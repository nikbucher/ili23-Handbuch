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B8FF"/>
  <w:body>
    <w:p w14:paraId="0715AF7E" w14:textId="77777777" w:rsidR="00026FE6" w:rsidRPr="003D3060" w:rsidRDefault="00026FE6" w:rsidP="00BC6F3A">
      <w:pPr>
        <w:pStyle w:val="Textkrper"/>
        <w:jc w:val="center"/>
        <w:rPr>
          <w:lang w:val="en-US"/>
        </w:rPr>
      </w:pPr>
    </w:p>
    <w:p w14:paraId="65FA39A1" w14:textId="77777777" w:rsidR="00026FE6" w:rsidRPr="003D3060" w:rsidRDefault="00026FE6" w:rsidP="00BC6F3A">
      <w:pPr>
        <w:pStyle w:val="Textkrper"/>
        <w:jc w:val="center"/>
        <w:rPr>
          <w:lang w:val="en-US"/>
        </w:rPr>
      </w:pPr>
    </w:p>
    <w:p w14:paraId="4B81D2EB" w14:textId="77777777" w:rsidR="00026FE6" w:rsidRPr="003D3060" w:rsidRDefault="00026FE6" w:rsidP="00BC6F3A">
      <w:pPr>
        <w:pStyle w:val="Textkrper"/>
        <w:jc w:val="center"/>
        <w:rPr>
          <w:lang w:val="en-US"/>
        </w:rPr>
      </w:pPr>
    </w:p>
    <w:p w14:paraId="4E855DC2" w14:textId="77777777" w:rsidR="00026FE6" w:rsidRPr="00ED7B39" w:rsidRDefault="00026FE6">
      <w:pPr>
        <w:pStyle w:val="Titel"/>
        <w:pBdr>
          <w:top w:val="single" w:sz="24" w:space="13" w:color="000000"/>
        </w:pBdr>
        <w:ind w:left="1134" w:right="1134"/>
        <w:rPr>
          <w:b/>
          <w:color w:val="333399"/>
          <w:sz w:val="50"/>
          <w:lang w:val="en-US"/>
        </w:rPr>
      </w:pPr>
      <w:r w:rsidRPr="00ED7B39">
        <w:rPr>
          <w:b/>
          <w:color w:val="333399"/>
          <w:sz w:val="50"/>
          <w:lang w:val="en-US"/>
        </w:rPr>
        <w:t>Modeling</w:t>
      </w:r>
      <w:r w:rsidRPr="00ED7B39">
        <w:rPr>
          <w:b/>
          <w:color w:val="333399"/>
          <w:sz w:val="50"/>
          <w:lang w:val="en-US"/>
        </w:rPr>
        <w:br/>
        <w:t>of Space-Related Data</w:t>
      </w:r>
    </w:p>
    <w:p w14:paraId="6D6AB3E4" w14:textId="77777777" w:rsidR="00026FE6" w:rsidRPr="00ED7B39" w:rsidRDefault="00026FE6">
      <w:pPr>
        <w:pStyle w:val="Titel"/>
        <w:pBdr>
          <w:bottom w:val="single" w:sz="24" w:space="13" w:color="000000"/>
        </w:pBdr>
        <w:ind w:left="1134" w:right="1134"/>
        <w:rPr>
          <w:b/>
          <w:color w:val="333399"/>
          <w:sz w:val="34"/>
          <w:lang w:val="en-US"/>
        </w:rPr>
      </w:pPr>
      <w:r w:rsidRPr="00ED7B39">
        <w:rPr>
          <w:b/>
          <w:color w:val="333399"/>
          <w:sz w:val="34"/>
          <w:lang w:val="en-US"/>
        </w:rPr>
        <w:t xml:space="preserve">An introduction with regard to UML and </w:t>
      </w:r>
      <w:r w:rsidR="00ED7B39">
        <w:rPr>
          <w:b/>
          <w:color w:val="333399"/>
          <w:sz w:val="34"/>
          <w:lang w:val="en-US"/>
        </w:rPr>
        <w:t>INTERLIS</w:t>
      </w:r>
      <w:r w:rsidR="00786298" w:rsidRPr="00ED7B39">
        <w:rPr>
          <w:rFonts w:cs="Arial"/>
          <w:b/>
          <w:color w:val="333399"/>
          <w:sz w:val="34"/>
          <w:lang w:val="en-US"/>
        </w:rPr>
        <w:br/>
      </w:r>
      <w:r w:rsidR="00786298" w:rsidRPr="00ED7B39">
        <w:rPr>
          <w:rFonts w:cs="Arial"/>
          <w:b/>
          <w:color w:val="333399"/>
          <w:sz w:val="34"/>
          <w:lang w:val="en-US"/>
        </w:rPr>
        <w:br/>
      </w:r>
      <w:r w:rsidR="00786298" w:rsidRPr="00ED7B39">
        <w:rPr>
          <w:rFonts w:cs="Arial"/>
          <w:b/>
          <w:color w:val="333399"/>
          <w:sz w:val="26"/>
          <w:szCs w:val="26"/>
          <w:lang w:val="en-US"/>
        </w:rPr>
        <w:t>(</w:t>
      </w:r>
      <w:r w:rsidR="006561DA" w:rsidRPr="00ED7B39">
        <w:rPr>
          <w:rFonts w:cs="Arial"/>
          <w:b/>
          <w:color w:val="333399"/>
          <w:sz w:val="26"/>
          <w:szCs w:val="26"/>
          <w:lang w:val="en-US"/>
        </w:rPr>
        <w:t xml:space="preserve">version complemented and adjusted to </w:t>
      </w:r>
      <w:r w:rsidR="00786298" w:rsidRPr="00ED7B39">
        <w:rPr>
          <w:rFonts w:cs="Arial"/>
          <w:b/>
          <w:color w:val="333399"/>
          <w:sz w:val="26"/>
          <w:szCs w:val="26"/>
          <w:lang w:val="en-US"/>
        </w:rPr>
        <w:t>INTERLIS 2.3)</w:t>
      </w:r>
    </w:p>
    <w:p w14:paraId="3184188E" w14:textId="77777777" w:rsidR="00026FE6" w:rsidRPr="003D3060" w:rsidRDefault="00026FE6" w:rsidP="00BC6F3A">
      <w:pPr>
        <w:pStyle w:val="Textkrper"/>
        <w:jc w:val="center"/>
        <w:rPr>
          <w:lang w:val="en-US"/>
        </w:rPr>
      </w:pPr>
    </w:p>
    <w:p w14:paraId="33AEDAA0" w14:textId="77777777" w:rsidR="00026FE6" w:rsidRPr="003D3060" w:rsidRDefault="00026FE6" w:rsidP="00BC6F3A">
      <w:pPr>
        <w:pStyle w:val="Textkrper"/>
        <w:jc w:val="center"/>
        <w:rPr>
          <w:lang w:val="en-US"/>
        </w:rPr>
      </w:pPr>
    </w:p>
    <w:p w14:paraId="5605FA33" w14:textId="77777777" w:rsidR="00026FE6" w:rsidRPr="003D3060" w:rsidRDefault="00026FE6" w:rsidP="00BC6F3A">
      <w:pPr>
        <w:pStyle w:val="Textkrper"/>
        <w:jc w:val="center"/>
        <w:rPr>
          <w:lang w:val="en-US"/>
        </w:rPr>
      </w:pPr>
    </w:p>
    <w:p w14:paraId="3E5C5AB5" w14:textId="77777777" w:rsidR="00026FE6" w:rsidRPr="003D3060" w:rsidRDefault="00026FE6" w:rsidP="00BC6F3A">
      <w:pPr>
        <w:pStyle w:val="Textkrper"/>
        <w:jc w:val="center"/>
        <w:rPr>
          <w:lang w:val="en-US"/>
        </w:rPr>
      </w:pPr>
    </w:p>
    <w:p w14:paraId="7810A5F8" w14:textId="77777777" w:rsidR="00026FE6" w:rsidRPr="003D3060" w:rsidRDefault="00026FE6" w:rsidP="00BC6F3A">
      <w:pPr>
        <w:pStyle w:val="Textkrper"/>
        <w:jc w:val="center"/>
        <w:rPr>
          <w:lang w:val="en-US"/>
        </w:rPr>
      </w:pPr>
    </w:p>
    <w:p w14:paraId="31BC2197" w14:textId="77777777" w:rsidR="00026FE6" w:rsidRPr="003D3060" w:rsidRDefault="00026FE6" w:rsidP="00BC6F3A">
      <w:pPr>
        <w:pStyle w:val="Textkrper"/>
        <w:jc w:val="center"/>
        <w:rPr>
          <w:lang w:val="en-US"/>
        </w:rPr>
      </w:pPr>
    </w:p>
    <w:p w14:paraId="1961797F" w14:textId="77777777" w:rsidR="00026FE6" w:rsidRPr="003D3060" w:rsidRDefault="00026FE6" w:rsidP="00BC6F3A">
      <w:pPr>
        <w:pStyle w:val="Textkrper"/>
        <w:jc w:val="center"/>
        <w:rPr>
          <w:lang w:val="en-US"/>
        </w:rPr>
      </w:pPr>
    </w:p>
    <w:p w14:paraId="4B7EB63B" w14:textId="77777777" w:rsidR="00026FE6" w:rsidRPr="003D3060" w:rsidRDefault="00026FE6" w:rsidP="00BC6F3A">
      <w:pPr>
        <w:pStyle w:val="Textkrper"/>
        <w:jc w:val="center"/>
        <w:rPr>
          <w:lang w:val="en-US"/>
        </w:rPr>
      </w:pPr>
    </w:p>
    <w:p w14:paraId="5721DF02" w14:textId="77777777" w:rsidR="00026FE6" w:rsidRPr="003D3060" w:rsidRDefault="00026FE6" w:rsidP="00BC6F3A">
      <w:pPr>
        <w:pStyle w:val="Textkrper"/>
        <w:jc w:val="center"/>
        <w:rPr>
          <w:lang w:val="en-US"/>
        </w:rPr>
      </w:pPr>
    </w:p>
    <w:p w14:paraId="497526F1" w14:textId="77777777" w:rsidR="00026FE6" w:rsidRPr="003D3060" w:rsidRDefault="00026FE6" w:rsidP="00BC6F3A">
      <w:pPr>
        <w:pStyle w:val="Textkrper"/>
        <w:jc w:val="center"/>
        <w:rPr>
          <w:lang w:val="en-US"/>
        </w:rPr>
      </w:pPr>
    </w:p>
    <w:p w14:paraId="2E63D5E0" w14:textId="77777777" w:rsidR="00026FE6" w:rsidRPr="003D3060" w:rsidRDefault="00026FE6" w:rsidP="00BC6F3A">
      <w:pPr>
        <w:pStyle w:val="Textkrper"/>
        <w:jc w:val="center"/>
        <w:rPr>
          <w:lang w:val="en-US"/>
        </w:rPr>
      </w:pPr>
    </w:p>
    <w:p w14:paraId="4710C28C" w14:textId="77777777" w:rsidR="00026FE6" w:rsidRPr="003D3060" w:rsidRDefault="00026FE6">
      <w:pPr>
        <w:pStyle w:val="Textkrper"/>
        <w:jc w:val="center"/>
        <w:rPr>
          <w:lang w:val="en-US"/>
        </w:rPr>
      </w:pPr>
    </w:p>
    <w:p w14:paraId="69045C55" w14:textId="77777777" w:rsidR="00026FE6" w:rsidRPr="003D3060" w:rsidRDefault="00026FE6">
      <w:pPr>
        <w:pStyle w:val="Textkrper"/>
        <w:jc w:val="center"/>
        <w:rPr>
          <w:lang w:val="en-US"/>
        </w:rPr>
      </w:pPr>
    </w:p>
    <w:p w14:paraId="67572329" w14:textId="77777777" w:rsidR="00026FE6" w:rsidRPr="003D3060" w:rsidRDefault="00026FE6">
      <w:pPr>
        <w:pStyle w:val="Textkrper"/>
        <w:jc w:val="center"/>
        <w:rPr>
          <w:lang w:val="en-US"/>
        </w:rPr>
      </w:pPr>
    </w:p>
    <w:p w14:paraId="14ECC685" w14:textId="77777777" w:rsidR="00026FE6" w:rsidRPr="003D2A14" w:rsidRDefault="00026FE6">
      <w:pPr>
        <w:pStyle w:val="Textkrper"/>
        <w:jc w:val="center"/>
        <w:rPr>
          <w:b/>
          <w:color w:val="000080"/>
          <w:lang w:val="en-US"/>
        </w:rPr>
      </w:pPr>
      <w:r w:rsidRPr="003D2A14">
        <w:rPr>
          <w:b/>
          <w:color w:val="000080"/>
          <w:lang w:val="en-US"/>
        </w:rPr>
        <w:t>Editor</w:t>
      </w:r>
    </w:p>
    <w:p w14:paraId="5A88A200" w14:textId="77777777" w:rsidR="00026FE6" w:rsidRPr="003D3060" w:rsidRDefault="00026FE6">
      <w:pPr>
        <w:pStyle w:val="Textkrper"/>
        <w:jc w:val="center"/>
        <w:rPr>
          <w:lang w:val="en-US"/>
        </w:rPr>
      </w:pPr>
      <w:r w:rsidRPr="003D3060">
        <w:rPr>
          <w:lang w:val="en-US"/>
        </w:rPr>
        <w:t>Coordination</w:t>
      </w:r>
      <w:r w:rsidR="00786298" w:rsidRPr="003D3060">
        <w:rPr>
          <w:lang w:val="en-US"/>
        </w:rPr>
        <w:t>,</w:t>
      </w:r>
      <w:r w:rsidRPr="003D3060">
        <w:rPr>
          <w:lang w:val="en-US"/>
        </w:rPr>
        <w:t xml:space="preserve"> </w:t>
      </w:r>
      <w:r w:rsidR="00786298" w:rsidRPr="003D3060">
        <w:rPr>
          <w:lang w:val="en-US"/>
        </w:rPr>
        <w:t>Geo-I</w:t>
      </w:r>
      <w:r w:rsidRPr="003D3060">
        <w:rPr>
          <w:lang w:val="en-US"/>
        </w:rPr>
        <w:t>nformation</w:t>
      </w:r>
      <w:r w:rsidR="00005B52" w:rsidRPr="003D3060">
        <w:rPr>
          <w:lang w:val="en-US"/>
        </w:rPr>
        <w:t xml:space="preserve"> </w:t>
      </w:r>
      <w:r w:rsidRPr="003D3060">
        <w:rPr>
          <w:lang w:val="en-US"/>
        </w:rPr>
        <w:t xml:space="preserve">and </w:t>
      </w:r>
      <w:r w:rsidR="00786298" w:rsidRPr="003D3060">
        <w:rPr>
          <w:lang w:val="en-US"/>
        </w:rPr>
        <w:t>Services</w:t>
      </w:r>
      <w:r w:rsidRPr="003D3060">
        <w:rPr>
          <w:lang w:val="en-US"/>
        </w:rPr>
        <w:t xml:space="preserve"> (COG</w:t>
      </w:r>
      <w:r w:rsidR="00F80390" w:rsidRPr="003D3060">
        <w:rPr>
          <w:lang w:val="en-US"/>
        </w:rPr>
        <w:t>IS</w:t>
      </w:r>
      <w:r w:rsidRPr="003D3060">
        <w:rPr>
          <w:lang w:val="en-US"/>
        </w:rPr>
        <w:t>)</w:t>
      </w:r>
      <w:r w:rsidRPr="003D3060">
        <w:rPr>
          <w:lang w:val="en-US"/>
        </w:rPr>
        <w:br/>
        <w:t>c/o swisstopo, Federal Office of Topography</w:t>
      </w:r>
      <w:r w:rsidRPr="003D3060">
        <w:rPr>
          <w:lang w:val="en-US"/>
        </w:rPr>
        <w:br/>
        <w:t>Seftigenstrasse 264, CH</w:t>
      </w:r>
      <w:r w:rsidRPr="003D3060">
        <w:rPr>
          <w:sz w:val="12"/>
          <w:lang w:val="en-US"/>
        </w:rPr>
        <w:t xml:space="preserve"> </w:t>
      </w:r>
      <w:r w:rsidRPr="003D3060">
        <w:rPr>
          <w:lang w:val="en-US"/>
        </w:rPr>
        <w:t>–</w:t>
      </w:r>
      <w:r w:rsidRPr="003D3060">
        <w:rPr>
          <w:sz w:val="12"/>
          <w:lang w:val="en-US"/>
        </w:rPr>
        <w:t xml:space="preserve"> </w:t>
      </w:r>
      <w:r w:rsidRPr="003D3060">
        <w:rPr>
          <w:lang w:val="en-US"/>
        </w:rPr>
        <w:t>3084 Wabern</w:t>
      </w:r>
    </w:p>
    <w:p w14:paraId="46BBB0FE" w14:textId="77777777" w:rsidR="00026FE6" w:rsidRPr="00A811FE" w:rsidRDefault="00026FE6">
      <w:pPr>
        <w:pStyle w:val="Textkrper"/>
        <w:jc w:val="center"/>
        <w:rPr>
          <w:lang w:val="de-CH"/>
        </w:rPr>
      </w:pPr>
      <w:hyperlink r:id="rId7" w:history="1">
        <w:r w:rsidRPr="00A811FE">
          <w:rPr>
            <w:rStyle w:val="Hyperlink"/>
            <w:lang w:val="de-CH"/>
          </w:rPr>
          <w:t>www.kogis.</w:t>
        </w:r>
        <w:r w:rsidRPr="00A811FE">
          <w:rPr>
            <w:rStyle w:val="Hyperlink"/>
            <w:lang w:val="de-CH"/>
          </w:rPr>
          <w:t>c</w:t>
        </w:r>
        <w:r w:rsidRPr="00A811FE">
          <w:rPr>
            <w:rStyle w:val="Hyperlink"/>
            <w:lang w:val="de-CH"/>
          </w:rPr>
          <w:t>h</w:t>
        </w:r>
      </w:hyperlink>
    </w:p>
    <w:p w14:paraId="2981D5B2" w14:textId="77777777" w:rsidR="00026FE6" w:rsidRPr="00A811FE" w:rsidRDefault="00026FE6">
      <w:pPr>
        <w:pStyle w:val="Textkrper"/>
        <w:jc w:val="center"/>
        <w:rPr>
          <w:lang w:val="de-CH"/>
        </w:rPr>
      </w:pPr>
    </w:p>
    <w:p w14:paraId="74EFC3D6" w14:textId="77777777" w:rsidR="00026FE6" w:rsidRPr="00A811FE" w:rsidRDefault="00026FE6">
      <w:pPr>
        <w:pStyle w:val="Textkrper"/>
        <w:jc w:val="center"/>
        <w:rPr>
          <w:lang w:val="de-CH"/>
        </w:rPr>
      </w:pPr>
    </w:p>
    <w:p w14:paraId="2D38CF19" w14:textId="77777777" w:rsidR="00026FE6" w:rsidRPr="00A811FE" w:rsidRDefault="00026FE6">
      <w:pPr>
        <w:pStyle w:val="Textkrper"/>
        <w:jc w:val="left"/>
        <w:rPr>
          <w:lang w:val="de-CH"/>
        </w:rPr>
      </w:pPr>
    </w:p>
    <w:p w14:paraId="776DAA33" w14:textId="77777777" w:rsidR="00026FE6" w:rsidRPr="00A811FE" w:rsidRDefault="00026FE6">
      <w:pPr>
        <w:pStyle w:val="Textkrper"/>
        <w:jc w:val="left"/>
        <w:rPr>
          <w:lang w:val="de-CH"/>
        </w:rPr>
      </w:pPr>
    </w:p>
    <w:p w14:paraId="4527689A" w14:textId="77777777" w:rsidR="00026FE6" w:rsidRPr="00A811FE" w:rsidRDefault="00026FE6">
      <w:pPr>
        <w:pStyle w:val="Textkrper"/>
        <w:jc w:val="left"/>
        <w:rPr>
          <w:lang w:val="de-CH"/>
        </w:rPr>
      </w:pPr>
    </w:p>
    <w:p w14:paraId="13E4C260" w14:textId="77777777" w:rsidR="00026FE6" w:rsidRPr="00A811FE" w:rsidRDefault="00026FE6">
      <w:pPr>
        <w:pStyle w:val="Textkrper"/>
        <w:jc w:val="left"/>
        <w:rPr>
          <w:lang w:val="de-CH"/>
        </w:rPr>
      </w:pPr>
    </w:p>
    <w:p w14:paraId="4A019BF7" w14:textId="77777777" w:rsidR="00026FE6" w:rsidRPr="00A811FE" w:rsidRDefault="00026FE6">
      <w:pPr>
        <w:pStyle w:val="Textkrper"/>
        <w:jc w:val="left"/>
        <w:rPr>
          <w:lang w:val="de-CH"/>
        </w:rPr>
      </w:pPr>
    </w:p>
    <w:p w14:paraId="3AC92A53" w14:textId="77777777" w:rsidR="00026FE6" w:rsidRPr="00A811FE" w:rsidRDefault="00026FE6">
      <w:pPr>
        <w:pStyle w:val="Textkrper"/>
        <w:jc w:val="left"/>
        <w:rPr>
          <w:lang w:val="de-CH"/>
        </w:rPr>
      </w:pPr>
    </w:p>
    <w:p w14:paraId="52697297" w14:textId="77777777" w:rsidR="00026FE6" w:rsidRPr="00A811FE" w:rsidRDefault="00026FE6">
      <w:pPr>
        <w:pStyle w:val="Textkrper"/>
        <w:jc w:val="left"/>
        <w:rPr>
          <w:lang w:val="de-CH"/>
        </w:rPr>
      </w:pPr>
    </w:p>
    <w:p w14:paraId="325DECCA" w14:textId="77777777" w:rsidR="00026FE6" w:rsidRPr="00A811FE" w:rsidRDefault="00026FE6">
      <w:pPr>
        <w:pStyle w:val="Textkrper"/>
        <w:jc w:val="left"/>
        <w:rPr>
          <w:lang w:val="de-CH"/>
        </w:rPr>
      </w:pPr>
    </w:p>
    <w:p w14:paraId="5851C45E" w14:textId="77777777" w:rsidR="00026FE6" w:rsidRPr="00A811FE" w:rsidRDefault="00026FE6">
      <w:pPr>
        <w:pStyle w:val="Textkrper"/>
        <w:jc w:val="left"/>
        <w:rPr>
          <w:lang w:val="de-CH"/>
        </w:rPr>
      </w:pPr>
    </w:p>
    <w:p w14:paraId="53E732D3" w14:textId="77777777" w:rsidR="00026FE6" w:rsidRPr="00A811FE" w:rsidRDefault="00026FE6">
      <w:pPr>
        <w:pStyle w:val="Textkrper"/>
        <w:jc w:val="left"/>
        <w:rPr>
          <w:lang w:val="de-CH"/>
        </w:rPr>
      </w:pPr>
    </w:p>
    <w:p w14:paraId="679598F9" w14:textId="77777777" w:rsidR="00026FE6" w:rsidRPr="00A811FE" w:rsidRDefault="00026FE6">
      <w:pPr>
        <w:pStyle w:val="Textkrper"/>
        <w:jc w:val="left"/>
        <w:rPr>
          <w:lang w:val="de-CH"/>
        </w:rPr>
      </w:pPr>
    </w:p>
    <w:p w14:paraId="711A7DDE" w14:textId="77777777" w:rsidR="005309C2" w:rsidRPr="00A811FE" w:rsidRDefault="005309C2">
      <w:pPr>
        <w:pStyle w:val="Textkrper"/>
        <w:jc w:val="left"/>
        <w:rPr>
          <w:lang w:val="de-CH"/>
        </w:rPr>
      </w:pPr>
    </w:p>
    <w:p w14:paraId="205B9FB1" w14:textId="77777777" w:rsidR="00026FE6" w:rsidRPr="00A811FE" w:rsidRDefault="00026FE6">
      <w:pPr>
        <w:pStyle w:val="Textkrper"/>
        <w:jc w:val="left"/>
        <w:rPr>
          <w:lang w:val="de-CH"/>
        </w:rPr>
      </w:pPr>
    </w:p>
    <w:p w14:paraId="760A0E4F" w14:textId="77777777" w:rsidR="00026FE6" w:rsidRPr="00A811FE" w:rsidRDefault="00026FE6">
      <w:pPr>
        <w:pStyle w:val="Textkrper"/>
        <w:jc w:val="left"/>
        <w:rPr>
          <w:lang w:val="de-CH"/>
        </w:rPr>
      </w:pPr>
    </w:p>
    <w:p w14:paraId="7AD3D1B3" w14:textId="77777777" w:rsidR="00026FE6" w:rsidRPr="00A811FE" w:rsidRDefault="00026FE6">
      <w:pPr>
        <w:pStyle w:val="Textkrper"/>
        <w:jc w:val="left"/>
        <w:rPr>
          <w:lang w:val="de-CH"/>
        </w:rPr>
      </w:pPr>
    </w:p>
    <w:p w14:paraId="2B20BA89" w14:textId="77777777" w:rsidR="00026FE6" w:rsidRPr="00A811FE" w:rsidRDefault="00026FE6">
      <w:pPr>
        <w:pStyle w:val="Textkrper"/>
        <w:jc w:val="left"/>
        <w:rPr>
          <w:lang w:val="de-CH"/>
        </w:rPr>
      </w:pPr>
    </w:p>
    <w:p w14:paraId="21A0F303" w14:textId="77777777" w:rsidR="00026FE6" w:rsidRPr="00A811FE" w:rsidRDefault="00026FE6">
      <w:pPr>
        <w:pStyle w:val="berschriftOhneNummer"/>
        <w:rPr>
          <w:bCs/>
          <w:kern w:val="1"/>
          <w:lang w:val="de-CH"/>
        </w:rPr>
      </w:pPr>
      <w:r w:rsidRPr="00A811FE">
        <w:rPr>
          <w:bCs/>
          <w:kern w:val="1"/>
          <w:lang w:val="de-CH"/>
        </w:rPr>
        <w:t>Authors</w:t>
      </w:r>
    </w:p>
    <w:p w14:paraId="36977A61" w14:textId="77777777" w:rsidR="00026FE6" w:rsidRPr="00A811FE" w:rsidRDefault="00026FE6">
      <w:pPr>
        <w:pStyle w:val="Textkrper"/>
        <w:jc w:val="left"/>
        <w:rPr>
          <w:lang w:val="de-CH"/>
        </w:rPr>
      </w:pPr>
      <w:r w:rsidRPr="00A811FE">
        <w:rPr>
          <w:lang w:val="de-CH"/>
        </w:rPr>
        <w:t xml:space="preserve">Joseph Dorfschmid </w:t>
      </w:r>
      <w:r w:rsidRPr="003D3060">
        <w:rPr>
          <w:lang w:val="en-US"/>
        </w:rPr>
        <w:t>·</w:t>
      </w:r>
      <w:r w:rsidRPr="00A811FE">
        <w:rPr>
          <w:lang w:val="de-CH"/>
        </w:rPr>
        <w:t xml:space="preserve"> do@adasys.ch</w:t>
      </w:r>
      <w:r w:rsidRPr="00A811FE">
        <w:rPr>
          <w:lang w:val="de-CH"/>
        </w:rPr>
        <w:br/>
        <w:t xml:space="preserve">Sascha Brawer </w:t>
      </w:r>
      <w:r w:rsidRPr="003D3060">
        <w:rPr>
          <w:lang w:val="en-US"/>
        </w:rPr>
        <w:t>·</w:t>
      </w:r>
      <w:r w:rsidRPr="00A811FE">
        <w:rPr>
          <w:lang w:val="de-CH"/>
        </w:rPr>
        <w:t xml:space="preserve"> sb@adasys.ch</w:t>
      </w:r>
    </w:p>
    <w:p w14:paraId="6C3EAF3B" w14:textId="77777777" w:rsidR="00026FE6" w:rsidRPr="00A811FE" w:rsidRDefault="00026FE6">
      <w:pPr>
        <w:pStyle w:val="Textkrper"/>
        <w:jc w:val="left"/>
        <w:rPr>
          <w:lang w:val="de-CH"/>
        </w:rPr>
      </w:pPr>
      <w:r w:rsidRPr="00A811FE">
        <w:rPr>
          <w:lang w:val="de-CH"/>
        </w:rPr>
        <w:t>Adasys AG, Dörflistrasse 67, CH</w:t>
      </w:r>
      <w:r w:rsidRPr="00A811FE">
        <w:rPr>
          <w:sz w:val="12"/>
          <w:lang w:val="de-CH"/>
        </w:rPr>
        <w:t xml:space="preserve"> </w:t>
      </w:r>
      <w:r w:rsidRPr="00A811FE">
        <w:rPr>
          <w:lang w:val="de-CH"/>
        </w:rPr>
        <w:t>–</w:t>
      </w:r>
      <w:r w:rsidRPr="00A811FE">
        <w:rPr>
          <w:sz w:val="12"/>
          <w:lang w:val="de-CH"/>
        </w:rPr>
        <w:t xml:space="preserve"> </w:t>
      </w:r>
      <w:r w:rsidRPr="00A811FE">
        <w:rPr>
          <w:lang w:val="de-CH"/>
        </w:rPr>
        <w:t>8050 Zürich</w:t>
      </w:r>
      <w:r w:rsidRPr="00A811FE">
        <w:rPr>
          <w:lang w:val="de-CH"/>
        </w:rPr>
        <w:br/>
      </w:r>
      <w:hyperlink r:id="rId8" w:history="1">
        <w:r w:rsidRPr="00A811FE">
          <w:rPr>
            <w:rStyle w:val="Hyperlink"/>
            <w:lang w:val="de-CH"/>
          </w:rPr>
          <w:t>www.ad</w:t>
        </w:r>
        <w:r w:rsidRPr="00A811FE">
          <w:rPr>
            <w:rStyle w:val="Hyperlink"/>
            <w:lang w:val="de-CH"/>
          </w:rPr>
          <w:t>a</w:t>
        </w:r>
        <w:r w:rsidRPr="00A811FE">
          <w:rPr>
            <w:rStyle w:val="Hyperlink"/>
            <w:lang w:val="de-CH"/>
          </w:rPr>
          <w:t>sys.ch</w:t>
        </w:r>
      </w:hyperlink>
    </w:p>
    <w:p w14:paraId="3BD55C07" w14:textId="77777777" w:rsidR="00026FE6" w:rsidRPr="00A811FE" w:rsidRDefault="00026FE6" w:rsidP="00BC6F3A">
      <w:pPr>
        <w:pStyle w:val="Textkrper"/>
        <w:jc w:val="left"/>
        <w:rPr>
          <w:lang w:val="de-CH"/>
        </w:rPr>
      </w:pPr>
    </w:p>
    <w:p w14:paraId="03383A1C" w14:textId="77777777" w:rsidR="00026FE6" w:rsidRPr="00A811FE" w:rsidRDefault="00026FE6" w:rsidP="00BC6F3A">
      <w:pPr>
        <w:pStyle w:val="Textkrper"/>
        <w:jc w:val="left"/>
        <w:rPr>
          <w:lang w:val="de-CH"/>
        </w:rPr>
      </w:pPr>
    </w:p>
    <w:p w14:paraId="1F19F52D" w14:textId="77777777" w:rsidR="00026FE6" w:rsidRPr="003D3060" w:rsidRDefault="00026FE6">
      <w:pPr>
        <w:pStyle w:val="berschriftOhneNummer"/>
        <w:rPr>
          <w:bCs/>
          <w:kern w:val="1"/>
          <w:lang w:val="en-US"/>
        </w:rPr>
      </w:pPr>
      <w:r w:rsidRPr="003D3060">
        <w:rPr>
          <w:bCs/>
          <w:kern w:val="1"/>
          <w:lang w:val="en-US"/>
        </w:rPr>
        <w:t>Acknowledgements</w:t>
      </w:r>
    </w:p>
    <w:p w14:paraId="41DF913F" w14:textId="77777777" w:rsidR="00026FE6" w:rsidRPr="003D3060" w:rsidRDefault="00026FE6">
      <w:pPr>
        <w:pStyle w:val="Textkrper2"/>
        <w:rPr>
          <w:sz w:val="22"/>
          <w:lang w:val="en-US"/>
        </w:rPr>
      </w:pPr>
      <w:r w:rsidRPr="003D3060">
        <w:rPr>
          <w:sz w:val="22"/>
          <w:lang w:val="en-US"/>
        </w:rPr>
        <w:t>The authors wish to express their gratitude to all those who have contributed to this paper with their suggestions, discerning reviews and precise lecture.</w:t>
      </w:r>
    </w:p>
    <w:p w14:paraId="38D3FCD2" w14:textId="77777777" w:rsidR="005309C2" w:rsidRPr="003D3060" w:rsidRDefault="005309C2" w:rsidP="005309C2">
      <w:pPr>
        <w:pStyle w:val="Textkrper"/>
        <w:jc w:val="left"/>
        <w:rPr>
          <w:lang w:val="en-US"/>
        </w:rPr>
      </w:pPr>
    </w:p>
    <w:p w14:paraId="3796E373" w14:textId="77777777" w:rsidR="005309C2" w:rsidRPr="003D3060" w:rsidRDefault="005309C2" w:rsidP="005309C2">
      <w:pPr>
        <w:pStyle w:val="Textkrper"/>
        <w:jc w:val="left"/>
        <w:rPr>
          <w:lang w:val="en-US"/>
        </w:rPr>
      </w:pPr>
    </w:p>
    <w:p w14:paraId="32A0807B" w14:textId="77777777" w:rsidR="005309C2" w:rsidRPr="003D3060" w:rsidRDefault="005309C2" w:rsidP="005309C2">
      <w:pPr>
        <w:pStyle w:val="berschriftOhneNummer"/>
        <w:rPr>
          <w:bCs/>
          <w:kern w:val="1"/>
          <w:lang w:val="en-US"/>
        </w:rPr>
      </w:pPr>
      <w:r>
        <w:rPr>
          <w:bCs/>
          <w:kern w:val="1"/>
          <w:lang w:val="en-US"/>
        </w:rPr>
        <w:lastRenderedPageBreak/>
        <w:t>Translation</w:t>
      </w:r>
    </w:p>
    <w:p w14:paraId="526DB005" w14:textId="77777777" w:rsidR="005309C2" w:rsidRPr="005309C2" w:rsidRDefault="005309C2" w:rsidP="005309C2">
      <w:pPr>
        <w:pStyle w:val="Textkrper2"/>
        <w:rPr>
          <w:sz w:val="22"/>
          <w:lang w:val="en-US"/>
        </w:rPr>
      </w:pPr>
      <w:r w:rsidRPr="005309C2">
        <w:rPr>
          <w:sz w:val="22"/>
          <w:lang w:val="en-US"/>
        </w:rPr>
        <w:t xml:space="preserve">This </w:t>
      </w:r>
      <w:r>
        <w:rPr>
          <w:sz w:val="22"/>
          <w:lang w:val="en-US"/>
        </w:rPr>
        <w:t>user</w:t>
      </w:r>
      <w:r w:rsidRPr="005309C2">
        <w:rPr>
          <w:sz w:val="22"/>
          <w:lang w:val="en-US"/>
        </w:rPr>
        <w:t xml:space="preserve"> manual was initially drafted in German, the authors of its English version have a</w:t>
      </w:r>
      <w:r w:rsidRPr="005309C2">
        <w:rPr>
          <w:sz w:val="22"/>
          <w:lang w:val="en-US"/>
        </w:rPr>
        <w:t>t</w:t>
      </w:r>
      <w:r w:rsidRPr="005309C2">
        <w:rPr>
          <w:sz w:val="22"/>
          <w:lang w:val="en-US"/>
        </w:rPr>
        <w:t>tempted to respect as much as possible the original text.</w:t>
      </w:r>
    </w:p>
    <w:p w14:paraId="550698A4" w14:textId="77777777" w:rsidR="00026FE6" w:rsidRPr="003D3060" w:rsidRDefault="00026FE6">
      <w:pPr>
        <w:pStyle w:val="Textkrper2"/>
        <w:rPr>
          <w:sz w:val="22"/>
          <w:lang w:val="en-US"/>
        </w:rPr>
      </w:pPr>
    </w:p>
    <w:p w14:paraId="791AA9D6" w14:textId="77777777" w:rsidR="00026FE6" w:rsidRPr="003D3060" w:rsidRDefault="00026FE6">
      <w:pPr>
        <w:pStyle w:val="berschriftOhneNummer"/>
        <w:rPr>
          <w:lang w:val="en-US"/>
        </w:rPr>
        <w:sectPr w:rsidR="00026FE6" w:rsidRPr="003D3060">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1418" w:footer="720" w:gutter="0"/>
          <w:cols w:space="720"/>
          <w:titlePg/>
        </w:sectPr>
      </w:pPr>
    </w:p>
    <w:p w14:paraId="0EF263EB" w14:textId="77777777" w:rsidR="00026FE6" w:rsidRPr="003D3060" w:rsidRDefault="00026FE6">
      <w:pPr>
        <w:pStyle w:val="berschrift1"/>
        <w:numPr>
          <w:ilvl w:val="0"/>
          <w:numId w:val="0"/>
        </w:numPr>
        <w:rPr>
          <w:lang w:val="en-US"/>
        </w:rPr>
      </w:pPr>
      <w:bookmarkStart w:id="0" w:name="_Toc236474487"/>
      <w:r w:rsidRPr="003D3060">
        <w:rPr>
          <w:lang w:val="en-US"/>
        </w:rPr>
        <w:lastRenderedPageBreak/>
        <w:t>Index</w:t>
      </w:r>
      <w:bookmarkEnd w:id="0"/>
    </w:p>
    <w:p w14:paraId="03EFD483" w14:textId="77777777" w:rsidR="001A1D32" w:rsidRDefault="00026FE6">
      <w:pPr>
        <w:pStyle w:val="Verzeichnis1"/>
        <w:rPr>
          <w:rFonts w:ascii="Times New Roman" w:hAnsi="Times New Roman"/>
          <w:b w:val="0"/>
          <w:kern w:val="0"/>
          <w:sz w:val="24"/>
          <w:szCs w:val="24"/>
          <w:lang w:val="fr-CH" w:eastAsia="fr-CH"/>
        </w:rPr>
      </w:pPr>
      <w:r w:rsidRPr="003D3060">
        <w:rPr>
          <w:noProof w:val="0"/>
          <w:lang w:val="en-US"/>
        </w:rPr>
        <w:fldChar w:fldCharType="begin"/>
      </w:r>
      <w:r w:rsidRPr="003D3060">
        <w:rPr>
          <w:noProof w:val="0"/>
          <w:lang w:val="en-US"/>
        </w:rPr>
        <w:instrText xml:space="preserve"> TOC \o "1-3" </w:instrText>
      </w:r>
      <w:r w:rsidRPr="003D3060">
        <w:rPr>
          <w:noProof w:val="0"/>
          <w:lang w:val="en-US"/>
        </w:rPr>
        <w:fldChar w:fldCharType="separate"/>
      </w:r>
      <w:r w:rsidR="001A1D32" w:rsidRPr="00045F13">
        <w:rPr>
          <w:lang w:val="en-US"/>
        </w:rPr>
        <w:t>Index</w:t>
      </w:r>
      <w:r w:rsidR="001A1D32" w:rsidRPr="00A811FE">
        <w:rPr>
          <w:lang w:val="en-US"/>
        </w:rPr>
        <w:tab/>
      </w:r>
      <w:r w:rsidR="001A1D32">
        <w:fldChar w:fldCharType="begin"/>
      </w:r>
      <w:r w:rsidR="001A1D32" w:rsidRPr="00A811FE">
        <w:rPr>
          <w:lang w:val="en-US"/>
        </w:rPr>
        <w:instrText xml:space="preserve"> PAGEREF _Toc236474487 \h </w:instrText>
      </w:r>
      <w:r w:rsidR="001A1D32">
        <w:fldChar w:fldCharType="separate"/>
      </w:r>
      <w:r w:rsidR="005309C2" w:rsidRPr="00A811FE">
        <w:rPr>
          <w:lang w:val="en-US"/>
        </w:rPr>
        <w:t>3</w:t>
      </w:r>
      <w:r w:rsidR="001A1D32">
        <w:fldChar w:fldCharType="end"/>
      </w:r>
    </w:p>
    <w:p w14:paraId="22B86A87" w14:textId="77777777" w:rsidR="001A1D32" w:rsidRDefault="001A1D32">
      <w:pPr>
        <w:pStyle w:val="Verzeichnis1"/>
        <w:rPr>
          <w:rFonts w:ascii="Times New Roman" w:hAnsi="Times New Roman"/>
          <w:b w:val="0"/>
          <w:kern w:val="0"/>
          <w:sz w:val="24"/>
          <w:szCs w:val="24"/>
          <w:lang w:val="fr-CH" w:eastAsia="fr-CH"/>
        </w:rPr>
      </w:pPr>
      <w:r w:rsidRPr="00045F13">
        <w:rPr>
          <w:lang w:val="en-US"/>
        </w:rPr>
        <w:t>1. Reading between fiction and truth</w:t>
      </w:r>
      <w:r w:rsidRPr="00A811FE">
        <w:rPr>
          <w:lang w:val="en-US"/>
        </w:rPr>
        <w:tab/>
      </w:r>
      <w:r>
        <w:fldChar w:fldCharType="begin"/>
      </w:r>
      <w:r w:rsidRPr="00A811FE">
        <w:rPr>
          <w:lang w:val="en-US"/>
        </w:rPr>
        <w:instrText xml:space="preserve"> PAGEREF _Toc236474488 \h </w:instrText>
      </w:r>
      <w:r>
        <w:fldChar w:fldCharType="separate"/>
      </w:r>
      <w:r w:rsidR="005309C2" w:rsidRPr="00A811FE">
        <w:rPr>
          <w:lang w:val="en-US"/>
        </w:rPr>
        <w:t>7</w:t>
      </w:r>
      <w:r>
        <w:fldChar w:fldCharType="end"/>
      </w:r>
    </w:p>
    <w:p w14:paraId="17DB74B8" w14:textId="77777777" w:rsidR="001A1D32" w:rsidRDefault="001A1D32">
      <w:pPr>
        <w:pStyle w:val="Verzeichnis1"/>
        <w:rPr>
          <w:rFonts w:ascii="Times New Roman" w:hAnsi="Times New Roman"/>
          <w:b w:val="0"/>
          <w:kern w:val="0"/>
          <w:sz w:val="24"/>
          <w:szCs w:val="24"/>
          <w:lang w:val="fr-CH" w:eastAsia="fr-CH"/>
        </w:rPr>
      </w:pPr>
      <w:r w:rsidRPr="00045F13">
        <w:rPr>
          <w:lang w:val="en-US"/>
        </w:rPr>
        <w:t>2. An overview with Ilis Valley taken as an example</w:t>
      </w:r>
      <w:r w:rsidRPr="00A811FE">
        <w:rPr>
          <w:lang w:val="en-US"/>
        </w:rPr>
        <w:tab/>
      </w:r>
      <w:r>
        <w:fldChar w:fldCharType="begin"/>
      </w:r>
      <w:r w:rsidRPr="00A811FE">
        <w:rPr>
          <w:lang w:val="en-US"/>
        </w:rPr>
        <w:instrText xml:space="preserve"> PAGEREF _Toc236474489 \h </w:instrText>
      </w:r>
      <w:r>
        <w:fldChar w:fldCharType="separate"/>
      </w:r>
      <w:r w:rsidR="005309C2" w:rsidRPr="00A811FE">
        <w:rPr>
          <w:lang w:val="en-US"/>
        </w:rPr>
        <w:t>9</w:t>
      </w:r>
      <w:r>
        <w:fldChar w:fldCharType="end"/>
      </w:r>
    </w:p>
    <w:p w14:paraId="591968BF" w14:textId="77777777" w:rsidR="001A1D32" w:rsidRDefault="001A1D32">
      <w:pPr>
        <w:pStyle w:val="Verzeichnis2"/>
        <w:rPr>
          <w:rFonts w:ascii="Times New Roman" w:hAnsi="Times New Roman"/>
          <w:kern w:val="0"/>
          <w:sz w:val="24"/>
          <w:szCs w:val="24"/>
          <w:lang w:val="fr-CH" w:eastAsia="fr-CH"/>
        </w:rPr>
      </w:pPr>
      <w:r w:rsidRPr="00045F13">
        <w:rPr>
          <w:bCs/>
          <w:lang w:val="en-US"/>
        </w:rPr>
        <w:t>2.1</w:t>
      </w:r>
      <w:r w:rsidRPr="00045F13">
        <w:rPr>
          <w:lang w:val="en-US"/>
        </w:rPr>
        <w:t xml:space="preserve"> Awakening in Ilis Valley</w:t>
      </w:r>
      <w:r w:rsidRPr="00A811FE">
        <w:rPr>
          <w:lang w:val="en-US"/>
        </w:rPr>
        <w:tab/>
      </w:r>
      <w:r>
        <w:fldChar w:fldCharType="begin"/>
      </w:r>
      <w:r w:rsidRPr="00A811FE">
        <w:rPr>
          <w:lang w:val="en-US"/>
        </w:rPr>
        <w:instrText xml:space="preserve"> PAGEREF _Toc236474490 \h </w:instrText>
      </w:r>
      <w:r>
        <w:fldChar w:fldCharType="separate"/>
      </w:r>
      <w:r w:rsidR="005309C2" w:rsidRPr="00A811FE">
        <w:rPr>
          <w:lang w:val="en-US"/>
        </w:rPr>
        <w:t>9</w:t>
      </w:r>
      <w:r>
        <w:fldChar w:fldCharType="end"/>
      </w:r>
    </w:p>
    <w:p w14:paraId="3ED4402D" w14:textId="77777777" w:rsidR="001A1D32" w:rsidRDefault="001A1D32">
      <w:pPr>
        <w:pStyle w:val="Verzeichnis3"/>
        <w:rPr>
          <w:rFonts w:ascii="Times New Roman" w:hAnsi="Times New Roman"/>
          <w:kern w:val="0"/>
          <w:sz w:val="24"/>
          <w:szCs w:val="24"/>
          <w:lang w:val="fr-CH" w:eastAsia="fr-CH"/>
        </w:rPr>
      </w:pPr>
      <w:r w:rsidRPr="00A811FE">
        <w:rPr>
          <w:lang w:val="en-US"/>
        </w:rPr>
        <w:t>2.1.1</w:t>
      </w:r>
      <w:r w:rsidRPr="00045F13">
        <w:rPr>
          <w:lang w:val="en-US"/>
        </w:rPr>
        <w:t xml:space="preserve"> The starting shot</w:t>
      </w:r>
      <w:r w:rsidRPr="00A811FE">
        <w:rPr>
          <w:lang w:val="en-US"/>
        </w:rPr>
        <w:tab/>
      </w:r>
      <w:r>
        <w:fldChar w:fldCharType="begin"/>
      </w:r>
      <w:r w:rsidRPr="00A811FE">
        <w:rPr>
          <w:lang w:val="en-US"/>
        </w:rPr>
        <w:instrText xml:space="preserve"> PAGEREF _Toc236474491 \h </w:instrText>
      </w:r>
      <w:r>
        <w:fldChar w:fldCharType="separate"/>
      </w:r>
      <w:r w:rsidR="005309C2" w:rsidRPr="00A811FE">
        <w:rPr>
          <w:lang w:val="en-US"/>
        </w:rPr>
        <w:t>9</w:t>
      </w:r>
      <w:r>
        <w:fldChar w:fldCharType="end"/>
      </w:r>
    </w:p>
    <w:p w14:paraId="6FAEE18D" w14:textId="77777777" w:rsidR="001A1D32" w:rsidRDefault="001A1D32">
      <w:pPr>
        <w:pStyle w:val="Verzeichnis3"/>
        <w:rPr>
          <w:rFonts w:ascii="Times New Roman" w:hAnsi="Times New Roman"/>
          <w:kern w:val="0"/>
          <w:sz w:val="24"/>
          <w:szCs w:val="24"/>
          <w:lang w:val="fr-CH" w:eastAsia="fr-CH"/>
        </w:rPr>
      </w:pPr>
      <w:r w:rsidRPr="00A811FE">
        <w:rPr>
          <w:lang w:val="en-US"/>
        </w:rPr>
        <w:t>2.1.2</w:t>
      </w:r>
      <w:r w:rsidRPr="00045F13">
        <w:rPr>
          <w:lang w:val="en-US"/>
        </w:rPr>
        <w:t xml:space="preserve"> First appraisal</w:t>
      </w:r>
      <w:r w:rsidRPr="00A811FE">
        <w:rPr>
          <w:lang w:val="en-US"/>
        </w:rPr>
        <w:tab/>
      </w:r>
      <w:r>
        <w:fldChar w:fldCharType="begin"/>
      </w:r>
      <w:r w:rsidRPr="00A811FE">
        <w:rPr>
          <w:lang w:val="en-US"/>
        </w:rPr>
        <w:instrText xml:space="preserve"> PAGEREF _Toc236474492 \h </w:instrText>
      </w:r>
      <w:r>
        <w:fldChar w:fldCharType="separate"/>
      </w:r>
      <w:r w:rsidR="005309C2" w:rsidRPr="00A811FE">
        <w:rPr>
          <w:lang w:val="en-US"/>
        </w:rPr>
        <w:t>9</w:t>
      </w:r>
      <w:r>
        <w:fldChar w:fldCharType="end"/>
      </w:r>
    </w:p>
    <w:p w14:paraId="230FCAF2" w14:textId="77777777" w:rsidR="001A1D32" w:rsidRDefault="001A1D32">
      <w:pPr>
        <w:pStyle w:val="Verzeichnis2"/>
        <w:rPr>
          <w:rFonts w:ascii="Times New Roman" w:hAnsi="Times New Roman"/>
          <w:kern w:val="0"/>
          <w:sz w:val="24"/>
          <w:szCs w:val="24"/>
          <w:lang w:val="fr-CH" w:eastAsia="fr-CH"/>
        </w:rPr>
      </w:pPr>
      <w:r w:rsidRPr="00045F13">
        <w:rPr>
          <w:bCs/>
          <w:lang w:val="en-US"/>
        </w:rPr>
        <w:t>2.2</w:t>
      </w:r>
      <w:r w:rsidRPr="00045F13">
        <w:rPr>
          <w:lang w:val="en-US"/>
        </w:rPr>
        <w:t xml:space="preserve"> First steps</w:t>
      </w:r>
      <w:r w:rsidRPr="00A811FE">
        <w:rPr>
          <w:lang w:val="en-US"/>
        </w:rPr>
        <w:tab/>
      </w:r>
      <w:r>
        <w:fldChar w:fldCharType="begin"/>
      </w:r>
      <w:r w:rsidRPr="00A811FE">
        <w:rPr>
          <w:lang w:val="en-US"/>
        </w:rPr>
        <w:instrText xml:space="preserve"> PAGEREF _Toc236474493 \h </w:instrText>
      </w:r>
      <w:r>
        <w:fldChar w:fldCharType="separate"/>
      </w:r>
      <w:r w:rsidR="005309C2" w:rsidRPr="00A811FE">
        <w:rPr>
          <w:lang w:val="en-US"/>
        </w:rPr>
        <w:t>10</w:t>
      </w:r>
      <w:r>
        <w:fldChar w:fldCharType="end"/>
      </w:r>
    </w:p>
    <w:p w14:paraId="2FE96EF8" w14:textId="77777777" w:rsidR="001A1D32" w:rsidRDefault="001A1D32">
      <w:pPr>
        <w:pStyle w:val="Verzeichnis3"/>
        <w:rPr>
          <w:rFonts w:ascii="Times New Roman" w:hAnsi="Times New Roman"/>
          <w:kern w:val="0"/>
          <w:sz w:val="24"/>
          <w:szCs w:val="24"/>
          <w:lang w:val="fr-CH" w:eastAsia="fr-CH"/>
        </w:rPr>
      </w:pPr>
      <w:r w:rsidRPr="00A811FE">
        <w:rPr>
          <w:lang w:val="en-US"/>
        </w:rPr>
        <w:t>2.2.1</w:t>
      </w:r>
      <w:r w:rsidRPr="00045F13">
        <w:rPr>
          <w:lang w:val="en-US"/>
        </w:rPr>
        <w:t xml:space="preserve"> The National Tourist Office has paved the way</w:t>
      </w:r>
      <w:r w:rsidRPr="00A811FE">
        <w:rPr>
          <w:lang w:val="en-US"/>
        </w:rPr>
        <w:tab/>
      </w:r>
      <w:r>
        <w:fldChar w:fldCharType="begin"/>
      </w:r>
      <w:r w:rsidRPr="00A811FE">
        <w:rPr>
          <w:lang w:val="en-US"/>
        </w:rPr>
        <w:instrText xml:space="preserve"> PAGEREF _Toc236474494 \h </w:instrText>
      </w:r>
      <w:r>
        <w:fldChar w:fldCharType="separate"/>
      </w:r>
      <w:r w:rsidR="005309C2" w:rsidRPr="00A811FE">
        <w:rPr>
          <w:lang w:val="en-US"/>
        </w:rPr>
        <w:t>10</w:t>
      </w:r>
      <w:r>
        <w:fldChar w:fldCharType="end"/>
      </w:r>
    </w:p>
    <w:p w14:paraId="2952FDC1" w14:textId="77777777" w:rsidR="001A1D32" w:rsidRDefault="001A1D32">
      <w:pPr>
        <w:pStyle w:val="Verzeichnis3"/>
        <w:rPr>
          <w:rFonts w:ascii="Times New Roman" w:hAnsi="Times New Roman"/>
          <w:kern w:val="0"/>
          <w:sz w:val="24"/>
          <w:szCs w:val="24"/>
          <w:lang w:val="fr-CH" w:eastAsia="fr-CH"/>
        </w:rPr>
      </w:pPr>
      <w:r w:rsidRPr="00A811FE">
        <w:rPr>
          <w:lang w:val="en-US"/>
        </w:rPr>
        <w:t>2.2.2</w:t>
      </w:r>
      <w:r w:rsidRPr="00045F13">
        <w:rPr>
          <w:lang w:val="en-US"/>
        </w:rPr>
        <w:t xml:space="preserve"> How many lines are run by one company?</w:t>
      </w:r>
      <w:r w:rsidRPr="00A811FE">
        <w:rPr>
          <w:lang w:val="en-US"/>
        </w:rPr>
        <w:tab/>
      </w:r>
      <w:r>
        <w:fldChar w:fldCharType="begin"/>
      </w:r>
      <w:r w:rsidRPr="00A811FE">
        <w:rPr>
          <w:lang w:val="en-US"/>
        </w:rPr>
        <w:instrText xml:space="preserve"> PAGEREF _Toc236474495 \h </w:instrText>
      </w:r>
      <w:r>
        <w:fldChar w:fldCharType="separate"/>
      </w:r>
      <w:r w:rsidR="005309C2" w:rsidRPr="00A811FE">
        <w:rPr>
          <w:lang w:val="en-US"/>
        </w:rPr>
        <w:t>12</w:t>
      </w:r>
      <w:r>
        <w:fldChar w:fldCharType="end"/>
      </w:r>
    </w:p>
    <w:p w14:paraId="6FDDB0E6" w14:textId="77777777" w:rsidR="001A1D32" w:rsidRDefault="001A1D32">
      <w:pPr>
        <w:pStyle w:val="Verzeichnis3"/>
        <w:rPr>
          <w:rFonts w:ascii="Times New Roman" w:hAnsi="Times New Roman"/>
          <w:kern w:val="0"/>
          <w:sz w:val="24"/>
          <w:szCs w:val="24"/>
          <w:lang w:val="fr-CH" w:eastAsia="fr-CH"/>
        </w:rPr>
      </w:pPr>
      <w:r w:rsidRPr="00A811FE">
        <w:rPr>
          <w:lang w:val="en-US"/>
        </w:rPr>
        <w:t>2.2.3</w:t>
      </w:r>
      <w:r w:rsidRPr="00045F13">
        <w:rPr>
          <w:lang w:val="en-US"/>
        </w:rPr>
        <w:t xml:space="preserve"> Means of alpine transport, companies and subscription tickets have characteristics</w:t>
      </w:r>
      <w:r w:rsidRPr="00A811FE">
        <w:rPr>
          <w:lang w:val="en-US"/>
        </w:rPr>
        <w:tab/>
      </w:r>
      <w:r>
        <w:fldChar w:fldCharType="begin"/>
      </w:r>
      <w:r w:rsidRPr="00A811FE">
        <w:rPr>
          <w:lang w:val="en-US"/>
        </w:rPr>
        <w:instrText xml:space="preserve"> PAGEREF _Toc236474496 \h </w:instrText>
      </w:r>
      <w:r>
        <w:fldChar w:fldCharType="separate"/>
      </w:r>
      <w:r w:rsidR="005309C2" w:rsidRPr="00A811FE">
        <w:rPr>
          <w:lang w:val="en-US"/>
        </w:rPr>
        <w:t>13</w:t>
      </w:r>
      <w:r>
        <w:fldChar w:fldCharType="end"/>
      </w:r>
    </w:p>
    <w:p w14:paraId="26D854F4" w14:textId="77777777" w:rsidR="001A1D32" w:rsidRDefault="001A1D32">
      <w:pPr>
        <w:pStyle w:val="Verzeichnis3"/>
        <w:rPr>
          <w:rFonts w:ascii="Times New Roman" w:hAnsi="Times New Roman"/>
          <w:kern w:val="0"/>
          <w:sz w:val="24"/>
          <w:szCs w:val="24"/>
          <w:lang w:val="fr-CH" w:eastAsia="fr-CH"/>
        </w:rPr>
      </w:pPr>
      <w:r w:rsidRPr="00A811FE">
        <w:rPr>
          <w:lang w:val="en-US"/>
        </w:rPr>
        <w:t>2.2.4</w:t>
      </w:r>
      <w:r w:rsidRPr="00045F13">
        <w:rPr>
          <w:lang w:val="en-US"/>
        </w:rPr>
        <w:t xml:space="preserve"> Models? It is data Ilis Valley is asking for!</w:t>
      </w:r>
      <w:r w:rsidRPr="00A811FE">
        <w:rPr>
          <w:lang w:val="en-US"/>
        </w:rPr>
        <w:tab/>
      </w:r>
      <w:r>
        <w:fldChar w:fldCharType="begin"/>
      </w:r>
      <w:r w:rsidRPr="00A811FE">
        <w:rPr>
          <w:lang w:val="en-US"/>
        </w:rPr>
        <w:instrText xml:space="preserve"> PAGEREF _Toc236474497 \h </w:instrText>
      </w:r>
      <w:r>
        <w:fldChar w:fldCharType="separate"/>
      </w:r>
      <w:r w:rsidR="005309C2" w:rsidRPr="00A811FE">
        <w:rPr>
          <w:lang w:val="en-US"/>
        </w:rPr>
        <w:t>14</w:t>
      </w:r>
      <w:r>
        <w:fldChar w:fldCharType="end"/>
      </w:r>
    </w:p>
    <w:p w14:paraId="543FCF9C" w14:textId="77777777" w:rsidR="001A1D32" w:rsidRDefault="001A1D32">
      <w:pPr>
        <w:pStyle w:val="Verzeichnis3"/>
        <w:rPr>
          <w:rFonts w:ascii="Times New Roman" w:hAnsi="Times New Roman"/>
          <w:kern w:val="0"/>
          <w:sz w:val="24"/>
          <w:szCs w:val="24"/>
          <w:lang w:val="fr-CH" w:eastAsia="fr-CH"/>
        </w:rPr>
      </w:pPr>
      <w:r w:rsidRPr="00A811FE">
        <w:rPr>
          <w:lang w:val="en-US"/>
        </w:rPr>
        <w:t>2.2.5</w:t>
      </w:r>
      <w:r w:rsidRPr="00045F13">
        <w:rPr>
          <w:lang w:val="en-US"/>
        </w:rPr>
        <w:t xml:space="preserve"> Ilis Valley transmits</w:t>
      </w:r>
      <w:r w:rsidRPr="00A811FE">
        <w:rPr>
          <w:lang w:val="en-US"/>
        </w:rPr>
        <w:tab/>
      </w:r>
      <w:r>
        <w:fldChar w:fldCharType="begin"/>
      </w:r>
      <w:r w:rsidRPr="00A811FE">
        <w:rPr>
          <w:lang w:val="en-US"/>
        </w:rPr>
        <w:instrText xml:space="preserve"> PAGEREF _Toc236474498 \h </w:instrText>
      </w:r>
      <w:r>
        <w:fldChar w:fldCharType="separate"/>
      </w:r>
      <w:r w:rsidR="005309C2" w:rsidRPr="00A811FE">
        <w:rPr>
          <w:lang w:val="en-US"/>
        </w:rPr>
        <w:t>15</w:t>
      </w:r>
      <w:r>
        <w:fldChar w:fldCharType="end"/>
      </w:r>
    </w:p>
    <w:p w14:paraId="2F0C6BA4" w14:textId="77777777" w:rsidR="001A1D32" w:rsidRDefault="001A1D32">
      <w:pPr>
        <w:pStyle w:val="Verzeichnis2"/>
        <w:rPr>
          <w:rFonts w:ascii="Times New Roman" w:hAnsi="Times New Roman"/>
          <w:kern w:val="0"/>
          <w:sz w:val="24"/>
          <w:szCs w:val="24"/>
          <w:lang w:val="fr-CH" w:eastAsia="fr-CH"/>
        </w:rPr>
      </w:pPr>
      <w:r w:rsidRPr="00045F13">
        <w:rPr>
          <w:bCs/>
          <w:lang w:val="en-US"/>
        </w:rPr>
        <w:t>2.3</w:t>
      </w:r>
      <w:r w:rsidRPr="00045F13">
        <w:rPr>
          <w:lang w:val="en-US"/>
        </w:rPr>
        <w:t xml:space="preserve"> Ilis Valley wants more</w:t>
      </w:r>
      <w:r w:rsidRPr="00A811FE">
        <w:rPr>
          <w:lang w:val="en-US"/>
        </w:rPr>
        <w:tab/>
      </w:r>
      <w:r>
        <w:fldChar w:fldCharType="begin"/>
      </w:r>
      <w:r w:rsidRPr="00A811FE">
        <w:rPr>
          <w:lang w:val="en-US"/>
        </w:rPr>
        <w:instrText xml:space="preserve"> PAGEREF _Toc236474499 \h </w:instrText>
      </w:r>
      <w:r>
        <w:fldChar w:fldCharType="separate"/>
      </w:r>
      <w:r w:rsidR="005309C2" w:rsidRPr="00A811FE">
        <w:rPr>
          <w:lang w:val="en-US"/>
        </w:rPr>
        <w:t>16</w:t>
      </w:r>
      <w:r>
        <w:fldChar w:fldCharType="end"/>
      </w:r>
    </w:p>
    <w:p w14:paraId="0A8A2F80" w14:textId="77777777" w:rsidR="001A1D32" w:rsidRDefault="001A1D32">
      <w:pPr>
        <w:pStyle w:val="Verzeichnis3"/>
        <w:rPr>
          <w:rFonts w:ascii="Times New Roman" w:hAnsi="Times New Roman"/>
          <w:kern w:val="0"/>
          <w:sz w:val="24"/>
          <w:szCs w:val="24"/>
          <w:lang w:val="fr-CH" w:eastAsia="fr-CH"/>
        </w:rPr>
      </w:pPr>
      <w:r w:rsidRPr="000849A6">
        <w:rPr>
          <w:lang w:val="en-US"/>
        </w:rPr>
        <w:t>2.3.1</w:t>
      </w:r>
      <w:r w:rsidRPr="00045F13">
        <w:rPr>
          <w:lang w:val="en-US"/>
        </w:rPr>
        <w:t xml:space="preserve"> Target</w:t>
      </w:r>
      <w:r w:rsidRPr="000849A6">
        <w:rPr>
          <w:lang w:val="en-US"/>
        </w:rPr>
        <w:tab/>
      </w:r>
      <w:r>
        <w:fldChar w:fldCharType="begin"/>
      </w:r>
      <w:r w:rsidRPr="000849A6">
        <w:rPr>
          <w:lang w:val="en-US"/>
        </w:rPr>
        <w:instrText xml:space="preserve"> PAGEREF _Toc236474500 \h </w:instrText>
      </w:r>
      <w:r>
        <w:fldChar w:fldCharType="separate"/>
      </w:r>
      <w:r w:rsidR="005309C2" w:rsidRPr="000849A6">
        <w:rPr>
          <w:lang w:val="en-US"/>
        </w:rPr>
        <w:t>16</w:t>
      </w:r>
      <w:r>
        <w:fldChar w:fldCharType="end"/>
      </w:r>
    </w:p>
    <w:p w14:paraId="724CE876" w14:textId="77777777" w:rsidR="001A1D32" w:rsidRDefault="001A1D32">
      <w:pPr>
        <w:pStyle w:val="Verzeichnis3"/>
        <w:rPr>
          <w:rFonts w:ascii="Times New Roman" w:hAnsi="Times New Roman"/>
          <w:kern w:val="0"/>
          <w:sz w:val="24"/>
          <w:szCs w:val="24"/>
          <w:lang w:val="fr-CH" w:eastAsia="fr-CH"/>
        </w:rPr>
      </w:pPr>
      <w:r w:rsidRPr="000849A6">
        <w:rPr>
          <w:lang w:val="en-US"/>
        </w:rPr>
        <w:t>2.3.2</w:t>
      </w:r>
      <w:r w:rsidRPr="00045F13">
        <w:rPr>
          <w:lang w:val="en-US"/>
        </w:rPr>
        <w:t xml:space="preserve"> Ilis Valley puts to use what is already existing</w:t>
      </w:r>
      <w:r w:rsidRPr="000849A6">
        <w:rPr>
          <w:lang w:val="en-US"/>
        </w:rPr>
        <w:tab/>
      </w:r>
      <w:r>
        <w:fldChar w:fldCharType="begin"/>
      </w:r>
      <w:r w:rsidRPr="000849A6">
        <w:rPr>
          <w:lang w:val="en-US"/>
        </w:rPr>
        <w:instrText xml:space="preserve"> PAGEREF _Toc236474501 \h </w:instrText>
      </w:r>
      <w:r>
        <w:fldChar w:fldCharType="separate"/>
      </w:r>
      <w:r w:rsidR="005309C2" w:rsidRPr="000849A6">
        <w:rPr>
          <w:lang w:val="en-US"/>
        </w:rPr>
        <w:t>16</w:t>
      </w:r>
      <w:r>
        <w:fldChar w:fldCharType="end"/>
      </w:r>
    </w:p>
    <w:p w14:paraId="0B7EE218" w14:textId="77777777" w:rsidR="001A1D32" w:rsidRDefault="001A1D32">
      <w:pPr>
        <w:pStyle w:val="Verzeichnis3"/>
        <w:rPr>
          <w:rFonts w:ascii="Times New Roman" w:hAnsi="Times New Roman"/>
          <w:kern w:val="0"/>
          <w:sz w:val="24"/>
          <w:szCs w:val="24"/>
          <w:lang w:val="fr-CH" w:eastAsia="fr-CH"/>
        </w:rPr>
      </w:pPr>
      <w:r w:rsidRPr="000849A6">
        <w:rPr>
          <w:lang w:val="en-US"/>
        </w:rPr>
        <w:t>2.3.3</w:t>
      </w:r>
      <w:r w:rsidRPr="00045F13">
        <w:rPr>
          <w:lang w:val="en-US"/>
        </w:rPr>
        <w:t xml:space="preserve"> Ilis Valley exceeds the National Tourist Office</w:t>
      </w:r>
      <w:r w:rsidRPr="000849A6">
        <w:rPr>
          <w:lang w:val="en-US"/>
        </w:rPr>
        <w:tab/>
      </w:r>
      <w:r>
        <w:fldChar w:fldCharType="begin"/>
      </w:r>
      <w:r w:rsidRPr="000849A6">
        <w:rPr>
          <w:lang w:val="en-US"/>
        </w:rPr>
        <w:instrText xml:space="preserve"> PAGEREF _Toc236474502 \h </w:instrText>
      </w:r>
      <w:r>
        <w:fldChar w:fldCharType="separate"/>
      </w:r>
      <w:r w:rsidR="005309C2" w:rsidRPr="000849A6">
        <w:rPr>
          <w:lang w:val="en-US"/>
        </w:rPr>
        <w:t>17</w:t>
      </w:r>
      <w:r>
        <w:fldChar w:fldCharType="end"/>
      </w:r>
    </w:p>
    <w:p w14:paraId="1DB46380" w14:textId="77777777" w:rsidR="001A1D32" w:rsidRDefault="001A1D32">
      <w:pPr>
        <w:pStyle w:val="Verzeichnis3"/>
        <w:rPr>
          <w:rFonts w:ascii="Times New Roman" w:hAnsi="Times New Roman"/>
          <w:kern w:val="0"/>
          <w:sz w:val="24"/>
          <w:szCs w:val="24"/>
          <w:lang w:val="fr-CH" w:eastAsia="fr-CH"/>
        </w:rPr>
      </w:pPr>
      <w:r w:rsidRPr="000849A6">
        <w:rPr>
          <w:lang w:val="en-US"/>
        </w:rPr>
        <w:t>2.3.4</w:t>
      </w:r>
      <w:r w:rsidRPr="00045F13">
        <w:rPr>
          <w:lang w:val="en-US"/>
        </w:rPr>
        <w:t xml:space="preserve"> Ilis Valley specialties</w:t>
      </w:r>
      <w:r w:rsidRPr="000849A6">
        <w:rPr>
          <w:lang w:val="en-US"/>
        </w:rPr>
        <w:tab/>
      </w:r>
      <w:r>
        <w:fldChar w:fldCharType="begin"/>
      </w:r>
      <w:r w:rsidRPr="000849A6">
        <w:rPr>
          <w:lang w:val="en-US"/>
        </w:rPr>
        <w:instrText xml:space="preserve"> PAGEREF _Toc236474503 \h </w:instrText>
      </w:r>
      <w:r>
        <w:fldChar w:fldCharType="separate"/>
      </w:r>
      <w:r w:rsidR="005309C2" w:rsidRPr="000849A6">
        <w:rPr>
          <w:lang w:val="en-US"/>
        </w:rPr>
        <w:t>20</w:t>
      </w:r>
      <w:r>
        <w:fldChar w:fldCharType="end"/>
      </w:r>
    </w:p>
    <w:p w14:paraId="2C59E27E" w14:textId="77777777" w:rsidR="001A1D32" w:rsidRDefault="001A1D32">
      <w:pPr>
        <w:pStyle w:val="Verzeichnis3"/>
        <w:rPr>
          <w:rFonts w:ascii="Times New Roman" w:hAnsi="Times New Roman"/>
          <w:kern w:val="0"/>
          <w:sz w:val="24"/>
          <w:szCs w:val="24"/>
          <w:lang w:val="fr-CH" w:eastAsia="fr-CH"/>
        </w:rPr>
      </w:pPr>
      <w:r w:rsidRPr="000849A6">
        <w:rPr>
          <w:lang w:val="en-US"/>
        </w:rPr>
        <w:t>2.3.5</w:t>
      </w:r>
      <w:r w:rsidRPr="00045F13">
        <w:rPr>
          <w:lang w:val="en-US"/>
        </w:rPr>
        <w:t xml:space="preserve"> How can Ilis Valley implement their specialties?</w:t>
      </w:r>
      <w:r w:rsidRPr="000849A6">
        <w:rPr>
          <w:lang w:val="en-US"/>
        </w:rPr>
        <w:tab/>
      </w:r>
      <w:r>
        <w:fldChar w:fldCharType="begin"/>
      </w:r>
      <w:r w:rsidRPr="000849A6">
        <w:rPr>
          <w:lang w:val="en-US"/>
        </w:rPr>
        <w:instrText xml:space="preserve"> PAGEREF _Toc236474504 \h </w:instrText>
      </w:r>
      <w:r>
        <w:fldChar w:fldCharType="separate"/>
      </w:r>
      <w:r w:rsidR="005309C2" w:rsidRPr="000849A6">
        <w:rPr>
          <w:lang w:val="en-US"/>
        </w:rPr>
        <w:t>21</w:t>
      </w:r>
      <w:r>
        <w:fldChar w:fldCharType="end"/>
      </w:r>
    </w:p>
    <w:p w14:paraId="0F52D012" w14:textId="77777777" w:rsidR="001A1D32" w:rsidRDefault="001A1D32">
      <w:pPr>
        <w:pStyle w:val="Verzeichnis3"/>
        <w:rPr>
          <w:rFonts w:ascii="Times New Roman" w:hAnsi="Times New Roman"/>
          <w:kern w:val="0"/>
          <w:sz w:val="24"/>
          <w:szCs w:val="24"/>
          <w:lang w:val="fr-CH" w:eastAsia="fr-CH"/>
        </w:rPr>
      </w:pPr>
      <w:r w:rsidRPr="000849A6">
        <w:rPr>
          <w:lang w:val="en-US"/>
        </w:rPr>
        <w:t>2.3.6</w:t>
      </w:r>
      <w:r w:rsidRPr="00045F13">
        <w:rPr>
          <w:lang w:val="en-US"/>
        </w:rPr>
        <w:t xml:space="preserve"> How will Ilis Valley send their data to the National Tourist Office?</w:t>
      </w:r>
      <w:r w:rsidRPr="000849A6">
        <w:rPr>
          <w:lang w:val="en-US"/>
        </w:rPr>
        <w:tab/>
      </w:r>
      <w:r>
        <w:fldChar w:fldCharType="begin"/>
      </w:r>
      <w:r w:rsidRPr="000849A6">
        <w:rPr>
          <w:lang w:val="en-US"/>
        </w:rPr>
        <w:instrText xml:space="preserve"> PAGEREF _Toc236474505 \h </w:instrText>
      </w:r>
      <w:r>
        <w:fldChar w:fldCharType="separate"/>
      </w:r>
      <w:r w:rsidR="005309C2" w:rsidRPr="000849A6">
        <w:rPr>
          <w:lang w:val="en-US"/>
        </w:rPr>
        <w:t>22</w:t>
      </w:r>
      <w:r>
        <w:fldChar w:fldCharType="end"/>
      </w:r>
    </w:p>
    <w:p w14:paraId="77050346" w14:textId="77777777" w:rsidR="001A1D32" w:rsidRDefault="001A1D32">
      <w:pPr>
        <w:pStyle w:val="Verzeichnis3"/>
        <w:rPr>
          <w:rFonts w:ascii="Times New Roman" w:hAnsi="Times New Roman"/>
          <w:kern w:val="0"/>
          <w:sz w:val="24"/>
          <w:szCs w:val="24"/>
          <w:lang w:val="fr-CH" w:eastAsia="fr-CH"/>
        </w:rPr>
      </w:pPr>
      <w:r w:rsidRPr="000849A6">
        <w:rPr>
          <w:lang w:val="en-US"/>
        </w:rPr>
        <w:t>2.3.7</w:t>
      </w:r>
      <w:r w:rsidRPr="00045F13">
        <w:rPr>
          <w:lang w:val="en-US"/>
        </w:rPr>
        <w:t xml:space="preserve"> What does the national association of tourism do with the Ilis Valley data?</w:t>
      </w:r>
      <w:r w:rsidRPr="000849A6">
        <w:rPr>
          <w:lang w:val="en-US"/>
        </w:rPr>
        <w:tab/>
      </w:r>
      <w:r>
        <w:fldChar w:fldCharType="begin"/>
      </w:r>
      <w:r w:rsidRPr="000849A6">
        <w:rPr>
          <w:lang w:val="en-US"/>
        </w:rPr>
        <w:instrText xml:space="preserve"> PAGEREF _Toc236474506 \h </w:instrText>
      </w:r>
      <w:r>
        <w:fldChar w:fldCharType="separate"/>
      </w:r>
      <w:r w:rsidR="005309C2" w:rsidRPr="000849A6">
        <w:rPr>
          <w:lang w:val="en-US"/>
        </w:rPr>
        <w:t>24</w:t>
      </w:r>
      <w:r>
        <w:fldChar w:fldCharType="end"/>
      </w:r>
    </w:p>
    <w:p w14:paraId="165B923D" w14:textId="77777777" w:rsidR="001A1D32" w:rsidRDefault="001A1D32">
      <w:pPr>
        <w:pStyle w:val="Verzeichnis2"/>
        <w:rPr>
          <w:rFonts w:ascii="Times New Roman" w:hAnsi="Times New Roman"/>
          <w:kern w:val="0"/>
          <w:sz w:val="24"/>
          <w:szCs w:val="24"/>
          <w:lang w:val="fr-CH" w:eastAsia="fr-CH"/>
        </w:rPr>
      </w:pPr>
      <w:r w:rsidRPr="00045F13">
        <w:rPr>
          <w:bCs/>
          <w:lang w:val="en-US"/>
        </w:rPr>
        <w:t>2.4</w:t>
      </w:r>
      <w:r w:rsidRPr="00045F13">
        <w:rPr>
          <w:lang w:val="en-US"/>
        </w:rPr>
        <w:t xml:space="preserve"> Ilis Valley has made it</w:t>
      </w:r>
      <w:r w:rsidRPr="000849A6">
        <w:rPr>
          <w:lang w:val="en-US"/>
        </w:rPr>
        <w:tab/>
      </w:r>
      <w:r>
        <w:fldChar w:fldCharType="begin"/>
      </w:r>
      <w:r w:rsidRPr="000849A6">
        <w:rPr>
          <w:lang w:val="en-US"/>
        </w:rPr>
        <w:instrText xml:space="preserve"> PAGEREF _Toc236474507 \h </w:instrText>
      </w:r>
      <w:r>
        <w:fldChar w:fldCharType="separate"/>
      </w:r>
      <w:r w:rsidR="005309C2" w:rsidRPr="000849A6">
        <w:rPr>
          <w:lang w:val="en-US"/>
        </w:rPr>
        <w:t>24</w:t>
      </w:r>
      <w:r>
        <w:fldChar w:fldCharType="end"/>
      </w:r>
    </w:p>
    <w:p w14:paraId="5205E0BC" w14:textId="77777777" w:rsidR="001A1D32" w:rsidRDefault="001A1D32">
      <w:pPr>
        <w:pStyle w:val="Verzeichnis3"/>
        <w:rPr>
          <w:rFonts w:ascii="Times New Roman" w:hAnsi="Times New Roman"/>
          <w:kern w:val="0"/>
          <w:sz w:val="24"/>
          <w:szCs w:val="24"/>
          <w:lang w:val="fr-CH" w:eastAsia="fr-CH"/>
        </w:rPr>
      </w:pPr>
      <w:r w:rsidRPr="000849A6">
        <w:rPr>
          <w:lang w:val="en-US"/>
        </w:rPr>
        <w:t>2.4.1</w:t>
      </w:r>
      <w:r w:rsidRPr="00045F13">
        <w:rPr>
          <w:lang w:val="en-US"/>
        </w:rPr>
        <w:t xml:space="preserve"> System overview</w:t>
      </w:r>
      <w:r w:rsidRPr="000849A6">
        <w:rPr>
          <w:lang w:val="en-US"/>
        </w:rPr>
        <w:tab/>
      </w:r>
      <w:r>
        <w:fldChar w:fldCharType="begin"/>
      </w:r>
      <w:r w:rsidRPr="000849A6">
        <w:rPr>
          <w:lang w:val="en-US"/>
        </w:rPr>
        <w:instrText xml:space="preserve"> PAGEREF _Toc236474508 \h </w:instrText>
      </w:r>
      <w:r>
        <w:fldChar w:fldCharType="separate"/>
      </w:r>
      <w:r w:rsidR="005309C2" w:rsidRPr="000849A6">
        <w:rPr>
          <w:lang w:val="en-US"/>
        </w:rPr>
        <w:t>24</w:t>
      </w:r>
      <w:r>
        <w:fldChar w:fldCharType="end"/>
      </w:r>
    </w:p>
    <w:p w14:paraId="468B7D70" w14:textId="77777777" w:rsidR="001A1D32" w:rsidRDefault="001A1D32">
      <w:pPr>
        <w:pStyle w:val="Verzeichnis3"/>
        <w:rPr>
          <w:rFonts w:ascii="Times New Roman" w:hAnsi="Times New Roman"/>
          <w:kern w:val="0"/>
          <w:sz w:val="24"/>
          <w:szCs w:val="24"/>
          <w:lang w:val="fr-CH" w:eastAsia="fr-CH"/>
        </w:rPr>
      </w:pPr>
      <w:r w:rsidRPr="000849A6">
        <w:rPr>
          <w:lang w:val="en-US"/>
        </w:rPr>
        <w:t>2.4.2</w:t>
      </w:r>
      <w:r w:rsidRPr="00045F13">
        <w:rPr>
          <w:lang w:val="en-US"/>
        </w:rPr>
        <w:t xml:space="preserve"> For the web site only the present condition is of interest</w:t>
      </w:r>
      <w:r w:rsidRPr="000849A6">
        <w:rPr>
          <w:lang w:val="en-US"/>
        </w:rPr>
        <w:tab/>
      </w:r>
      <w:r>
        <w:fldChar w:fldCharType="begin"/>
      </w:r>
      <w:r w:rsidRPr="000849A6">
        <w:rPr>
          <w:lang w:val="en-US"/>
        </w:rPr>
        <w:instrText xml:space="preserve"> PAGEREF _Toc236474509 \h </w:instrText>
      </w:r>
      <w:r>
        <w:fldChar w:fldCharType="separate"/>
      </w:r>
      <w:r w:rsidR="005309C2" w:rsidRPr="000849A6">
        <w:rPr>
          <w:lang w:val="en-US"/>
        </w:rPr>
        <w:t>25</w:t>
      </w:r>
      <w:r>
        <w:fldChar w:fldCharType="end"/>
      </w:r>
    </w:p>
    <w:p w14:paraId="7058162A" w14:textId="77777777" w:rsidR="001A1D32" w:rsidRDefault="001A1D32">
      <w:pPr>
        <w:pStyle w:val="Verzeichnis3"/>
        <w:rPr>
          <w:rFonts w:ascii="Times New Roman" w:hAnsi="Times New Roman"/>
          <w:kern w:val="0"/>
          <w:sz w:val="24"/>
          <w:szCs w:val="24"/>
          <w:lang w:val="fr-CH" w:eastAsia="fr-CH"/>
        </w:rPr>
      </w:pPr>
      <w:r w:rsidRPr="000849A6">
        <w:rPr>
          <w:lang w:val="en-US"/>
        </w:rPr>
        <w:t>2.4.3</w:t>
      </w:r>
      <w:r w:rsidRPr="00045F13">
        <w:rPr>
          <w:lang w:val="en-US"/>
        </w:rPr>
        <w:t xml:space="preserve"> How to represent hotels with available accommodation on the web site</w:t>
      </w:r>
      <w:r w:rsidRPr="000849A6">
        <w:rPr>
          <w:lang w:val="en-US"/>
        </w:rPr>
        <w:tab/>
      </w:r>
      <w:r>
        <w:fldChar w:fldCharType="begin"/>
      </w:r>
      <w:r w:rsidRPr="000849A6">
        <w:rPr>
          <w:lang w:val="en-US"/>
        </w:rPr>
        <w:instrText xml:space="preserve"> PAGEREF _Toc236474510 \h </w:instrText>
      </w:r>
      <w:r>
        <w:fldChar w:fldCharType="separate"/>
      </w:r>
      <w:r w:rsidR="005309C2" w:rsidRPr="000849A6">
        <w:rPr>
          <w:lang w:val="en-US"/>
        </w:rPr>
        <w:t>25</w:t>
      </w:r>
      <w:r>
        <w:fldChar w:fldCharType="end"/>
      </w:r>
    </w:p>
    <w:p w14:paraId="7E573959" w14:textId="77777777" w:rsidR="001A1D32" w:rsidRDefault="001A1D32">
      <w:pPr>
        <w:pStyle w:val="Verzeichnis1"/>
        <w:rPr>
          <w:rFonts w:ascii="Times New Roman" w:hAnsi="Times New Roman"/>
          <w:b w:val="0"/>
          <w:kern w:val="0"/>
          <w:sz w:val="24"/>
          <w:szCs w:val="24"/>
          <w:lang w:val="fr-CH" w:eastAsia="fr-CH"/>
        </w:rPr>
      </w:pPr>
      <w:r w:rsidRPr="00045F13">
        <w:rPr>
          <w:lang w:val="en-US"/>
        </w:rPr>
        <w:t>3. Possibilities for the description of data</w:t>
      </w:r>
      <w:r w:rsidRPr="000849A6">
        <w:rPr>
          <w:lang w:val="en-US"/>
        </w:rPr>
        <w:tab/>
      </w:r>
      <w:r>
        <w:fldChar w:fldCharType="begin"/>
      </w:r>
      <w:r w:rsidRPr="000849A6">
        <w:rPr>
          <w:lang w:val="en-US"/>
        </w:rPr>
        <w:instrText xml:space="preserve"> PAGEREF _Toc236474511 \h </w:instrText>
      </w:r>
      <w:r>
        <w:fldChar w:fldCharType="separate"/>
      </w:r>
      <w:r w:rsidR="005309C2" w:rsidRPr="000849A6">
        <w:rPr>
          <w:lang w:val="en-US"/>
        </w:rPr>
        <w:t>27</w:t>
      </w:r>
      <w:r>
        <w:fldChar w:fldCharType="end"/>
      </w:r>
    </w:p>
    <w:p w14:paraId="73400157" w14:textId="77777777" w:rsidR="001A1D32" w:rsidRDefault="001A1D32">
      <w:pPr>
        <w:pStyle w:val="Verzeichnis2"/>
        <w:rPr>
          <w:rFonts w:ascii="Times New Roman" w:hAnsi="Times New Roman"/>
          <w:kern w:val="0"/>
          <w:sz w:val="24"/>
          <w:szCs w:val="24"/>
          <w:lang w:val="fr-CH" w:eastAsia="fr-CH"/>
        </w:rPr>
      </w:pPr>
      <w:r w:rsidRPr="00045F13">
        <w:rPr>
          <w:bCs/>
          <w:lang w:val="en-US"/>
        </w:rPr>
        <w:t>3.1</w:t>
      </w:r>
      <w:r w:rsidRPr="00045F13">
        <w:rPr>
          <w:lang w:val="en-US"/>
        </w:rPr>
        <w:t xml:space="preserve"> Description as a graphic: The Unified Modeling Language UML</w:t>
      </w:r>
      <w:r w:rsidRPr="000849A6">
        <w:rPr>
          <w:lang w:val="en-US"/>
        </w:rPr>
        <w:tab/>
      </w:r>
      <w:r>
        <w:fldChar w:fldCharType="begin"/>
      </w:r>
      <w:r w:rsidRPr="000849A6">
        <w:rPr>
          <w:lang w:val="en-US"/>
        </w:rPr>
        <w:instrText xml:space="preserve"> PAGEREF _Toc236474512 \h </w:instrText>
      </w:r>
      <w:r>
        <w:fldChar w:fldCharType="separate"/>
      </w:r>
      <w:r w:rsidR="005309C2" w:rsidRPr="000849A6">
        <w:rPr>
          <w:lang w:val="en-US"/>
        </w:rPr>
        <w:t>27</w:t>
      </w:r>
      <w:r>
        <w:fldChar w:fldCharType="end"/>
      </w:r>
    </w:p>
    <w:p w14:paraId="79806A1A" w14:textId="77777777" w:rsidR="001A1D32" w:rsidRDefault="001A1D32">
      <w:pPr>
        <w:pStyle w:val="Verzeichnis2"/>
        <w:rPr>
          <w:rFonts w:ascii="Times New Roman" w:hAnsi="Times New Roman"/>
          <w:kern w:val="0"/>
          <w:sz w:val="24"/>
          <w:szCs w:val="24"/>
          <w:lang w:val="fr-CH" w:eastAsia="fr-CH"/>
        </w:rPr>
      </w:pPr>
      <w:r w:rsidRPr="00045F13">
        <w:rPr>
          <w:bCs/>
          <w:lang w:val="en-US"/>
        </w:rPr>
        <w:t>3.2</w:t>
      </w:r>
      <w:r w:rsidRPr="00045F13">
        <w:rPr>
          <w:lang w:val="en-US"/>
        </w:rPr>
        <w:t xml:space="preserve"> Description as text: INTERLIS</w:t>
      </w:r>
      <w:r w:rsidRPr="000849A6">
        <w:rPr>
          <w:lang w:val="en-US"/>
        </w:rPr>
        <w:tab/>
      </w:r>
      <w:r>
        <w:fldChar w:fldCharType="begin"/>
      </w:r>
      <w:r w:rsidRPr="000849A6">
        <w:rPr>
          <w:lang w:val="en-US"/>
        </w:rPr>
        <w:instrText xml:space="preserve"> PAGEREF _Toc236474513 \h </w:instrText>
      </w:r>
      <w:r>
        <w:fldChar w:fldCharType="separate"/>
      </w:r>
      <w:r w:rsidR="005309C2" w:rsidRPr="000849A6">
        <w:rPr>
          <w:lang w:val="en-US"/>
        </w:rPr>
        <w:t>27</w:t>
      </w:r>
      <w:r>
        <w:fldChar w:fldCharType="end"/>
      </w:r>
    </w:p>
    <w:p w14:paraId="4E735F41" w14:textId="77777777" w:rsidR="001A1D32" w:rsidRDefault="001A1D32">
      <w:pPr>
        <w:pStyle w:val="Verzeichnis2"/>
        <w:rPr>
          <w:rFonts w:ascii="Times New Roman" w:hAnsi="Times New Roman"/>
          <w:kern w:val="0"/>
          <w:sz w:val="24"/>
          <w:szCs w:val="24"/>
          <w:lang w:val="fr-CH" w:eastAsia="fr-CH"/>
        </w:rPr>
      </w:pPr>
      <w:r w:rsidRPr="00045F13">
        <w:rPr>
          <w:bCs/>
          <w:lang w:val="en-US"/>
        </w:rPr>
        <w:t>3.3</w:t>
      </w:r>
      <w:r w:rsidRPr="00045F13">
        <w:rPr>
          <w:lang w:val="en-US"/>
        </w:rPr>
        <w:t xml:space="preserve"> Standardized data models</w:t>
      </w:r>
      <w:r w:rsidRPr="000849A6">
        <w:rPr>
          <w:lang w:val="en-US"/>
        </w:rPr>
        <w:tab/>
      </w:r>
      <w:r>
        <w:fldChar w:fldCharType="begin"/>
      </w:r>
      <w:r w:rsidRPr="000849A6">
        <w:rPr>
          <w:lang w:val="en-US"/>
        </w:rPr>
        <w:instrText xml:space="preserve"> PAGEREF _Toc236474514 \h </w:instrText>
      </w:r>
      <w:r>
        <w:fldChar w:fldCharType="separate"/>
      </w:r>
      <w:r w:rsidR="005309C2" w:rsidRPr="000849A6">
        <w:rPr>
          <w:lang w:val="en-US"/>
        </w:rPr>
        <w:t>28</w:t>
      </w:r>
      <w:r>
        <w:fldChar w:fldCharType="end"/>
      </w:r>
    </w:p>
    <w:p w14:paraId="3B1A2B89" w14:textId="77777777" w:rsidR="001A1D32" w:rsidRDefault="001A1D32">
      <w:pPr>
        <w:pStyle w:val="Verzeichnis2"/>
        <w:rPr>
          <w:rFonts w:ascii="Times New Roman" w:hAnsi="Times New Roman"/>
          <w:kern w:val="0"/>
          <w:sz w:val="24"/>
          <w:szCs w:val="24"/>
          <w:lang w:val="fr-CH" w:eastAsia="fr-CH"/>
        </w:rPr>
      </w:pPr>
      <w:r w:rsidRPr="00045F13">
        <w:rPr>
          <w:lang w:val="en-US"/>
        </w:rPr>
        <w:t>3.4 Formats for data exchange</w:t>
      </w:r>
      <w:r w:rsidRPr="000849A6">
        <w:rPr>
          <w:lang w:val="en-US"/>
        </w:rPr>
        <w:tab/>
      </w:r>
      <w:r>
        <w:fldChar w:fldCharType="begin"/>
      </w:r>
      <w:r w:rsidRPr="000849A6">
        <w:rPr>
          <w:lang w:val="en-US"/>
        </w:rPr>
        <w:instrText xml:space="preserve"> PAGEREF _Toc236474515 \h </w:instrText>
      </w:r>
      <w:r>
        <w:fldChar w:fldCharType="separate"/>
      </w:r>
      <w:r w:rsidR="005309C2" w:rsidRPr="000849A6">
        <w:rPr>
          <w:lang w:val="en-US"/>
        </w:rPr>
        <w:t>29</w:t>
      </w:r>
      <w:r>
        <w:fldChar w:fldCharType="end"/>
      </w:r>
    </w:p>
    <w:p w14:paraId="76050853" w14:textId="77777777" w:rsidR="001A1D32" w:rsidRDefault="001A1D32">
      <w:pPr>
        <w:pStyle w:val="Verzeichnis2"/>
        <w:rPr>
          <w:rFonts w:ascii="Times New Roman" w:hAnsi="Times New Roman"/>
          <w:kern w:val="0"/>
          <w:sz w:val="24"/>
          <w:szCs w:val="24"/>
          <w:lang w:val="fr-CH" w:eastAsia="fr-CH"/>
        </w:rPr>
      </w:pPr>
      <w:r w:rsidRPr="00045F13">
        <w:rPr>
          <w:bCs/>
          <w:lang w:val="en-US"/>
        </w:rPr>
        <w:t>3.5</w:t>
      </w:r>
      <w:r w:rsidRPr="00045F13">
        <w:rPr>
          <w:lang w:val="en-US"/>
        </w:rPr>
        <w:t xml:space="preserve"> Important sources of information</w:t>
      </w:r>
      <w:r w:rsidRPr="000849A6">
        <w:rPr>
          <w:lang w:val="en-US"/>
        </w:rPr>
        <w:tab/>
      </w:r>
      <w:r>
        <w:fldChar w:fldCharType="begin"/>
      </w:r>
      <w:r w:rsidRPr="000849A6">
        <w:rPr>
          <w:lang w:val="en-US"/>
        </w:rPr>
        <w:instrText xml:space="preserve"> PAGEREF _Toc236474516 \h </w:instrText>
      </w:r>
      <w:r>
        <w:fldChar w:fldCharType="separate"/>
      </w:r>
      <w:r w:rsidR="005309C2" w:rsidRPr="000849A6">
        <w:rPr>
          <w:lang w:val="en-US"/>
        </w:rPr>
        <w:t>30</w:t>
      </w:r>
      <w:r>
        <w:fldChar w:fldCharType="end"/>
      </w:r>
    </w:p>
    <w:p w14:paraId="3A1D4506" w14:textId="77777777" w:rsidR="001A1D32" w:rsidRDefault="001A1D32">
      <w:pPr>
        <w:pStyle w:val="Verzeichnis1"/>
        <w:rPr>
          <w:rFonts w:ascii="Times New Roman" w:hAnsi="Times New Roman"/>
          <w:b w:val="0"/>
          <w:kern w:val="0"/>
          <w:sz w:val="24"/>
          <w:szCs w:val="24"/>
          <w:lang w:val="fr-CH" w:eastAsia="fr-CH"/>
        </w:rPr>
      </w:pPr>
      <w:r w:rsidRPr="00045F13">
        <w:rPr>
          <w:lang w:val="en-US"/>
        </w:rPr>
        <w:t>4. For example Ilis Valley in particular</w:t>
      </w:r>
      <w:r w:rsidRPr="000849A6">
        <w:rPr>
          <w:lang w:val="en-US"/>
        </w:rPr>
        <w:tab/>
      </w:r>
      <w:r>
        <w:fldChar w:fldCharType="begin"/>
      </w:r>
      <w:r w:rsidRPr="000849A6">
        <w:rPr>
          <w:lang w:val="en-US"/>
        </w:rPr>
        <w:instrText xml:space="preserve"> PAGEREF _Toc236474517 \h </w:instrText>
      </w:r>
      <w:r>
        <w:fldChar w:fldCharType="separate"/>
      </w:r>
      <w:r w:rsidR="005309C2" w:rsidRPr="000849A6">
        <w:rPr>
          <w:lang w:val="en-US"/>
        </w:rPr>
        <w:t>31</w:t>
      </w:r>
      <w:r>
        <w:fldChar w:fldCharType="end"/>
      </w:r>
    </w:p>
    <w:p w14:paraId="0FEDCE2D" w14:textId="77777777" w:rsidR="001A1D32" w:rsidRDefault="001A1D32">
      <w:pPr>
        <w:pStyle w:val="Verzeichnis2"/>
        <w:rPr>
          <w:rFonts w:ascii="Times New Roman" w:hAnsi="Times New Roman"/>
          <w:kern w:val="0"/>
          <w:sz w:val="24"/>
          <w:szCs w:val="24"/>
          <w:lang w:val="fr-CH" w:eastAsia="fr-CH"/>
        </w:rPr>
      </w:pPr>
      <w:r w:rsidRPr="00045F13">
        <w:rPr>
          <w:bCs/>
          <w:lang w:val="en-US"/>
        </w:rPr>
        <w:t>4.1</w:t>
      </w:r>
      <w:r w:rsidRPr="00045F13">
        <w:rPr>
          <w:lang w:val="en-US"/>
        </w:rPr>
        <w:t xml:space="preserve"> Overview of the data model</w:t>
      </w:r>
      <w:r w:rsidRPr="000849A6">
        <w:rPr>
          <w:lang w:val="en-US"/>
        </w:rPr>
        <w:tab/>
      </w:r>
      <w:r>
        <w:fldChar w:fldCharType="begin"/>
      </w:r>
      <w:r w:rsidRPr="000849A6">
        <w:rPr>
          <w:lang w:val="en-US"/>
        </w:rPr>
        <w:instrText xml:space="preserve"> PAGEREF _Toc236474518 \h </w:instrText>
      </w:r>
      <w:r>
        <w:fldChar w:fldCharType="separate"/>
      </w:r>
      <w:r w:rsidR="005309C2" w:rsidRPr="000849A6">
        <w:rPr>
          <w:lang w:val="en-US"/>
        </w:rPr>
        <w:t>31</w:t>
      </w:r>
      <w:r>
        <w:fldChar w:fldCharType="end"/>
      </w:r>
    </w:p>
    <w:p w14:paraId="310B4367" w14:textId="77777777" w:rsidR="001A1D32" w:rsidRDefault="001A1D32">
      <w:pPr>
        <w:pStyle w:val="Verzeichnis2"/>
        <w:rPr>
          <w:rFonts w:ascii="Times New Roman" w:hAnsi="Times New Roman"/>
          <w:kern w:val="0"/>
          <w:sz w:val="24"/>
          <w:szCs w:val="24"/>
          <w:lang w:val="fr-CH" w:eastAsia="fr-CH"/>
        </w:rPr>
      </w:pPr>
      <w:r w:rsidRPr="00045F13">
        <w:rPr>
          <w:bCs/>
          <w:lang w:val="en-US"/>
        </w:rPr>
        <w:t>4.2</w:t>
      </w:r>
      <w:r w:rsidRPr="00045F13">
        <w:rPr>
          <w:lang w:val="en-US"/>
        </w:rPr>
        <w:t xml:space="preserve"> The data model in INTERLIS</w:t>
      </w:r>
      <w:r w:rsidRPr="000849A6">
        <w:rPr>
          <w:lang w:val="en-US"/>
        </w:rPr>
        <w:tab/>
      </w:r>
      <w:r>
        <w:fldChar w:fldCharType="begin"/>
      </w:r>
      <w:r w:rsidRPr="000849A6">
        <w:rPr>
          <w:lang w:val="en-US"/>
        </w:rPr>
        <w:instrText xml:space="preserve"> PAGEREF _Toc236474519 \h </w:instrText>
      </w:r>
      <w:r>
        <w:fldChar w:fldCharType="separate"/>
      </w:r>
      <w:r w:rsidR="005309C2" w:rsidRPr="000849A6">
        <w:rPr>
          <w:lang w:val="en-US"/>
        </w:rPr>
        <w:t>31</w:t>
      </w:r>
      <w:r>
        <w:fldChar w:fldCharType="end"/>
      </w:r>
    </w:p>
    <w:p w14:paraId="1825A2F5" w14:textId="77777777" w:rsidR="001A1D32" w:rsidRDefault="001A1D32">
      <w:pPr>
        <w:pStyle w:val="Verzeichnis3"/>
        <w:rPr>
          <w:rFonts w:ascii="Times New Roman" w:hAnsi="Times New Roman"/>
          <w:kern w:val="0"/>
          <w:sz w:val="24"/>
          <w:szCs w:val="24"/>
          <w:lang w:val="fr-CH" w:eastAsia="fr-CH"/>
        </w:rPr>
      </w:pPr>
      <w:r w:rsidRPr="000849A6">
        <w:rPr>
          <w:lang w:val="en-US"/>
        </w:rPr>
        <w:t>4.2.1</w:t>
      </w:r>
      <w:r w:rsidRPr="00045F13">
        <w:rPr>
          <w:lang w:val="en-US"/>
        </w:rPr>
        <w:t xml:space="preserve"> Ahland.ili – The national basic model</w:t>
      </w:r>
      <w:r w:rsidRPr="000849A6">
        <w:rPr>
          <w:lang w:val="en-US"/>
        </w:rPr>
        <w:tab/>
      </w:r>
      <w:r>
        <w:fldChar w:fldCharType="begin"/>
      </w:r>
      <w:r w:rsidRPr="000849A6">
        <w:rPr>
          <w:lang w:val="en-US"/>
        </w:rPr>
        <w:instrText xml:space="preserve"> PAGEREF _Toc236474520 \h </w:instrText>
      </w:r>
      <w:r>
        <w:fldChar w:fldCharType="separate"/>
      </w:r>
      <w:r w:rsidR="005309C2" w:rsidRPr="000849A6">
        <w:rPr>
          <w:lang w:val="en-US"/>
        </w:rPr>
        <w:t>32</w:t>
      </w:r>
      <w:r>
        <w:fldChar w:fldCharType="end"/>
      </w:r>
    </w:p>
    <w:p w14:paraId="76E950FD" w14:textId="77777777" w:rsidR="001A1D32" w:rsidRDefault="001A1D32">
      <w:pPr>
        <w:pStyle w:val="Verzeichnis3"/>
        <w:rPr>
          <w:rFonts w:ascii="Times New Roman" w:hAnsi="Times New Roman"/>
          <w:kern w:val="0"/>
          <w:sz w:val="24"/>
          <w:szCs w:val="24"/>
          <w:lang w:val="fr-CH" w:eastAsia="fr-CH"/>
        </w:rPr>
      </w:pPr>
      <w:r w:rsidRPr="000849A6">
        <w:rPr>
          <w:lang w:val="en-US"/>
        </w:rPr>
        <w:t>4.2.2</w:t>
      </w:r>
      <w:r w:rsidRPr="00045F13">
        <w:rPr>
          <w:lang w:val="en-US"/>
        </w:rPr>
        <w:t xml:space="preserve"> Addresses.ili – The model for building addresses</w:t>
      </w:r>
      <w:r w:rsidRPr="000849A6">
        <w:rPr>
          <w:lang w:val="en-US"/>
        </w:rPr>
        <w:tab/>
      </w:r>
      <w:r>
        <w:fldChar w:fldCharType="begin"/>
      </w:r>
      <w:r w:rsidRPr="000849A6">
        <w:rPr>
          <w:lang w:val="en-US"/>
        </w:rPr>
        <w:instrText xml:space="preserve"> PAGEREF _Toc236474521 \h </w:instrText>
      </w:r>
      <w:r>
        <w:fldChar w:fldCharType="separate"/>
      </w:r>
      <w:r w:rsidR="005309C2" w:rsidRPr="000849A6">
        <w:rPr>
          <w:lang w:val="en-US"/>
        </w:rPr>
        <w:t>33</w:t>
      </w:r>
      <w:r>
        <w:fldChar w:fldCharType="end"/>
      </w:r>
    </w:p>
    <w:p w14:paraId="6FD4FEC1" w14:textId="77777777" w:rsidR="001A1D32" w:rsidRDefault="001A1D32">
      <w:pPr>
        <w:pStyle w:val="Verzeichnis3"/>
        <w:rPr>
          <w:rFonts w:ascii="Times New Roman" w:hAnsi="Times New Roman"/>
          <w:kern w:val="0"/>
          <w:sz w:val="24"/>
          <w:szCs w:val="24"/>
          <w:lang w:val="fr-CH" w:eastAsia="fr-CH"/>
        </w:rPr>
      </w:pPr>
      <w:r w:rsidRPr="000849A6">
        <w:rPr>
          <w:lang w:val="en-US"/>
        </w:rPr>
        <w:t>4.2.3</w:t>
      </w:r>
      <w:r w:rsidRPr="00045F13">
        <w:rPr>
          <w:lang w:val="en-US"/>
        </w:rPr>
        <w:t xml:space="preserve"> NatTour.ili – The model of the National Tourist Office</w:t>
      </w:r>
      <w:r w:rsidRPr="000849A6">
        <w:rPr>
          <w:lang w:val="en-US"/>
        </w:rPr>
        <w:tab/>
      </w:r>
      <w:r>
        <w:fldChar w:fldCharType="begin"/>
      </w:r>
      <w:r w:rsidRPr="000849A6">
        <w:rPr>
          <w:lang w:val="en-US"/>
        </w:rPr>
        <w:instrText xml:space="preserve"> PAGEREF _Toc236474522 \h </w:instrText>
      </w:r>
      <w:r>
        <w:fldChar w:fldCharType="separate"/>
      </w:r>
      <w:r w:rsidR="005309C2" w:rsidRPr="000849A6">
        <w:rPr>
          <w:lang w:val="en-US"/>
        </w:rPr>
        <w:t>33</w:t>
      </w:r>
      <w:r>
        <w:fldChar w:fldCharType="end"/>
      </w:r>
    </w:p>
    <w:p w14:paraId="593E3443" w14:textId="77777777" w:rsidR="001A1D32" w:rsidRDefault="001A1D32">
      <w:pPr>
        <w:pStyle w:val="Verzeichnis3"/>
        <w:rPr>
          <w:rFonts w:ascii="Times New Roman" w:hAnsi="Times New Roman"/>
          <w:kern w:val="0"/>
          <w:sz w:val="24"/>
          <w:szCs w:val="24"/>
          <w:lang w:val="fr-CH" w:eastAsia="fr-CH"/>
        </w:rPr>
      </w:pPr>
      <w:r w:rsidRPr="000849A6">
        <w:rPr>
          <w:lang w:val="en-US"/>
        </w:rPr>
        <w:t>4.2.4</w:t>
      </w:r>
      <w:r w:rsidRPr="00045F13">
        <w:rPr>
          <w:lang w:val="en-US"/>
        </w:rPr>
        <w:t xml:space="preserve"> IlisTour.ili – The Ilis Valley tourism model</w:t>
      </w:r>
      <w:r w:rsidRPr="000849A6">
        <w:rPr>
          <w:lang w:val="en-US"/>
        </w:rPr>
        <w:tab/>
      </w:r>
      <w:r>
        <w:fldChar w:fldCharType="begin"/>
      </w:r>
      <w:r w:rsidRPr="000849A6">
        <w:rPr>
          <w:lang w:val="en-US"/>
        </w:rPr>
        <w:instrText xml:space="preserve"> PAGEREF _Toc236474523 \h </w:instrText>
      </w:r>
      <w:r>
        <w:fldChar w:fldCharType="separate"/>
      </w:r>
      <w:r w:rsidR="005309C2" w:rsidRPr="000849A6">
        <w:rPr>
          <w:lang w:val="en-US"/>
        </w:rPr>
        <w:t>37</w:t>
      </w:r>
      <w:r>
        <w:fldChar w:fldCharType="end"/>
      </w:r>
    </w:p>
    <w:p w14:paraId="4267DBCF" w14:textId="77777777" w:rsidR="001A1D32" w:rsidRDefault="001A1D32">
      <w:pPr>
        <w:pStyle w:val="Verzeichnis2"/>
        <w:rPr>
          <w:rFonts w:ascii="Times New Roman" w:hAnsi="Times New Roman"/>
          <w:kern w:val="0"/>
          <w:sz w:val="24"/>
          <w:szCs w:val="24"/>
          <w:lang w:val="fr-CH" w:eastAsia="fr-CH"/>
        </w:rPr>
      </w:pPr>
      <w:r w:rsidRPr="00045F13">
        <w:rPr>
          <w:bCs/>
          <w:lang w:val="en-US"/>
        </w:rPr>
        <w:lastRenderedPageBreak/>
        <w:t>4.3</w:t>
      </w:r>
      <w:r w:rsidRPr="00045F13">
        <w:rPr>
          <w:lang w:val="en-US"/>
        </w:rPr>
        <w:t xml:space="preserve"> Transfer data</w:t>
      </w:r>
      <w:r w:rsidRPr="000849A6">
        <w:rPr>
          <w:lang w:val="en-US"/>
        </w:rPr>
        <w:tab/>
      </w:r>
      <w:r>
        <w:fldChar w:fldCharType="begin"/>
      </w:r>
      <w:r w:rsidRPr="000849A6">
        <w:rPr>
          <w:lang w:val="en-US"/>
        </w:rPr>
        <w:instrText xml:space="preserve"> PAGEREF _Toc236474524 \h </w:instrText>
      </w:r>
      <w:r>
        <w:fldChar w:fldCharType="separate"/>
      </w:r>
      <w:r w:rsidR="005309C2" w:rsidRPr="000849A6">
        <w:rPr>
          <w:lang w:val="en-US"/>
        </w:rPr>
        <w:t>40</w:t>
      </w:r>
      <w:r>
        <w:fldChar w:fldCharType="end"/>
      </w:r>
    </w:p>
    <w:p w14:paraId="25687C80" w14:textId="77777777" w:rsidR="001A1D32" w:rsidRDefault="001A1D32">
      <w:pPr>
        <w:pStyle w:val="Verzeichnis1"/>
        <w:rPr>
          <w:rFonts w:ascii="Times New Roman" w:hAnsi="Times New Roman"/>
          <w:b w:val="0"/>
          <w:kern w:val="0"/>
          <w:sz w:val="24"/>
          <w:szCs w:val="24"/>
          <w:lang w:val="fr-CH" w:eastAsia="fr-CH"/>
        </w:rPr>
      </w:pPr>
      <w:r w:rsidRPr="00045F13">
        <w:rPr>
          <w:lang w:val="en-US"/>
        </w:rPr>
        <w:t>5. Inheriting becomes the fashion</w:t>
      </w:r>
      <w:r w:rsidRPr="000849A6">
        <w:rPr>
          <w:lang w:val="en-US"/>
        </w:rPr>
        <w:tab/>
      </w:r>
      <w:r>
        <w:fldChar w:fldCharType="begin"/>
      </w:r>
      <w:r w:rsidRPr="000849A6">
        <w:rPr>
          <w:lang w:val="en-US"/>
        </w:rPr>
        <w:instrText xml:space="preserve"> PAGEREF _Toc236474525 \h </w:instrText>
      </w:r>
      <w:r>
        <w:fldChar w:fldCharType="separate"/>
      </w:r>
      <w:r w:rsidR="005309C2" w:rsidRPr="000849A6">
        <w:rPr>
          <w:lang w:val="en-US"/>
        </w:rPr>
        <w:t>43</w:t>
      </w:r>
      <w:r>
        <w:fldChar w:fldCharType="end"/>
      </w:r>
    </w:p>
    <w:p w14:paraId="347D0E59" w14:textId="77777777" w:rsidR="001A1D32" w:rsidRDefault="001A1D32">
      <w:pPr>
        <w:pStyle w:val="Verzeichnis2"/>
        <w:rPr>
          <w:rFonts w:ascii="Times New Roman" w:hAnsi="Times New Roman"/>
          <w:kern w:val="0"/>
          <w:sz w:val="24"/>
          <w:szCs w:val="24"/>
          <w:lang w:val="fr-CH" w:eastAsia="fr-CH"/>
        </w:rPr>
      </w:pPr>
      <w:r w:rsidRPr="00045F13">
        <w:rPr>
          <w:bCs/>
          <w:lang w:val="en-US"/>
        </w:rPr>
        <w:t>5.1</w:t>
      </w:r>
      <w:r w:rsidRPr="00045F13">
        <w:rPr>
          <w:lang w:val="en-US"/>
        </w:rPr>
        <w:t xml:space="preserve"> Heirlooms and succession – Principles of inheritance</w:t>
      </w:r>
      <w:r w:rsidRPr="000849A6">
        <w:rPr>
          <w:lang w:val="en-US"/>
        </w:rPr>
        <w:tab/>
      </w:r>
      <w:r>
        <w:fldChar w:fldCharType="begin"/>
      </w:r>
      <w:r w:rsidRPr="000849A6">
        <w:rPr>
          <w:lang w:val="en-US"/>
        </w:rPr>
        <w:instrText xml:space="preserve"> PAGEREF _Toc236474526 \h </w:instrText>
      </w:r>
      <w:r>
        <w:fldChar w:fldCharType="separate"/>
      </w:r>
      <w:r w:rsidR="005309C2" w:rsidRPr="000849A6">
        <w:rPr>
          <w:lang w:val="en-US"/>
        </w:rPr>
        <w:t>43</w:t>
      </w:r>
      <w:r>
        <w:fldChar w:fldCharType="end"/>
      </w:r>
    </w:p>
    <w:p w14:paraId="3C9C29A0" w14:textId="77777777" w:rsidR="001A1D32" w:rsidRDefault="001A1D32">
      <w:pPr>
        <w:pStyle w:val="Verzeichnis2"/>
        <w:rPr>
          <w:rFonts w:ascii="Times New Roman" w:hAnsi="Times New Roman"/>
          <w:kern w:val="0"/>
          <w:sz w:val="24"/>
          <w:szCs w:val="24"/>
          <w:lang w:val="fr-CH" w:eastAsia="fr-CH"/>
        </w:rPr>
      </w:pPr>
      <w:r w:rsidRPr="00045F13">
        <w:rPr>
          <w:bCs/>
          <w:lang w:val="en-US"/>
        </w:rPr>
        <w:t>5.2</w:t>
      </w:r>
      <w:r w:rsidRPr="00045F13">
        <w:rPr>
          <w:lang w:val="en-US"/>
        </w:rPr>
        <w:t xml:space="preserve"> Refine what has been inherited</w:t>
      </w:r>
      <w:r w:rsidRPr="000849A6">
        <w:rPr>
          <w:lang w:val="en-US"/>
        </w:rPr>
        <w:tab/>
      </w:r>
      <w:r>
        <w:fldChar w:fldCharType="begin"/>
      </w:r>
      <w:r w:rsidRPr="000849A6">
        <w:rPr>
          <w:lang w:val="en-US"/>
        </w:rPr>
        <w:instrText xml:space="preserve"> PAGEREF _Toc236474527 \h </w:instrText>
      </w:r>
      <w:r>
        <w:fldChar w:fldCharType="separate"/>
      </w:r>
      <w:r w:rsidR="005309C2" w:rsidRPr="000849A6">
        <w:rPr>
          <w:lang w:val="en-US"/>
        </w:rPr>
        <w:t>45</w:t>
      </w:r>
      <w:r>
        <w:fldChar w:fldCharType="end"/>
      </w:r>
    </w:p>
    <w:p w14:paraId="4DF5A8EE" w14:textId="77777777" w:rsidR="001A1D32" w:rsidRDefault="001A1D32">
      <w:pPr>
        <w:pStyle w:val="Verzeichnis2"/>
        <w:rPr>
          <w:rFonts w:ascii="Times New Roman" w:hAnsi="Times New Roman"/>
          <w:kern w:val="0"/>
          <w:sz w:val="24"/>
          <w:szCs w:val="24"/>
          <w:lang w:val="fr-CH" w:eastAsia="fr-CH"/>
        </w:rPr>
      </w:pPr>
      <w:r w:rsidRPr="00045F13">
        <w:rPr>
          <w:bCs/>
          <w:lang w:val="en-US"/>
        </w:rPr>
        <w:t>5.3</w:t>
      </w:r>
      <w:r w:rsidRPr="00045F13">
        <w:rPr>
          <w:lang w:val="en-US"/>
        </w:rPr>
        <w:t xml:space="preserve"> Is there really such a thing? – Abstract classes</w:t>
      </w:r>
      <w:r w:rsidRPr="000849A6">
        <w:rPr>
          <w:lang w:val="en-US"/>
        </w:rPr>
        <w:tab/>
      </w:r>
      <w:r>
        <w:fldChar w:fldCharType="begin"/>
      </w:r>
      <w:r w:rsidRPr="000849A6">
        <w:rPr>
          <w:lang w:val="en-US"/>
        </w:rPr>
        <w:instrText xml:space="preserve"> PAGEREF _Toc236474528 \h </w:instrText>
      </w:r>
      <w:r>
        <w:fldChar w:fldCharType="separate"/>
      </w:r>
      <w:r w:rsidR="005309C2" w:rsidRPr="000849A6">
        <w:rPr>
          <w:lang w:val="en-US"/>
        </w:rPr>
        <w:t>46</w:t>
      </w:r>
      <w:r>
        <w:fldChar w:fldCharType="end"/>
      </w:r>
    </w:p>
    <w:p w14:paraId="645E8913" w14:textId="77777777" w:rsidR="001A1D32" w:rsidRDefault="001A1D32">
      <w:pPr>
        <w:pStyle w:val="Verzeichnis2"/>
        <w:rPr>
          <w:rFonts w:ascii="Times New Roman" w:hAnsi="Times New Roman"/>
          <w:kern w:val="0"/>
          <w:sz w:val="24"/>
          <w:szCs w:val="24"/>
          <w:lang w:val="fr-CH" w:eastAsia="fr-CH"/>
        </w:rPr>
      </w:pPr>
      <w:r w:rsidRPr="00045F13">
        <w:rPr>
          <w:bCs/>
          <w:lang w:val="en-US"/>
        </w:rPr>
        <w:t>5.4</w:t>
      </w:r>
      <w:r w:rsidRPr="00045F13">
        <w:rPr>
          <w:lang w:val="en-US"/>
        </w:rPr>
        <w:t xml:space="preserve"> We do not want to give such precise orders – Abstract properties</w:t>
      </w:r>
      <w:r w:rsidRPr="000849A6">
        <w:rPr>
          <w:lang w:val="en-US"/>
        </w:rPr>
        <w:tab/>
      </w:r>
      <w:r>
        <w:fldChar w:fldCharType="begin"/>
      </w:r>
      <w:r w:rsidRPr="000849A6">
        <w:rPr>
          <w:lang w:val="en-US"/>
        </w:rPr>
        <w:instrText xml:space="preserve"> PAGEREF _Toc236474529 \h </w:instrText>
      </w:r>
      <w:r>
        <w:fldChar w:fldCharType="separate"/>
      </w:r>
      <w:r w:rsidR="005309C2" w:rsidRPr="000849A6">
        <w:rPr>
          <w:lang w:val="en-US"/>
        </w:rPr>
        <w:t>46</w:t>
      </w:r>
      <w:r>
        <w:fldChar w:fldCharType="end"/>
      </w:r>
    </w:p>
    <w:p w14:paraId="19BD9D35" w14:textId="77777777" w:rsidR="001A1D32" w:rsidRDefault="001A1D32">
      <w:pPr>
        <w:pStyle w:val="Verzeichnis2"/>
        <w:rPr>
          <w:rFonts w:ascii="Times New Roman" w:hAnsi="Times New Roman"/>
          <w:kern w:val="0"/>
          <w:sz w:val="24"/>
          <w:szCs w:val="24"/>
          <w:lang w:val="fr-CH" w:eastAsia="fr-CH"/>
        </w:rPr>
      </w:pPr>
      <w:r w:rsidRPr="00045F13">
        <w:rPr>
          <w:bCs/>
          <w:lang w:val="en-US"/>
        </w:rPr>
        <w:t>5.5</w:t>
      </w:r>
      <w:r w:rsidRPr="00045F13">
        <w:rPr>
          <w:lang w:val="en-US"/>
        </w:rPr>
        <w:t xml:space="preserve"> Details are of no interest – A closer look at the specific</w:t>
      </w:r>
      <w:r w:rsidRPr="000849A6">
        <w:rPr>
          <w:lang w:val="en-US"/>
        </w:rPr>
        <w:tab/>
      </w:r>
      <w:r>
        <w:fldChar w:fldCharType="begin"/>
      </w:r>
      <w:r w:rsidRPr="000849A6">
        <w:rPr>
          <w:lang w:val="en-US"/>
        </w:rPr>
        <w:instrText xml:space="preserve"> PAGEREF _Toc236474530 \h </w:instrText>
      </w:r>
      <w:r>
        <w:fldChar w:fldCharType="separate"/>
      </w:r>
      <w:r w:rsidR="005309C2" w:rsidRPr="000849A6">
        <w:rPr>
          <w:lang w:val="en-US"/>
        </w:rPr>
        <w:t>47</w:t>
      </w:r>
      <w:r>
        <w:fldChar w:fldCharType="end"/>
      </w:r>
    </w:p>
    <w:p w14:paraId="1A44C509" w14:textId="77777777" w:rsidR="001A1D32" w:rsidRDefault="001A1D32">
      <w:pPr>
        <w:pStyle w:val="Verzeichnis2"/>
        <w:rPr>
          <w:rFonts w:ascii="Times New Roman" w:hAnsi="Times New Roman"/>
          <w:kern w:val="0"/>
          <w:sz w:val="24"/>
          <w:szCs w:val="24"/>
          <w:lang w:val="fr-CH" w:eastAsia="fr-CH"/>
        </w:rPr>
      </w:pPr>
      <w:r w:rsidRPr="00045F13">
        <w:rPr>
          <w:bCs/>
          <w:lang w:val="en-US"/>
        </w:rPr>
        <w:t>5.6</w:t>
      </w:r>
      <w:r w:rsidRPr="00045F13">
        <w:rPr>
          <w:lang w:val="en-US"/>
        </w:rPr>
        <w:t xml:space="preserve"> Inheritance on a larger scale</w:t>
      </w:r>
      <w:r>
        <w:tab/>
      </w:r>
      <w:r>
        <w:fldChar w:fldCharType="begin"/>
      </w:r>
      <w:r>
        <w:instrText xml:space="preserve"> PAGEREF _Toc236474531 \h </w:instrText>
      </w:r>
      <w:r>
        <w:fldChar w:fldCharType="separate"/>
      </w:r>
      <w:r w:rsidR="005309C2">
        <w:t>47</w:t>
      </w:r>
      <w:r>
        <w:fldChar w:fldCharType="end"/>
      </w:r>
    </w:p>
    <w:p w14:paraId="5B47A862" w14:textId="77777777" w:rsidR="001A1D32" w:rsidRDefault="001A1D32">
      <w:pPr>
        <w:pStyle w:val="Verzeichnis2"/>
        <w:rPr>
          <w:rFonts w:ascii="Times New Roman" w:hAnsi="Times New Roman"/>
          <w:kern w:val="0"/>
          <w:sz w:val="24"/>
          <w:szCs w:val="24"/>
          <w:lang w:val="fr-CH" w:eastAsia="fr-CH"/>
        </w:rPr>
      </w:pPr>
      <w:r w:rsidRPr="00045F13">
        <w:rPr>
          <w:bCs/>
          <w:lang w:val="en-US"/>
        </w:rPr>
        <w:t>5.7 S</w:t>
      </w:r>
      <w:r w:rsidRPr="00045F13">
        <w:rPr>
          <w:lang w:val="en-US"/>
        </w:rPr>
        <w:t>imple and multiple inheritance</w:t>
      </w:r>
      <w:r>
        <w:tab/>
      </w:r>
      <w:r>
        <w:fldChar w:fldCharType="begin"/>
      </w:r>
      <w:r>
        <w:instrText xml:space="preserve"> PAGEREF _Toc236474532 \h </w:instrText>
      </w:r>
      <w:r>
        <w:fldChar w:fldCharType="separate"/>
      </w:r>
      <w:r w:rsidR="005309C2">
        <w:t>48</w:t>
      </w:r>
      <w:r>
        <w:fldChar w:fldCharType="end"/>
      </w:r>
    </w:p>
    <w:p w14:paraId="6713A7B1" w14:textId="77777777" w:rsidR="001A1D32" w:rsidRDefault="001A1D32">
      <w:pPr>
        <w:pStyle w:val="Verzeichnis1"/>
        <w:rPr>
          <w:rFonts w:ascii="Times New Roman" w:hAnsi="Times New Roman"/>
          <w:b w:val="0"/>
          <w:kern w:val="0"/>
          <w:sz w:val="24"/>
          <w:szCs w:val="24"/>
          <w:lang w:val="fr-CH" w:eastAsia="fr-CH"/>
        </w:rPr>
      </w:pPr>
      <w:r w:rsidRPr="00045F13">
        <w:rPr>
          <w:lang w:val="en-US"/>
        </w:rPr>
        <w:t>6. The data model under clo</w:t>
      </w:r>
      <w:r w:rsidRPr="00045F13">
        <w:rPr>
          <w:bCs/>
          <w:lang w:val="en-US"/>
        </w:rPr>
        <w:t>ser scrutiny</w:t>
      </w:r>
      <w:r>
        <w:tab/>
      </w:r>
      <w:r>
        <w:fldChar w:fldCharType="begin"/>
      </w:r>
      <w:r>
        <w:instrText xml:space="preserve"> PAGEREF _Toc236474533 \h </w:instrText>
      </w:r>
      <w:r>
        <w:fldChar w:fldCharType="separate"/>
      </w:r>
      <w:r w:rsidR="005309C2">
        <w:t>49</w:t>
      </w:r>
      <w:r>
        <w:fldChar w:fldCharType="end"/>
      </w:r>
    </w:p>
    <w:p w14:paraId="7815274F" w14:textId="77777777" w:rsidR="001A1D32" w:rsidRDefault="001A1D32">
      <w:pPr>
        <w:pStyle w:val="Verzeichnis2"/>
        <w:rPr>
          <w:rFonts w:ascii="Times New Roman" w:hAnsi="Times New Roman"/>
          <w:kern w:val="0"/>
          <w:sz w:val="24"/>
          <w:szCs w:val="24"/>
          <w:lang w:val="fr-CH" w:eastAsia="fr-CH"/>
        </w:rPr>
      </w:pPr>
      <w:r w:rsidRPr="00045F13">
        <w:rPr>
          <w:bCs/>
          <w:lang w:val="en-US"/>
        </w:rPr>
        <w:t>6.1 Sovereigns a</w:t>
      </w:r>
      <w:r w:rsidRPr="00045F13">
        <w:rPr>
          <w:lang w:val="en-US"/>
        </w:rPr>
        <w:t>nd pennies – Numeric data type</w:t>
      </w:r>
      <w:r w:rsidRPr="00045F13">
        <w:rPr>
          <w:bCs/>
          <w:lang w:val="en-US"/>
        </w:rPr>
        <w:t>s</w:t>
      </w:r>
      <w:r>
        <w:tab/>
      </w:r>
      <w:r>
        <w:fldChar w:fldCharType="begin"/>
      </w:r>
      <w:r>
        <w:instrText xml:space="preserve"> PAGEREF _Toc236474534 \h </w:instrText>
      </w:r>
      <w:r>
        <w:fldChar w:fldCharType="separate"/>
      </w:r>
      <w:r w:rsidR="005309C2">
        <w:t>49</w:t>
      </w:r>
      <w:r>
        <w:fldChar w:fldCharType="end"/>
      </w:r>
    </w:p>
    <w:p w14:paraId="5E92051F" w14:textId="77777777" w:rsidR="001A1D32" w:rsidRDefault="001A1D32">
      <w:pPr>
        <w:pStyle w:val="Verzeichnis3"/>
        <w:rPr>
          <w:rFonts w:ascii="Times New Roman" w:hAnsi="Times New Roman"/>
          <w:kern w:val="0"/>
          <w:sz w:val="24"/>
          <w:szCs w:val="24"/>
          <w:lang w:val="fr-CH" w:eastAsia="fr-CH"/>
        </w:rPr>
      </w:pPr>
      <w:r>
        <w:t>6.1.1</w:t>
      </w:r>
      <w:r w:rsidRPr="00045F13">
        <w:rPr>
          <w:lang w:val="en-US"/>
        </w:rPr>
        <w:t xml:space="preserve"> Value domain</w:t>
      </w:r>
      <w:r>
        <w:tab/>
      </w:r>
      <w:r>
        <w:fldChar w:fldCharType="begin"/>
      </w:r>
      <w:r>
        <w:instrText xml:space="preserve"> PAGEREF _Toc236474535 \h </w:instrText>
      </w:r>
      <w:r>
        <w:fldChar w:fldCharType="separate"/>
      </w:r>
      <w:r w:rsidR="005309C2">
        <w:t>49</w:t>
      </w:r>
      <w:r>
        <w:fldChar w:fldCharType="end"/>
      </w:r>
    </w:p>
    <w:p w14:paraId="22DB6708" w14:textId="77777777" w:rsidR="001A1D32" w:rsidRDefault="001A1D32">
      <w:pPr>
        <w:pStyle w:val="Verzeichnis3"/>
        <w:rPr>
          <w:rFonts w:ascii="Times New Roman" w:hAnsi="Times New Roman"/>
          <w:kern w:val="0"/>
          <w:sz w:val="24"/>
          <w:szCs w:val="24"/>
          <w:lang w:val="fr-CH" w:eastAsia="fr-CH"/>
        </w:rPr>
      </w:pPr>
      <w:r>
        <w:t>6.1.2</w:t>
      </w:r>
      <w:r w:rsidRPr="00045F13">
        <w:rPr>
          <w:lang w:val="en-US"/>
        </w:rPr>
        <w:t xml:space="preserve"> Units</w:t>
      </w:r>
      <w:r>
        <w:tab/>
      </w:r>
      <w:r>
        <w:fldChar w:fldCharType="begin"/>
      </w:r>
      <w:r>
        <w:instrText xml:space="preserve"> PAGEREF _Toc236474536 \h </w:instrText>
      </w:r>
      <w:r>
        <w:fldChar w:fldCharType="separate"/>
      </w:r>
      <w:r w:rsidR="005309C2">
        <w:t>50</w:t>
      </w:r>
      <w:r>
        <w:fldChar w:fldCharType="end"/>
      </w:r>
    </w:p>
    <w:p w14:paraId="560C5F8B" w14:textId="77777777" w:rsidR="001A1D32" w:rsidRDefault="001A1D32">
      <w:pPr>
        <w:pStyle w:val="Verzeichnis3"/>
        <w:rPr>
          <w:rFonts w:ascii="Times New Roman" w:hAnsi="Times New Roman"/>
          <w:kern w:val="0"/>
          <w:sz w:val="24"/>
          <w:szCs w:val="24"/>
          <w:lang w:val="fr-CH" w:eastAsia="fr-CH"/>
        </w:rPr>
      </w:pPr>
      <w:r>
        <w:t>6.1.3</w:t>
      </w:r>
      <w:r w:rsidRPr="00045F13">
        <w:rPr>
          <w:lang w:val="en-US"/>
        </w:rPr>
        <w:t xml:space="preserve"> Inheriting numeric types</w:t>
      </w:r>
      <w:r>
        <w:tab/>
      </w:r>
      <w:r>
        <w:fldChar w:fldCharType="begin"/>
      </w:r>
      <w:r>
        <w:instrText xml:space="preserve"> PAGEREF _Toc236474537 \h </w:instrText>
      </w:r>
      <w:r>
        <w:fldChar w:fldCharType="separate"/>
      </w:r>
      <w:r w:rsidR="005309C2">
        <w:t>50</w:t>
      </w:r>
      <w:r>
        <w:fldChar w:fldCharType="end"/>
      </w:r>
    </w:p>
    <w:p w14:paraId="33BA35D5" w14:textId="77777777" w:rsidR="001A1D32" w:rsidRDefault="001A1D32">
      <w:pPr>
        <w:pStyle w:val="Verzeichnis3"/>
        <w:rPr>
          <w:rFonts w:ascii="Times New Roman" w:hAnsi="Times New Roman"/>
          <w:kern w:val="0"/>
          <w:sz w:val="24"/>
          <w:szCs w:val="24"/>
          <w:lang w:val="fr-CH" w:eastAsia="fr-CH"/>
        </w:rPr>
      </w:pPr>
      <w:r>
        <w:t>6.1.4</w:t>
      </w:r>
      <w:r w:rsidRPr="00045F13">
        <w:rPr>
          <w:lang w:val="en-US"/>
        </w:rPr>
        <w:t xml:space="preserve"> Limits as yet unknown</w:t>
      </w:r>
      <w:r>
        <w:tab/>
      </w:r>
      <w:r>
        <w:fldChar w:fldCharType="begin"/>
      </w:r>
      <w:r>
        <w:instrText xml:space="preserve"> PAGEREF _Toc236474538 \h </w:instrText>
      </w:r>
      <w:r>
        <w:fldChar w:fldCharType="separate"/>
      </w:r>
      <w:r w:rsidR="005309C2">
        <w:t>51</w:t>
      </w:r>
      <w:r>
        <w:fldChar w:fldCharType="end"/>
      </w:r>
    </w:p>
    <w:p w14:paraId="09AFFA28" w14:textId="77777777" w:rsidR="001A1D32" w:rsidRDefault="001A1D32">
      <w:pPr>
        <w:pStyle w:val="Verzeichnis2"/>
        <w:rPr>
          <w:rFonts w:ascii="Times New Roman" w:hAnsi="Times New Roman"/>
          <w:kern w:val="0"/>
          <w:sz w:val="24"/>
          <w:szCs w:val="24"/>
          <w:lang w:val="fr-CH" w:eastAsia="fr-CH"/>
        </w:rPr>
      </w:pPr>
      <w:r w:rsidRPr="00045F13">
        <w:rPr>
          <w:bCs/>
          <w:lang w:val="en-US"/>
        </w:rPr>
        <w:t>6.2</w:t>
      </w:r>
      <w:r w:rsidRPr="00045F13">
        <w:rPr>
          <w:lang w:val="en-US"/>
        </w:rPr>
        <w:t xml:space="preserve"> Types of alpine transport – Modeling of types of objects</w:t>
      </w:r>
      <w:r>
        <w:tab/>
      </w:r>
      <w:r>
        <w:fldChar w:fldCharType="begin"/>
      </w:r>
      <w:r>
        <w:instrText xml:space="preserve"> PAGEREF _Toc236474539 \h </w:instrText>
      </w:r>
      <w:r>
        <w:fldChar w:fldCharType="separate"/>
      </w:r>
      <w:r w:rsidR="005309C2">
        <w:t>51</w:t>
      </w:r>
      <w:r>
        <w:fldChar w:fldCharType="end"/>
      </w:r>
    </w:p>
    <w:p w14:paraId="3F1C98D6" w14:textId="77777777" w:rsidR="001A1D32" w:rsidRDefault="001A1D32">
      <w:pPr>
        <w:pStyle w:val="Verzeichnis2"/>
        <w:rPr>
          <w:rFonts w:ascii="Times New Roman" w:hAnsi="Times New Roman"/>
          <w:kern w:val="0"/>
          <w:sz w:val="24"/>
          <w:szCs w:val="24"/>
          <w:lang w:val="fr-CH" w:eastAsia="fr-CH"/>
        </w:rPr>
      </w:pPr>
      <w:r w:rsidRPr="00045F13">
        <w:rPr>
          <w:bCs/>
          <w:lang w:val="en-US"/>
        </w:rPr>
        <w:t>6.3</w:t>
      </w:r>
      <w:r w:rsidRPr="00045F13">
        <w:rPr>
          <w:lang w:val="en-US"/>
        </w:rPr>
        <w:t xml:space="preserve"> Is there such a thing as light blue ski runs? – Structured enumeration</w:t>
      </w:r>
      <w:r>
        <w:tab/>
      </w:r>
      <w:r>
        <w:fldChar w:fldCharType="begin"/>
      </w:r>
      <w:r>
        <w:instrText xml:space="preserve"> PAGEREF _Toc236474540 \h </w:instrText>
      </w:r>
      <w:r>
        <w:fldChar w:fldCharType="separate"/>
      </w:r>
      <w:r w:rsidR="005309C2">
        <w:t>53</w:t>
      </w:r>
      <w:r>
        <w:fldChar w:fldCharType="end"/>
      </w:r>
    </w:p>
    <w:p w14:paraId="47202E72" w14:textId="77777777" w:rsidR="001A1D32" w:rsidRDefault="001A1D32">
      <w:pPr>
        <w:pStyle w:val="Verzeichnis3"/>
        <w:rPr>
          <w:rFonts w:ascii="Times New Roman" w:hAnsi="Times New Roman"/>
          <w:kern w:val="0"/>
          <w:sz w:val="24"/>
          <w:szCs w:val="24"/>
          <w:lang w:val="fr-CH" w:eastAsia="fr-CH"/>
        </w:rPr>
      </w:pPr>
      <w:r>
        <w:t>6.3.1</w:t>
      </w:r>
      <w:r w:rsidRPr="00045F13">
        <w:rPr>
          <w:lang w:val="en-US"/>
        </w:rPr>
        <w:t xml:space="preserve"> Ordinary enumeration and its laws of inheritance</w:t>
      </w:r>
      <w:r>
        <w:tab/>
      </w:r>
      <w:r>
        <w:fldChar w:fldCharType="begin"/>
      </w:r>
      <w:r>
        <w:instrText xml:space="preserve"> PAGEREF _Toc236474541 \h </w:instrText>
      </w:r>
      <w:r>
        <w:fldChar w:fldCharType="separate"/>
      </w:r>
      <w:r w:rsidR="005309C2">
        <w:t>53</w:t>
      </w:r>
      <w:r>
        <w:fldChar w:fldCharType="end"/>
      </w:r>
    </w:p>
    <w:p w14:paraId="38A2AA0D" w14:textId="77777777" w:rsidR="001A1D32" w:rsidRDefault="001A1D32">
      <w:pPr>
        <w:pStyle w:val="Verzeichnis3"/>
        <w:rPr>
          <w:rFonts w:ascii="Times New Roman" w:hAnsi="Times New Roman"/>
          <w:kern w:val="0"/>
          <w:sz w:val="24"/>
          <w:szCs w:val="24"/>
          <w:lang w:val="fr-CH" w:eastAsia="fr-CH"/>
        </w:rPr>
      </w:pPr>
      <w:r>
        <w:t>6.3.2</w:t>
      </w:r>
      <w:r w:rsidRPr="00045F13">
        <w:rPr>
          <w:lang w:val="en-US"/>
        </w:rPr>
        <w:t xml:space="preserve"> Sub-enumeration</w:t>
      </w:r>
      <w:r>
        <w:tab/>
      </w:r>
      <w:r>
        <w:fldChar w:fldCharType="begin"/>
      </w:r>
      <w:r>
        <w:instrText xml:space="preserve"> PAGEREF _Toc236474542 \h </w:instrText>
      </w:r>
      <w:r>
        <w:fldChar w:fldCharType="separate"/>
      </w:r>
      <w:r w:rsidR="005309C2">
        <w:t>54</w:t>
      </w:r>
      <w:r>
        <w:fldChar w:fldCharType="end"/>
      </w:r>
    </w:p>
    <w:p w14:paraId="53627802" w14:textId="77777777" w:rsidR="001A1D32" w:rsidRDefault="001A1D32">
      <w:pPr>
        <w:pStyle w:val="Verzeichnis2"/>
        <w:rPr>
          <w:rFonts w:ascii="Times New Roman" w:hAnsi="Times New Roman"/>
          <w:kern w:val="0"/>
          <w:sz w:val="24"/>
          <w:szCs w:val="24"/>
          <w:lang w:val="fr-CH" w:eastAsia="fr-CH"/>
        </w:rPr>
      </w:pPr>
      <w:r w:rsidRPr="00045F13">
        <w:rPr>
          <w:bCs/>
          <w:lang w:val="en-US"/>
        </w:rPr>
        <w:t>6.4</w:t>
      </w:r>
      <w:r w:rsidRPr="00045F13">
        <w:rPr>
          <w:lang w:val="en-US"/>
        </w:rPr>
        <w:t xml:space="preserve"> Ilis Valley is concise – Strings and their rules of inheritance</w:t>
      </w:r>
      <w:r>
        <w:tab/>
      </w:r>
      <w:r>
        <w:fldChar w:fldCharType="begin"/>
      </w:r>
      <w:r>
        <w:instrText xml:space="preserve"> PAGEREF _Toc236474543 \h </w:instrText>
      </w:r>
      <w:r>
        <w:fldChar w:fldCharType="separate"/>
      </w:r>
      <w:r w:rsidR="005309C2">
        <w:t>55</w:t>
      </w:r>
      <w:r>
        <w:fldChar w:fldCharType="end"/>
      </w:r>
    </w:p>
    <w:p w14:paraId="03A2C2EA" w14:textId="77777777" w:rsidR="001A1D32" w:rsidRDefault="001A1D32">
      <w:pPr>
        <w:pStyle w:val="Verzeichnis2"/>
        <w:rPr>
          <w:rFonts w:ascii="Times New Roman" w:hAnsi="Times New Roman"/>
          <w:kern w:val="0"/>
          <w:sz w:val="24"/>
          <w:szCs w:val="24"/>
          <w:lang w:val="fr-CH" w:eastAsia="fr-CH"/>
        </w:rPr>
      </w:pPr>
      <w:r w:rsidRPr="00045F13">
        <w:rPr>
          <w:bCs/>
          <w:lang w:val="en-US"/>
        </w:rPr>
        <w:t>6.5</w:t>
      </w:r>
      <w:r w:rsidRPr="00045F13">
        <w:rPr>
          <w:lang w:val="en-US"/>
        </w:rPr>
        <w:t xml:space="preserve"> Calm – Optional and mandatory attributes</w:t>
      </w:r>
      <w:r>
        <w:tab/>
      </w:r>
      <w:r>
        <w:fldChar w:fldCharType="begin"/>
      </w:r>
      <w:r>
        <w:instrText xml:space="preserve"> PAGEREF _Toc236474544 \h </w:instrText>
      </w:r>
      <w:r>
        <w:fldChar w:fldCharType="separate"/>
      </w:r>
      <w:r w:rsidR="005309C2">
        <w:t>55</w:t>
      </w:r>
      <w:r>
        <w:fldChar w:fldCharType="end"/>
      </w:r>
    </w:p>
    <w:p w14:paraId="161C4AD9" w14:textId="77777777" w:rsidR="001A1D32" w:rsidRDefault="001A1D32">
      <w:pPr>
        <w:pStyle w:val="Verzeichnis2"/>
        <w:rPr>
          <w:rFonts w:ascii="Times New Roman" w:hAnsi="Times New Roman"/>
          <w:kern w:val="0"/>
          <w:sz w:val="24"/>
          <w:szCs w:val="24"/>
          <w:lang w:val="fr-CH" w:eastAsia="fr-CH"/>
        </w:rPr>
      </w:pPr>
      <w:r w:rsidRPr="00045F13">
        <w:rPr>
          <w:bCs/>
          <w:lang w:val="en-US"/>
        </w:rPr>
        <w:t>6.6</w:t>
      </w:r>
      <w:r w:rsidRPr="00045F13">
        <w:rPr>
          <w:lang w:val="en-US"/>
        </w:rPr>
        <w:t xml:space="preserve"> Waiting times and duration of ride – Value domains</w:t>
      </w:r>
      <w:r>
        <w:tab/>
      </w:r>
      <w:r>
        <w:fldChar w:fldCharType="begin"/>
      </w:r>
      <w:r>
        <w:instrText xml:space="preserve"> PAGEREF _Toc236474545 \h </w:instrText>
      </w:r>
      <w:r>
        <w:fldChar w:fldCharType="separate"/>
      </w:r>
      <w:r w:rsidR="005309C2">
        <w:t>56</w:t>
      </w:r>
      <w:r>
        <w:fldChar w:fldCharType="end"/>
      </w:r>
    </w:p>
    <w:p w14:paraId="56703761" w14:textId="77777777" w:rsidR="001A1D32" w:rsidRDefault="001A1D32">
      <w:pPr>
        <w:pStyle w:val="Verzeichnis2"/>
        <w:rPr>
          <w:rFonts w:ascii="Times New Roman" w:hAnsi="Times New Roman"/>
          <w:kern w:val="0"/>
          <w:sz w:val="24"/>
          <w:szCs w:val="24"/>
          <w:lang w:val="fr-CH" w:eastAsia="fr-CH"/>
        </w:rPr>
      </w:pPr>
      <w:r w:rsidRPr="00045F13">
        <w:rPr>
          <w:bCs/>
          <w:lang w:val="en-US"/>
        </w:rPr>
        <w:t>6.7</w:t>
      </w:r>
      <w:r w:rsidRPr="00045F13">
        <w:rPr>
          <w:lang w:val="en-US"/>
        </w:rPr>
        <w:t xml:space="preserve"> Where is Ilis Valley? – Coordinate types</w:t>
      </w:r>
      <w:r>
        <w:tab/>
      </w:r>
      <w:r>
        <w:fldChar w:fldCharType="begin"/>
      </w:r>
      <w:r>
        <w:instrText xml:space="preserve"> PAGEREF _Toc236474546 \h </w:instrText>
      </w:r>
      <w:r>
        <w:fldChar w:fldCharType="separate"/>
      </w:r>
      <w:r w:rsidR="005309C2">
        <w:t>56</w:t>
      </w:r>
      <w:r>
        <w:fldChar w:fldCharType="end"/>
      </w:r>
    </w:p>
    <w:p w14:paraId="2A096832" w14:textId="77777777" w:rsidR="001A1D32" w:rsidRDefault="001A1D32">
      <w:pPr>
        <w:pStyle w:val="Verzeichnis3"/>
        <w:rPr>
          <w:rFonts w:ascii="Times New Roman" w:hAnsi="Times New Roman"/>
          <w:kern w:val="0"/>
          <w:sz w:val="24"/>
          <w:szCs w:val="24"/>
          <w:lang w:val="fr-CH" w:eastAsia="fr-CH"/>
        </w:rPr>
      </w:pPr>
      <w:r>
        <w:t>6.7.1</w:t>
      </w:r>
      <w:r w:rsidRPr="00045F13">
        <w:rPr>
          <w:lang w:val="en-US"/>
        </w:rPr>
        <w:t xml:space="preserve"> General remarks concerning coordinate types</w:t>
      </w:r>
      <w:r>
        <w:tab/>
      </w:r>
      <w:r>
        <w:fldChar w:fldCharType="begin"/>
      </w:r>
      <w:r>
        <w:instrText xml:space="preserve"> PAGEREF _Toc236474547 \h </w:instrText>
      </w:r>
      <w:r>
        <w:fldChar w:fldCharType="separate"/>
      </w:r>
      <w:r w:rsidR="005309C2">
        <w:t>56</w:t>
      </w:r>
      <w:r>
        <w:fldChar w:fldCharType="end"/>
      </w:r>
    </w:p>
    <w:p w14:paraId="45EF057A" w14:textId="77777777" w:rsidR="001A1D32" w:rsidRDefault="001A1D32">
      <w:pPr>
        <w:pStyle w:val="Verzeichnis3"/>
        <w:rPr>
          <w:rFonts w:ascii="Times New Roman" w:hAnsi="Times New Roman"/>
          <w:kern w:val="0"/>
          <w:sz w:val="24"/>
          <w:szCs w:val="24"/>
          <w:lang w:val="fr-CH" w:eastAsia="fr-CH"/>
        </w:rPr>
      </w:pPr>
      <w:r>
        <w:t>6.7.2</w:t>
      </w:r>
      <w:r w:rsidRPr="00045F13">
        <w:rPr>
          <w:lang w:val="en-US"/>
        </w:rPr>
        <w:t xml:space="preserve"> The wrapped up plum – What is a coordinate system?</w:t>
      </w:r>
      <w:r>
        <w:tab/>
      </w:r>
      <w:r>
        <w:fldChar w:fldCharType="begin"/>
      </w:r>
      <w:r>
        <w:instrText xml:space="preserve"> PAGEREF _Toc236474548 \h </w:instrText>
      </w:r>
      <w:r>
        <w:fldChar w:fldCharType="separate"/>
      </w:r>
      <w:r w:rsidR="005309C2">
        <w:t>57</w:t>
      </w:r>
      <w:r>
        <w:fldChar w:fldCharType="end"/>
      </w:r>
    </w:p>
    <w:p w14:paraId="7DB205D0" w14:textId="77777777" w:rsidR="001A1D32" w:rsidRDefault="001A1D32">
      <w:pPr>
        <w:pStyle w:val="Verzeichnis3"/>
        <w:rPr>
          <w:rFonts w:ascii="Times New Roman" w:hAnsi="Times New Roman"/>
          <w:kern w:val="0"/>
          <w:sz w:val="24"/>
          <w:szCs w:val="24"/>
          <w:lang w:val="fr-CH" w:eastAsia="fr-CH"/>
        </w:rPr>
      </w:pPr>
      <w:r>
        <w:t>6.7.3</w:t>
      </w:r>
      <w:r w:rsidRPr="00045F13">
        <w:rPr>
          <w:lang w:val="en-US"/>
        </w:rPr>
        <w:t xml:space="preserve"> Information concerning the coordinate system – Meta data</w:t>
      </w:r>
      <w:r>
        <w:tab/>
      </w:r>
      <w:r>
        <w:fldChar w:fldCharType="begin"/>
      </w:r>
      <w:r>
        <w:instrText xml:space="preserve"> PAGEREF _Toc236474549 \h </w:instrText>
      </w:r>
      <w:r>
        <w:fldChar w:fldCharType="separate"/>
      </w:r>
      <w:r w:rsidR="005309C2">
        <w:t>58</w:t>
      </w:r>
      <w:r>
        <w:fldChar w:fldCharType="end"/>
      </w:r>
    </w:p>
    <w:p w14:paraId="3195FD5E" w14:textId="77777777" w:rsidR="001A1D32" w:rsidRDefault="001A1D32">
      <w:pPr>
        <w:pStyle w:val="Verzeichnis3"/>
        <w:rPr>
          <w:rFonts w:ascii="Times New Roman" w:hAnsi="Times New Roman"/>
          <w:kern w:val="0"/>
          <w:sz w:val="24"/>
          <w:szCs w:val="24"/>
          <w:lang w:val="fr-CH" w:eastAsia="fr-CH"/>
        </w:rPr>
      </w:pPr>
      <w:r>
        <w:t>6.7.4</w:t>
      </w:r>
      <w:r w:rsidRPr="00045F13">
        <w:rPr>
          <w:lang w:val="en-US"/>
        </w:rPr>
        <w:t xml:space="preserve"> Different coordinate systems</w:t>
      </w:r>
      <w:r>
        <w:tab/>
      </w:r>
      <w:r>
        <w:fldChar w:fldCharType="begin"/>
      </w:r>
      <w:r>
        <w:instrText xml:space="preserve"> PAGEREF _Toc236474550 \h </w:instrText>
      </w:r>
      <w:r>
        <w:fldChar w:fldCharType="separate"/>
      </w:r>
      <w:r w:rsidR="005309C2">
        <w:t>59</w:t>
      </w:r>
      <w:r>
        <w:fldChar w:fldCharType="end"/>
      </w:r>
    </w:p>
    <w:p w14:paraId="6225BBEA" w14:textId="77777777" w:rsidR="001A1D32" w:rsidRDefault="001A1D32">
      <w:pPr>
        <w:pStyle w:val="Verzeichnis3"/>
        <w:rPr>
          <w:rFonts w:ascii="Times New Roman" w:hAnsi="Times New Roman"/>
          <w:kern w:val="0"/>
          <w:sz w:val="24"/>
          <w:szCs w:val="24"/>
          <w:lang w:val="fr-CH" w:eastAsia="fr-CH"/>
        </w:rPr>
      </w:pPr>
      <w:r>
        <w:t>6.7.5</w:t>
      </w:r>
      <w:r w:rsidRPr="00045F13">
        <w:rPr>
          <w:lang w:val="en-US"/>
        </w:rPr>
        <w:t xml:space="preserve"> Three dimensional coordinates</w:t>
      </w:r>
      <w:r>
        <w:tab/>
      </w:r>
      <w:r>
        <w:fldChar w:fldCharType="begin"/>
      </w:r>
      <w:r>
        <w:instrText xml:space="preserve"> PAGEREF _Toc236474551 \h </w:instrText>
      </w:r>
      <w:r>
        <w:fldChar w:fldCharType="separate"/>
      </w:r>
      <w:r w:rsidR="005309C2">
        <w:t>60</w:t>
      </w:r>
      <w:r>
        <w:fldChar w:fldCharType="end"/>
      </w:r>
    </w:p>
    <w:p w14:paraId="5CA6E5C2" w14:textId="77777777" w:rsidR="001A1D32" w:rsidRDefault="001A1D32">
      <w:pPr>
        <w:pStyle w:val="Verzeichnis2"/>
        <w:rPr>
          <w:rFonts w:ascii="Times New Roman" w:hAnsi="Times New Roman"/>
          <w:kern w:val="0"/>
          <w:sz w:val="24"/>
          <w:szCs w:val="24"/>
          <w:lang w:val="fr-CH" w:eastAsia="fr-CH"/>
        </w:rPr>
      </w:pPr>
      <w:r w:rsidRPr="00045F13">
        <w:rPr>
          <w:bCs/>
          <w:lang w:val="en-US"/>
        </w:rPr>
        <w:t>6.8</w:t>
      </w:r>
      <w:r w:rsidRPr="00045F13">
        <w:rPr>
          <w:lang w:val="en-US"/>
        </w:rPr>
        <w:t xml:space="preserve"> Is zero up north? – Definitions for angles and directions</w:t>
      </w:r>
      <w:r>
        <w:tab/>
      </w:r>
      <w:r>
        <w:fldChar w:fldCharType="begin"/>
      </w:r>
      <w:r>
        <w:instrText xml:space="preserve"> PAGEREF _Toc236474552 \h </w:instrText>
      </w:r>
      <w:r>
        <w:fldChar w:fldCharType="separate"/>
      </w:r>
      <w:r w:rsidR="005309C2">
        <w:t>61</w:t>
      </w:r>
      <w:r>
        <w:fldChar w:fldCharType="end"/>
      </w:r>
    </w:p>
    <w:p w14:paraId="09C936F2" w14:textId="77777777" w:rsidR="001A1D32" w:rsidRDefault="001A1D32">
      <w:pPr>
        <w:pStyle w:val="Verzeichnis2"/>
        <w:rPr>
          <w:rFonts w:ascii="Times New Roman" w:hAnsi="Times New Roman"/>
          <w:kern w:val="0"/>
          <w:sz w:val="24"/>
          <w:szCs w:val="24"/>
          <w:lang w:val="fr-CH" w:eastAsia="fr-CH"/>
        </w:rPr>
      </w:pPr>
      <w:r w:rsidRPr="00045F13">
        <w:rPr>
          <w:bCs/>
          <w:lang w:val="en-US"/>
        </w:rPr>
        <w:t>6.9</w:t>
      </w:r>
      <w:r w:rsidRPr="00045F13">
        <w:rPr>
          <w:lang w:val="en-US"/>
        </w:rPr>
        <w:t xml:space="preserve"> Is a ski run a line or a surface? – Geometry types</w:t>
      </w:r>
      <w:r>
        <w:tab/>
      </w:r>
      <w:r>
        <w:fldChar w:fldCharType="begin"/>
      </w:r>
      <w:r>
        <w:instrText xml:space="preserve"> PAGEREF _Toc236474553 \h </w:instrText>
      </w:r>
      <w:r>
        <w:fldChar w:fldCharType="separate"/>
      </w:r>
      <w:r w:rsidR="005309C2">
        <w:t>63</w:t>
      </w:r>
      <w:r>
        <w:fldChar w:fldCharType="end"/>
      </w:r>
    </w:p>
    <w:p w14:paraId="074D91DF" w14:textId="77777777" w:rsidR="001A1D32" w:rsidRDefault="001A1D32">
      <w:pPr>
        <w:pStyle w:val="Verzeichnis3"/>
        <w:rPr>
          <w:rFonts w:ascii="Times New Roman" w:hAnsi="Times New Roman"/>
          <w:kern w:val="0"/>
          <w:sz w:val="24"/>
          <w:szCs w:val="24"/>
          <w:lang w:val="fr-CH" w:eastAsia="fr-CH"/>
        </w:rPr>
      </w:pPr>
      <w:r>
        <w:t>6.9.1</w:t>
      </w:r>
      <w:r w:rsidRPr="00045F13">
        <w:rPr>
          <w:lang w:val="en-US"/>
        </w:rPr>
        <w:t xml:space="preserve"> Simple conceptual view of a line</w:t>
      </w:r>
      <w:r>
        <w:tab/>
      </w:r>
      <w:r>
        <w:fldChar w:fldCharType="begin"/>
      </w:r>
      <w:r>
        <w:instrText xml:space="preserve"> PAGEREF _Toc236474554 \h </w:instrText>
      </w:r>
      <w:r>
        <w:fldChar w:fldCharType="separate"/>
      </w:r>
      <w:r w:rsidR="005309C2">
        <w:t>63</w:t>
      </w:r>
      <w:r>
        <w:fldChar w:fldCharType="end"/>
      </w:r>
    </w:p>
    <w:p w14:paraId="45E1D514" w14:textId="77777777" w:rsidR="001A1D32" w:rsidRDefault="001A1D32">
      <w:pPr>
        <w:pStyle w:val="Verzeichnis3"/>
        <w:rPr>
          <w:rFonts w:ascii="Times New Roman" w:hAnsi="Times New Roman"/>
          <w:kern w:val="0"/>
          <w:sz w:val="24"/>
          <w:szCs w:val="24"/>
          <w:lang w:val="fr-CH" w:eastAsia="fr-CH"/>
        </w:rPr>
      </w:pPr>
      <w:r>
        <w:t>6.9.2</w:t>
      </w:r>
      <w:r w:rsidRPr="00045F13">
        <w:rPr>
          <w:lang w:val="en-US"/>
        </w:rPr>
        <w:t xml:space="preserve"> Segments</w:t>
      </w:r>
      <w:r>
        <w:tab/>
      </w:r>
      <w:r>
        <w:fldChar w:fldCharType="begin"/>
      </w:r>
      <w:r>
        <w:instrText xml:space="preserve"> PAGEREF _Toc236474555 \h </w:instrText>
      </w:r>
      <w:r>
        <w:fldChar w:fldCharType="separate"/>
      </w:r>
      <w:r w:rsidR="005309C2">
        <w:t>63</w:t>
      </w:r>
      <w:r>
        <w:fldChar w:fldCharType="end"/>
      </w:r>
    </w:p>
    <w:p w14:paraId="03B83B88" w14:textId="77777777" w:rsidR="001A1D32" w:rsidRDefault="001A1D32">
      <w:pPr>
        <w:pStyle w:val="Verzeichnis3"/>
        <w:rPr>
          <w:rFonts w:ascii="Times New Roman" w:hAnsi="Times New Roman"/>
          <w:kern w:val="0"/>
          <w:sz w:val="24"/>
          <w:szCs w:val="24"/>
          <w:lang w:val="fr-CH" w:eastAsia="fr-CH"/>
        </w:rPr>
      </w:pPr>
      <w:r>
        <w:t>6.9.3</w:t>
      </w:r>
      <w:r w:rsidRPr="00045F13">
        <w:rPr>
          <w:lang w:val="en-US"/>
        </w:rPr>
        <w:t xml:space="preserve"> Directed lines</w:t>
      </w:r>
      <w:r>
        <w:tab/>
      </w:r>
      <w:r>
        <w:fldChar w:fldCharType="begin"/>
      </w:r>
      <w:r>
        <w:instrText xml:space="preserve"> PAGEREF _Toc236474556 \h </w:instrText>
      </w:r>
      <w:r>
        <w:fldChar w:fldCharType="separate"/>
      </w:r>
      <w:r w:rsidR="005309C2">
        <w:t>64</w:t>
      </w:r>
      <w:r>
        <w:fldChar w:fldCharType="end"/>
      </w:r>
    </w:p>
    <w:p w14:paraId="4DD08D06" w14:textId="77777777" w:rsidR="001A1D32" w:rsidRDefault="001A1D32">
      <w:pPr>
        <w:pStyle w:val="Verzeichnis3"/>
        <w:rPr>
          <w:rFonts w:ascii="Times New Roman" w:hAnsi="Times New Roman"/>
          <w:kern w:val="0"/>
          <w:sz w:val="24"/>
          <w:szCs w:val="24"/>
          <w:lang w:val="fr-CH" w:eastAsia="fr-CH"/>
        </w:rPr>
      </w:pPr>
      <w:r>
        <w:t>6.9.4</w:t>
      </w:r>
      <w:r w:rsidRPr="00045F13">
        <w:rPr>
          <w:lang w:val="en-US"/>
        </w:rPr>
        <w:t xml:space="preserve"> Surfaces</w:t>
      </w:r>
      <w:r>
        <w:tab/>
      </w:r>
      <w:r>
        <w:fldChar w:fldCharType="begin"/>
      </w:r>
      <w:r>
        <w:instrText xml:space="preserve"> PAGEREF _Toc236474557 \h </w:instrText>
      </w:r>
      <w:r>
        <w:fldChar w:fldCharType="separate"/>
      </w:r>
      <w:r w:rsidR="005309C2">
        <w:t>64</w:t>
      </w:r>
      <w:r>
        <w:fldChar w:fldCharType="end"/>
      </w:r>
    </w:p>
    <w:p w14:paraId="54BEF6FF" w14:textId="77777777" w:rsidR="001A1D32" w:rsidRDefault="001A1D32">
      <w:pPr>
        <w:pStyle w:val="Verzeichnis3"/>
        <w:rPr>
          <w:rFonts w:ascii="Times New Roman" w:hAnsi="Times New Roman"/>
          <w:kern w:val="0"/>
          <w:sz w:val="24"/>
          <w:szCs w:val="24"/>
          <w:lang w:val="fr-CH" w:eastAsia="fr-CH"/>
        </w:rPr>
      </w:pPr>
      <w:r>
        <w:t>6.9.5</w:t>
      </w:r>
      <w:r w:rsidRPr="00045F13">
        <w:rPr>
          <w:lang w:val="en-US"/>
        </w:rPr>
        <w:t xml:space="preserve"> Three-dimensional line types</w:t>
      </w:r>
      <w:r>
        <w:tab/>
      </w:r>
      <w:r>
        <w:fldChar w:fldCharType="begin"/>
      </w:r>
      <w:r>
        <w:instrText xml:space="preserve"> PAGEREF _Toc236474558 \h </w:instrText>
      </w:r>
      <w:r>
        <w:fldChar w:fldCharType="separate"/>
      </w:r>
      <w:r w:rsidR="005309C2">
        <w:t>66</w:t>
      </w:r>
      <w:r>
        <w:fldChar w:fldCharType="end"/>
      </w:r>
    </w:p>
    <w:p w14:paraId="3D1669FB" w14:textId="77777777" w:rsidR="001A1D32" w:rsidRDefault="001A1D32">
      <w:pPr>
        <w:pStyle w:val="Verzeichnis2"/>
        <w:rPr>
          <w:rFonts w:ascii="Times New Roman" w:hAnsi="Times New Roman"/>
          <w:kern w:val="0"/>
          <w:sz w:val="24"/>
          <w:szCs w:val="24"/>
          <w:lang w:val="fr-CH" w:eastAsia="fr-CH"/>
        </w:rPr>
      </w:pPr>
      <w:r w:rsidRPr="00045F13">
        <w:rPr>
          <w:bCs/>
          <w:lang w:val="en-US"/>
        </w:rPr>
        <w:t>6.10</w:t>
      </w:r>
      <w:r w:rsidRPr="00045F13">
        <w:rPr>
          <w:lang w:val="en-US"/>
        </w:rPr>
        <w:t xml:space="preserve"> What way does the wind blow? - Structures</w:t>
      </w:r>
      <w:r>
        <w:tab/>
      </w:r>
      <w:r>
        <w:fldChar w:fldCharType="begin"/>
      </w:r>
      <w:r>
        <w:instrText xml:space="preserve"> PAGEREF _Toc236474559 \h </w:instrText>
      </w:r>
      <w:r>
        <w:fldChar w:fldCharType="separate"/>
      </w:r>
      <w:r w:rsidR="005309C2">
        <w:t>67</w:t>
      </w:r>
      <w:r>
        <w:fldChar w:fldCharType="end"/>
      </w:r>
    </w:p>
    <w:p w14:paraId="1FEC97C1" w14:textId="77777777" w:rsidR="001A1D32" w:rsidRDefault="001A1D32">
      <w:pPr>
        <w:pStyle w:val="Verzeichnis3"/>
        <w:rPr>
          <w:rFonts w:ascii="Times New Roman" w:hAnsi="Times New Roman"/>
          <w:kern w:val="0"/>
          <w:sz w:val="24"/>
          <w:szCs w:val="24"/>
          <w:lang w:val="fr-CH" w:eastAsia="fr-CH"/>
        </w:rPr>
      </w:pPr>
      <w:r>
        <w:t>6.10.1</w:t>
      </w:r>
      <w:r w:rsidRPr="00045F13">
        <w:rPr>
          <w:lang w:val="en-US"/>
        </w:rPr>
        <w:t xml:space="preserve"> Multiple properties</w:t>
      </w:r>
      <w:r>
        <w:tab/>
      </w:r>
      <w:r>
        <w:fldChar w:fldCharType="begin"/>
      </w:r>
      <w:r>
        <w:instrText xml:space="preserve"> PAGEREF _Toc236474560 \h </w:instrText>
      </w:r>
      <w:r>
        <w:fldChar w:fldCharType="separate"/>
      </w:r>
      <w:r w:rsidR="005309C2">
        <w:t>67</w:t>
      </w:r>
      <w:r>
        <w:fldChar w:fldCharType="end"/>
      </w:r>
    </w:p>
    <w:p w14:paraId="52868B39" w14:textId="77777777" w:rsidR="001A1D32" w:rsidRDefault="001A1D32">
      <w:pPr>
        <w:pStyle w:val="Verzeichnis3"/>
        <w:rPr>
          <w:rFonts w:ascii="Times New Roman" w:hAnsi="Times New Roman"/>
          <w:kern w:val="0"/>
          <w:sz w:val="24"/>
          <w:szCs w:val="24"/>
          <w:lang w:val="fr-CH" w:eastAsia="fr-CH"/>
        </w:rPr>
      </w:pPr>
      <w:r>
        <w:t>6.10.2</w:t>
      </w:r>
      <w:r w:rsidRPr="00045F13">
        <w:rPr>
          <w:lang w:val="en-US"/>
        </w:rPr>
        <w:t xml:space="preserve"> Several elements of structure</w:t>
      </w:r>
      <w:r>
        <w:tab/>
      </w:r>
      <w:r>
        <w:fldChar w:fldCharType="begin"/>
      </w:r>
      <w:r>
        <w:instrText xml:space="preserve"> PAGEREF _Toc236474561 \h </w:instrText>
      </w:r>
      <w:r>
        <w:fldChar w:fldCharType="separate"/>
      </w:r>
      <w:r w:rsidR="005309C2">
        <w:t>68</w:t>
      </w:r>
      <w:r>
        <w:fldChar w:fldCharType="end"/>
      </w:r>
    </w:p>
    <w:p w14:paraId="0E97E7D2" w14:textId="77777777" w:rsidR="001A1D32" w:rsidRDefault="001A1D32">
      <w:pPr>
        <w:pStyle w:val="Verzeichnis3"/>
        <w:rPr>
          <w:rFonts w:ascii="Times New Roman" w:hAnsi="Times New Roman"/>
          <w:kern w:val="0"/>
          <w:sz w:val="24"/>
          <w:szCs w:val="24"/>
          <w:lang w:val="fr-CH" w:eastAsia="fr-CH"/>
        </w:rPr>
      </w:pPr>
      <w:r>
        <w:t>6.10.3</w:t>
      </w:r>
      <w:r w:rsidRPr="00045F13">
        <w:rPr>
          <w:lang w:val="en-US"/>
        </w:rPr>
        <w:t xml:space="preserve"> Structures and classes</w:t>
      </w:r>
      <w:r>
        <w:tab/>
      </w:r>
      <w:r>
        <w:fldChar w:fldCharType="begin"/>
      </w:r>
      <w:r>
        <w:instrText xml:space="preserve"> PAGEREF _Toc236474562 \h </w:instrText>
      </w:r>
      <w:r>
        <w:fldChar w:fldCharType="separate"/>
      </w:r>
      <w:r w:rsidR="005309C2">
        <w:t>68</w:t>
      </w:r>
      <w:r>
        <w:fldChar w:fldCharType="end"/>
      </w:r>
    </w:p>
    <w:p w14:paraId="74A51C28" w14:textId="77777777" w:rsidR="001A1D32" w:rsidRDefault="001A1D32">
      <w:pPr>
        <w:pStyle w:val="Verzeichnis3"/>
        <w:rPr>
          <w:rFonts w:ascii="Times New Roman" w:hAnsi="Times New Roman"/>
          <w:kern w:val="0"/>
          <w:sz w:val="24"/>
          <w:szCs w:val="24"/>
          <w:lang w:val="fr-CH" w:eastAsia="fr-CH"/>
        </w:rPr>
      </w:pPr>
      <w:r>
        <w:t>6.10.4</w:t>
      </w:r>
      <w:r w:rsidRPr="00045F13">
        <w:rPr>
          <w:lang w:val="en-US"/>
        </w:rPr>
        <w:t xml:space="preserve"> Lines are special structures</w:t>
      </w:r>
      <w:r>
        <w:tab/>
      </w:r>
      <w:r>
        <w:fldChar w:fldCharType="begin"/>
      </w:r>
      <w:r>
        <w:instrText xml:space="preserve"> PAGEREF _Toc236474563 \h </w:instrText>
      </w:r>
      <w:r>
        <w:fldChar w:fldCharType="separate"/>
      </w:r>
      <w:r w:rsidR="005309C2">
        <w:t>69</w:t>
      </w:r>
      <w:r>
        <w:fldChar w:fldCharType="end"/>
      </w:r>
    </w:p>
    <w:p w14:paraId="7D36258F" w14:textId="77777777" w:rsidR="001A1D32" w:rsidRDefault="001A1D32">
      <w:pPr>
        <w:pStyle w:val="Verzeichnis2"/>
        <w:rPr>
          <w:rFonts w:ascii="Times New Roman" w:hAnsi="Times New Roman"/>
          <w:kern w:val="0"/>
          <w:sz w:val="24"/>
          <w:szCs w:val="24"/>
          <w:lang w:val="fr-CH" w:eastAsia="fr-CH"/>
        </w:rPr>
      </w:pPr>
      <w:r w:rsidRPr="00045F13">
        <w:rPr>
          <w:bCs/>
          <w:lang w:val="en-US"/>
        </w:rPr>
        <w:t>6.11</w:t>
      </w:r>
      <w:r w:rsidRPr="00045F13">
        <w:rPr>
          <w:lang w:val="en-US"/>
        </w:rPr>
        <w:t xml:space="preserve"> What languages are spoken in Ilis Valley? – Multilingualism</w:t>
      </w:r>
      <w:r>
        <w:tab/>
      </w:r>
      <w:r>
        <w:fldChar w:fldCharType="begin"/>
      </w:r>
      <w:r>
        <w:instrText xml:space="preserve"> PAGEREF _Toc236474564 \h </w:instrText>
      </w:r>
      <w:r>
        <w:fldChar w:fldCharType="separate"/>
      </w:r>
      <w:r w:rsidR="005309C2">
        <w:t>69</w:t>
      </w:r>
      <w:r>
        <w:fldChar w:fldCharType="end"/>
      </w:r>
    </w:p>
    <w:p w14:paraId="214BE8E5" w14:textId="77777777" w:rsidR="001A1D32" w:rsidRDefault="001A1D32">
      <w:pPr>
        <w:pStyle w:val="Verzeichnis3"/>
        <w:rPr>
          <w:rFonts w:ascii="Times New Roman" w:hAnsi="Times New Roman"/>
          <w:kern w:val="0"/>
          <w:sz w:val="24"/>
          <w:szCs w:val="24"/>
          <w:lang w:val="fr-CH" w:eastAsia="fr-CH"/>
        </w:rPr>
      </w:pPr>
      <w:r>
        <w:t>6.11.1</w:t>
      </w:r>
      <w:r w:rsidRPr="00045F13">
        <w:rPr>
          <w:lang w:val="en-US"/>
        </w:rPr>
        <w:t xml:space="preserve"> One attribute per language</w:t>
      </w:r>
      <w:r>
        <w:tab/>
      </w:r>
      <w:r>
        <w:fldChar w:fldCharType="begin"/>
      </w:r>
      <w:r>
        <w:instrText xml:space="preserve"> PAGEREF _Toc236474565 \h </w:instrText>
      </w:r>
      <w:r>
        <w:fldChar w:fldCharType="separate"/>
      </w:r>
      <w:r w:rsidR="005309C2">
        <w:t>69</w:t>
      </w:r>
      <w:r>
        <w:fldChar w:fldCharType="end"/>
      </w:r>
    </w:p>
    <w:p w14:paraId="78325C19" w14:textId="77777777" w:rsidR="001A1D32" w:rsidRDefault="001A1D32">
      <w:pPr>
        <w:pStyle w:val="Verzeichnis3"/>
        <w:rPr>
          <w:rFonts w:ascii="Times New Roman" w:hAnsi="Times New Roman"/>
          <w:kern w:val="0"/>
          <w:sz w:val="24"/>
          <w:szCs w:val="24"/>
          <w:lang w:val="fr-CH" w:eastAsia="fr-CH"/>
        </w:rPr>
      </w:pPr>
      <w:r>
        <w:t>6.11.2</w:t>
      </w:r>
      <w:r w:rsidRPr="00045F13">
        <w:rPr>
          <w:lang w:val="en-US"/>
        </w:rPr>
        <w:t xml:space="preserve"> Language dependent terms as structure elements</w:t>
      </w:r>
      <w:r>
        <w:tab/>
      </w:r>
      <w:r>
        <w:fldChar w:fldCharType="begin"/>
      </w:r>
      <w:r>
        <w:instrText xml:space="preserve"> PAGEREF _Toc236474566 \h </w:instrText>
      </w:r>
      <w:r>
        <w:fldChar w:fldCharType="separate"/>
      </w:r>
      <w:r w:rsidR="005309C2">
        <w:t>70</w:t>
      </w:r>
      <w:r>
        <w:fldChar w:fldCharType="end"/>
      </w:r>
    </w:p>
    <w:p w14:paraId="3F043327" w14:textId="77777777" w:rsidR="001A1D32" w:rsidRDefault="001A1D32">
      <w:pPr>
        <w:pStyle w:val="Verzeichnis3"/>
        <w:rPr>
          <w:rFonts w:ascii="Times New Roman" w:hAnsi="Times New Roman"/>
          <w:kern w:val="0"/>
          <w:sz w:val="24"/>
          <w:szCs w:val="24"/>
          <w:lang w:val="fr-CH" w:eastAsia="fr-CH"/>
        </w:rPr>
      </w:pPr>
      <w:r>
        <w:t>6.11.3</w:t>
      </w:r>
      <w:r w:rsidRPr="00045F13">
        <w:rPr>
          <w:lang w:val="en-US"/>
        </w:rPr>
        <w:t xml:space="preserve"> Structure elements may refer to objects</w:t>
      </w:r>
      <w:r>
        <w:tab/>
      </w:r>
      <w:r>
        <w:fldChar w:fldCharType="begin"/>
      </w:r>
      <w:r>
        <w:instrText xml:space="preserve"> PAGEREF _Toc236474567 \h </w:instrText>
      </w:r>
      <w:r>
        <w:fldChar w:fldCharType="separate"/>
      </w:r>
      <w:r w:rsidR="005309C2">
        <w:t>71</w:t>
      </w:r>
      <w:r>
        <w:fldChar w:fldCharType="end"/>
      </w:r>
    </w:p>
    <w:p w14:paraId="1F2B339D" w14:textId="77777777" w:rsidR="001A1D32" w:rsidRDefault="001A1D32">
      <w:pPr>
        <w:pStyle w:val="Verzeichnis2"/>
        <w:rPr>
          <w:rFonts w:ascii="Times New Roman" w:hAnsi="Times New Roman"/>
          <w:kern w:val="0"/>
          <w:sz w:val="24"/>
          <w:szCs w:val="24"/>
          <w:lang w:val="fr-CH" w:eastAsia="fr-CH"/>
        </w:rPr>
      </w:pPr>
      <w:r w:rsidRPr="00045F13">
        <w:rPr>
          <w:bCs/>
          <w:lang w:val="en-US"/>
        </w:rPr>
        <w:t>6.12</w:t>
      </w:r>
      <w:r w:rsidRPr="00045F13">
        <w:rPr>
          <w:lang w:val="en-US"/>
        </w:rPr>
        <w:t xml:space="preserve"> How do clocks tick in Ilis Valley? – Modeling time</w:t>
      </w:r>
      <w:r>
        <w:tab/>
      </w:r>
      <w:r>
        <w:fldChar w:fldCharType="begin"/>
      </w:r>
      <w:r>
        <w:instrText xml:space="preserve"> PAGEREF _Toc236474568 \h </w:instrText>
      </w:r>
      <w:r>
        <w:fldChar w:fldCharType="separate"/>
      </w:r>
      <w:r w:rsidR="005309C2">
        <w:t>71</w:t>
      </w:r>
      <w:r>
        <w:fldChar w:fldCharType="end"/>
      </w:r>
    </w:p>
    <w:p w14:paraId="5767DCB5" w14:textId="77777777" w:rsidR="001A1D32" w:rsidRDefault="001A1D32">
      <w:pPr>
        <w:pStyle w:val="Verzeichnis3"/>
        <w:rPr>
          <w:rFonts w:ascii="Times New Roman" w:hAnsi="Times New Roman"/>
          <w:kern w:val="0"/>
          <w:sz w:val="24"/>
          <w:szCs w:val="24"/>
          <w:lang w:val="fr-CH" w:eastAsia="fr-CH"/>
        </w:rPr>
      </w:pPr>
      <w:r>
        <w:t>6.12.1</w:t>
      </w:r>
      <w:r w:rsidRPr="00045F13">
        <w:rPr>
          <w:lang w:val="en-US"/>
        </w:rPr>
        <w:t xml:space="preserve"> Sufficient for modest pretensions</w:t>
      </w:r>
      <w:r>
        <w:tab/>
      </w:r>
      <w:r>
        <w:fldChar w:fldCharType="begin"/>
      </w:r>
      <w:r>
        <w:instrText xml:space="preserve"> PAGEREF _Toc236474569 \h </w:instrText>
      </w:r>
      <w:r>
        <w:fldChar w:fldCharType="separate"/>
      </w:r>
      <w:r w:rsidR="005309C2">
        <w:t>71</w:t>
      </w:r>
      <w:r>
        <w:fldChar w:fldCharType="end"/>
      </w:r>
    </w:p>
    <w:p w14:paraId="468B0151" w14:textId="77777777" w:rsidR="001A1D32" w:rsidRDefault="001A1D32">
      <w:pPr>
        <w:pStyle w:val="Verzeichnis3"/>
        <w:rPr>
          <w:rFonts w:ascii="Times New Roman" w:hAnsi="Times New Roman"/>
          <w:kern w:val="0"/>
          <w:sz w:val="24"/>
          <w:szCs w:val="24"/>
          <w:lang w:val="fr-CH" w:eastAsia="fr-CH"/>
        </w:rPr>
      </w:pPr>
      <w:r>
        <w:t>6.12.2</w:t>
      </w:r>
      <w:r w:rsidRPr="00045F13">
        <w:rPr>
          <w:lang w:val="en-US"/>
        </w:rPr>
        <w:t xml:space="preserve"> Length of time as structure</w:t>
      </w:r>
      <w:r>
        <w:tab/>
      </w:r>
      <w:r>
        <w:fldChar w:fldCharType="begin"/>
      </w:r>
      <w:r>
        <w:instrText xml:space="preserve"> PAGEREF _Toc236474570 \h </w:instrText>
      </w:r>
      <w:r>
        <w:fldChar w:fldCharType="separate"/>
      </w:r>
      <w:r w:rsidR="005309C2">
        <w:t>72</w:t>
      </w:r>
      <w:r>
        <w:fldChar w:fldCharType="end"/>
      </w:r>
    </w:p>
    <w:p w14:paraId="5DBE5A0A" w14:textId="77777777" w:rsidR="001A1D32" w:rsidRDefault="001A1D32">
      <w:pPr>
        <w:pStyle w:val="Verzeichnis3"/>
        <w:rPr>
          <w:rFonts w:ascii="Times New Roman" w:hAnsi="Times New Roman"/>
          <w:kern w:val="0"/>
          <w:sz w:val="24"/>
          <w:szCs w:val="24"/>
          <w:lang w:val="fr-CH" w:eastAsia="fr-CH"/>
        </w:rPr>
      </w:pPr>
      <w:r>
        <w:lastRenderedPageBreak/>
        <w:t>6.12.3</w:t>
      </w:r>
      <w:r w:rsidRPr="00045F13">
        <w:rPr>
          <w:lang w:val="en-US"/>
        </w:rPr>
        <w:t xml:space="preserve"> Exact length of time</w:t>
      </w:r>
      <w:r>
        <w:tab/>
      </w:r>
      <w:r>
        <w:fldChar w:fldCharType="begin"/>
      </w:r>
      <w:r>
        <w:instrText xml:space="preserve"> PAGEREF _Toc236474571 \h </w:instrText>
      </w:r>
      <w:r>
        <w:fldChar w:fldCharType="separate"/>
      </w:r>
      <w:r w:rsidR="005309C2">
        <w:t>73</w:t>
      </w:r>
      <w:r>
        <w:fldChar w:fldCharType="end"/>
      </w:r>
    </w:p>
    <w:p w14:paraId="6A9114C3" w14:textId="77777777" w:rsidR="001A1D32" w:rsidRDefault="001A1D32">
      <w:pPr>
        <w:pStyle w:val="Verzeichnis3"/>
        <w:rPr>
          <w:rFonts w:ascii="Times New Roman" w:hAnsi="Times New Roman"/>
          <w:kern w:val="0"/>
          <w:sz w:val="24"/>
          <w:szCs w:val="24"/>
          <w:lang w:val="fr-CH" w:eastAsia="fr-CH"/>
        </w:rPr>
      </w:pPr>
      <w:r>
        <w:t>6.12.4</w:t>
      </w:r>
      <w:r w:rsidRPr="00045F13">
        <w:rPr>
          <w:lang w:val="en-US"/>
        </w:rPr>
        <w:t xml:space="preserve"> Formatted representation of structures</w:t>
      </w:r>
      <w:r>
        <w:tab/>
      </w:r>
      <w:r>
        <w:fldChar w:fldCharType="begin"/>
      </w:r>
      <w:r>
        <w:instrText xml:space="preserve"> PAGEREF _Toc236474572 \h </w:instrText>
      </w:r>
      <w:r>
        <w:fldChar w:fldCharType="separate"/>
      </w:r>
      <w:r w:rsidR="005309C2">
        <w:t>74</w:t>
      </w:r>
      <w:r>
        <w:fldChar w:fldCharType="end"/>
      </w:r>
    </w:p>
    <w:p w14:paraId="5AD66297" w14:textId="77777777" w:rsidR="001A1D32" w:rsidRDefault="001A1D32">
      <w:pPr>
        <w:pStyle w:val="Verzeichnis3"/>
        <w:rPr>
          <w:rFonts w:ascii="Times New Roman" w:hAnsi="Times New Roman"/>
          <w:kern w:val="0"/>
          <w:sz w:val="24"/>
          <w:szCs w:val="24"/>
          <w:lang w:val="fr-CH" w:eastAsia="fr-CH"/>
        </w:rPr>
      </w:pPr>
      <w:r>
        <w:t>6.12.5</w:t>
      </w:r>
      <w:r w:rsidRPr="00045F13">
        <w:rPr>
          <w:lang w:val="en-US"/>
        </w:rPr>
        <w:t xml:space="preserve"> Moments in time</w:t>
      </w:r>
      <w:r>
        <w:tab/>
      </w:r>
      <w:r>
        <w:fldChar w:fldCharType="begin"/>
      </w:r>
      <w:r>
        <w:instrText xml:space="preserve"> PAGEREF _Toc236474573 \h </w:instrText>
      </w:r>
      <w:r>
        <w:fldChar w:fldCharType="separate"/>
      </w:r>
      <w:r w:rsidR="005309C2">
        <w:t>74</w:t>
      </w:r>
      <w:r>
        <w:fldChar w:fldCharType="end"/>
      </w:r>
    </w:p>
    <w:p w14:paraId="6D912E51" w14:textId="77777777" w:rsidR="001A1D32" w:rsidRDefault="001A1D32">
      <w:pPr>
        <w:pStyle w:val="Verzeichnis2"/>
        <w:rPr>
          <w:rFonts w:ascii="Times New Roman" w:hAnsi="Times New Roman"/>
          <w:kern w:val="0"/>
          <w:sz w:val="24"/>
          <w:szCs w:val="24"/>
          <w:lang w:val="fr-CH" w:eastAsia="fr-CH"/>
        </w:rPr>
      </w:pPr>
      <w:r w:rsidRPr="00045F13">
        <w:rPr>
          <w:bCs/>
          <w:lang w:val="en-US"/>
        </w:rPr>
        <w:t>6.13</w:t>
      </w:r>
      <w:r w:rsidRPr="00045F13">
        <w:rPr>
          <w:lang w:val="en-US"/>
        </w:rPr>
        <w:t xml:space="preserve"> Tariff zones, reports on conditions – Relationships</w:t>
      </w:r>
      <w:r>
        <w:tab/>
      </w:r>
      <w:r>
        <w:fldChar w:fldCharType="begin"/>
      </w:r>
      <w:r>
        <w:instrText xml:space="preserve"> PAGEREF _Toc236474574 \h </w:instrText>
      </w:r>
      <w:r>
        <w:fldChar w:fldCharType="separate"/>
      </w:r>
      <w:r w:rsidR="005309C2">
        <w:t>75</w:t>
      </w:r>
      <w:r>
        <w:fldChar w:fldCharType="end"/>
      </w:r>
    </w:p>
    <w:p w14:paraId="75AAD61A" w14:textId="77777777" w:rsidR="001A1D32" w:rsidRDefault="001A1D32">
      <w:pPr>
        <w:pStyle w:val="Verzeichnis3"/>
        <w:rPr>
          <w:rFonts w:ascii="Times New Roman" w:hAnsi="Times New Roman"/>
          <w:kern w:val="0"/>
          <w:sz w:val="24"/>
          <w:szCs w:val="24"/>
          <w:lang w:val="fr-CH" w:eastAsia="fr-CH"/>
        </w:rPr>
      </w:pPr>
      <w:r>
        <w:t>6.13.1</w:t>
      </w:r>
      <w:r w:rsidRPr="00045F13">
        <w:rPr>
          <w:lang w:val="en-US"/>
        </w:rPr>
        <w:t xml:space="preserve"> Roles</w:t>
      </w:r>
      <w:r>
        <w:tab/>
      </w:r>
      <w:r>
        <w:fldChar w:fldCharType="begin"/>
      </w:r>
      <w:r>
        <w:instrText xml:space="preserve"> PAGEREF _Toc236474575 \h </w:instrText>
      </w:r>
      <w:r>
        <w:fldChar w:fldCharType="separate"/>
      </w:r>
      <w:r w:rsidR="005309C2">
        <w:t>75</w:t>
      </w:r>
      <w:r>
        <w:fldChar w:fldCharType="end"/>
      </w:r>
    </w:p>
    <w:p w14:paraId="35E4AD3D" w14:textId="77777777" w:rsidR="001A1D32" w:rsidRDefault="001A1D32">
      <w:pPr>
        <w:pStyle w:val="Verzeichnis3"/>
        <w:rPr>
          <w:rFonts w:ascii="Times New Roman" w:hAnsi="Times New Roman"/>
          <w:kern w:val="0"/>
          <w:sz w:val="24"/>
          <w:szCs w:val="24"/>
          <w:lang w:val="fr-CH" w:eastAsia="fr-CH"/>
        </w:rPr>
      </w:pPr>
      <w:r>
        <w:t>6.13.2</w:t>
      </w:r>
      <w:r w:rsidRPr="00045F13">
        <w:rPr>
          <w:lang w:val="en-US"/>
        </w:rPr>
        <w:t xml:space="preserve"> Force of a relationship</w:t>
      </w:r>
      <w:r>
        <w:tab/>
      </w:r>
      <w:r>
        <w:fldChar w:fldCharType="begin"/>
      </w:r>
      <w:r>
        <w:instrText xml:space="preserve"> PAGEREF _Toc236474576 \h </w:instrText>
      </w:r>
      <w:r>
        <w:fldChar w:fldCharType="separate"/>
      </w:r>
      <w:r w:rsidR="005309C2">
        <w:t>76</w:t>
      </w:r>
      <w:r>
        <w:fldChar w:fldCharType="end"/>
      </w:r>
    </w:p>
    <w:p w14:paraId="20D6D880" w14:textId="77777777" w:rsidR="001A1D32" w:rsidRDefault="001A1D32">
      <w:pPr>
        <w:pStyle w:val="Verzeichnis3"/>
        <w:rPr>
          <w:rFonts w:ascii="Times New Roman" w:hAnsi="Times New Roman"/>
          <w:kern w:val="0"/>
          <w:sz w:val="24"/>
          <w:szCs w:val="24"/>
          <w:lang w:val="fr-CH" w:eastAsia="fr-CH"/>
        </w:rPr>
      </w:pPr>
      <w:r>
        <w:t>6.13.3</w:t>
      </w:r>
      <w:r w:rsidRPr="00045F13">
        <w:rPr>
          <w:lang w:val="en-US"/>
        </w:rPr>
        <w:t xml:space="preserve"> Relationships with attributes</w:t>
      </w:r>
      <w:r>
        <w:tab/>
      </w:r>
      <w:r>
        <w:fldChar w:fldCharType="begin"/>
      </w:r>
      <w:r>
        <w:instrText xml:space="preserve"> PAGEREF _Toc236474577 \h </w:instrText>
      </w:r>
      <w:r>
        <w:fldChar w:fldCharType="separate"/>
      </w:r>
      <w:r w:rsidR="005309C2">
        <w:t>77</w:t>
      </w:r>
      <w:r>
        <w:fldChar w:fldCharType="end"/>
      </w:r>
    </w:p>
    <w:p w14:paraId="6D3C6A15" w14:textId="77777777" w:rsidR="001A1D32" w:rsidRDefault="001A1D32">
      <w:pPr>
        <w:pStyle w:val="Verzeichnis3"/>
        <w:rPr>
          <w:rFonts w:ascii="Times New Roman" w:hAnsi="Times New Roman"/>
          <w:kern w:val="0"/>
          <w:sz w:val="24"/>
          <w:szCs w:val="24"/>
          <w:lang w:val="fr-CH" w:eastAsia="fr-CH"/>
        </w:rPr>
      </w:pPr>
      <w:r>
        <w:t>6.13.4</w:t>
      </w:r>
      <w:r w:rsidRPr="00045F13">
        <w:rPr>
          <w:lang w:val="en-US"/>
        </w:rPr>
        <w:t xml:space="preserve"> Multiple relationships</w:t>
      </w:r>
      <w:r>
        <w:tab/>
      </w:r>
      <w:r>
        <w:fldChar w:fldCharType="begin"/>
      </w:r>
      <w:r>
        <w:instrText xml:space="preserve"> PAGEREF _Toc236474578 \h </w:instrText>
      </w:r>
      <w:r>
        <w:fldChar w:fldCharType="separate"/>
      </w:r>
      <w:r w:rsidR="005309C2">
        <w:t>78</w:t>
      </w:r>
      <w:r>
        <w:fldChar w:fldCharType="end"/>
      </w:r>
    </w:p>
    <w:p w14:paraId="41BEA1B0" w14:textId="77777777" w:rsidR="001A1D32" w:rsidRDefault="001A1D32">
      <w:pPr>
        <w:pStyle w:val="Verzeichnis3"/>
        <w:rPr>
          <w:rFonts w:ascii="Times New Roman" w:hAnsi="Times New Roman"/>
          <w:kern w:val="0"/>
          <w:sz w:val="24"/>
          <w:szCs w:val="24"/>
          <w:lang w:val="fr-CH" w:eastAsia="fr-CH"/>
        </w:rPr>
      </w:pPr>
      <w:r>
        <w:t>6.13.5</w:t>
      </w:r>
      <w:r w:rsidRPr="00045F13">
        <w:rPr>
          <w:lang w:val="en-US"/>
        </w:rPr>
        <w:t xml:space="preserve"> Directed relationships</w:t>
      </w:r>
      <w:r>
        <w:tab/>
      </w:r>
      <w:r>
        <w:fldChar w:fldCharType="begin"/>
      </w:r>
      <w:r>
        <w:instrText xml:space="preserve"> PAGEREF _Toc236474579 \h </w:instrText>
      </w:r>
      <w:r>
        <w:fldChar w:fldCharType="separate"/>
      </w:r>
      <w:r w:rsidR="005309C2">
        <w:t>79</w:t>
      </w:r>
      <w:r>
        <w:fldChar w:fldCharType="end"/>
      </w:r>
    </w:p>
    <w:p w14:paraId="494DB2BB" w14:textId="77777777" w:rsidR="001A1D32" w:rsidRDefault="001A1D32">
      <w:pPr>
        <w:pStyle w:val="Verzeichnis3"/>
        <w:rPr>
          <w:rFonts w:ascii="Times New Roman" w:hAnsi="Times New Roman"/>
          <w:kern w:val="0"/>
          <w:sz w:val="24"/>
          <w:szCs w:val="24"/>
          <w:lang w:val="fr-CH" w:eastAsia="fr-CH"/>
        </w:rPr>
      </w:pPr>
      <w:r>
        <w:t>6.13.6</w:t>
      </w:r>
      <w:r w:rsidRPr="00045F13">
        <w:rPr>
          <w:lang w:val="en-US"/>
        </w:rPr>
        <w:t xml:space="preserve"> Extending relationships</w:t>
      </w:r>
      <w:r>
        <w:tab/>
      </w:r>
      <w:r>
        <w:fldChar w:fldCharType="begin"/>
      </w:r>
      <w:r>
        <w:instrText xml:space="preserve"> PAGEREF _Toc236474580 \h </w:instrText>
      </w:r>
      <w:r>
        <w:fldChar w:fldCharType="separate"/>
      </w:r>
      <w:r w:rsidR="005309C2">
        <w:t>80</w:t>
      </w:r>
      <w:r>
        <w:fldChar w:fldCharType="end"/>
      </w:r>
    </w:p>
    <w:p w14:paraId="44CE88F3" w14:textId="77777777" w:rsidR="001A1D32" w:rsidRDefault="001A1D32">
      <w:pPr>
        <w:pStyle w:val="Verzeichnis3"/>
        <w:rPr>
          <w:rFonts w:ascii="Times New Roman" w:hAnsi="Times New Roman"/>
          <w:kern w:val="0"/>
          <w:sz w:val="24"/>
          <w:szCs w:val="24"/>
          <w:lang w:val="fr-CH" w:eastAsia="fr-CH"/>
        </w:rPr>
      </w:pPr>
      <w:r>
        <w:t>6.13.7</w:t>
      </w:r>
      <w:r w:rsidRPr="00045F13">
        <w:rPr>
          <w:lang w:val="en-US"/>
        </w:rPr>
        <w:t xml:space="preserve"> Derivable relationships</w:t>
      </w:r>
      <w:r>
        <w:tab/>
      </w:r>
      <w:r>
        <w:fldChar w:fldCharType="begin"/>
      </w:r>
      <w:r>
        <w:instrText xml:space="preserve"> PAGEREF _Toc236474581 \h </w:instrText>
      </w:r>
      <w:r>
        <w:fldChar w:fldCharType="separate"/>
      </w:r>
      <w:r w:rsidR="005309C2">
        <w:t>82</w:t>
      </w:r>
      <w:r>
        <w:fldChar w:fldCharType="end"/>
      </w:r>
    </w:p>
    <w:p w14:paraId="4268A406" w14:textId="77777777" w:rsidR="001A1D32" w:rsidRDefault="001A1D32">
      <w:pPr>
        <w:pStyle w:val="Verzeichnis2"/>
        <w:rPr>
          <w:rFonts w:ascii="Times New Roman" w:hAnsi="Times New Roman"/>
          <w:kern w:val="0"/>
          <w:sz w:val="24"/>
          <w:szCs w:val="24"/>
          <w:lang w:val="fr-CH" w:eastAsia="fr-CH"/>
        </w:rPr>
      </w:pPr>
      <w:r w:rsidRPr="00045F13">
        <w:rPr>
          <w:bCs/>
          <w:lang w:val="en-US"/>
        </w:rPr>
        <w:t>6.14</w:t>
      </w:r>
      <w:r w:rsidRPr="00045F13">
        <w:rPr>
          <w:lang w:val="en-US"/>
        </w:rPr>
        <w:t xml:space="preserve"> Unique MountIlisAlpineTransports – Consistency constraints</w:t>
      </w:r>
      <w:r>
        <w:tab/>
      </w:r>
      <w:r>
        <w:fldChar w:fldCharType="begin"/>
      </w:r>
      <w:r>
        <w:instrText xml:space="preserve"> PAGEREF _Toc236474582 \h </w:instrText>
      </w:r>
      <w:r>
        <w:fldChar w:fldCharType="separate"/>
      </w:r>
      <w:r w:rsidR="005309C2">
        <w:t>83</w:t>
      </w:r>
      <w:r>
        <w:fldChar w:fldCharType="end"/>
      </w:r>
    </w:p>
    <w:p w14:paraId="43695A8A" w14:textId="77777777" w:rsidR="001A1D32" w:rsidRDefault="001A1D32">
      <w:pPr>
        <w:pStyle w:val="Verzeichnis3"/>
        <w:rPr>
          <w:rFonts w:ascii="Times New Roman" w:hAnsi="Times New Roman"/>
          <w:kern w:val="0"/>
          <w:sz w:val="24"/>
          <w:szCs w:val="24"/>
          <w:lang w:val="fr-CH" w:eastAsia="fr-CH"/>
        </w:rPr>
      </w:pPr>
      <w:r>
        <w:t>6.14.1</w:t>
      </w:r>
      <w:r w:rsidRPr="00045F13">
        <w:rPr>
          <w:lang w:val="en-US"/>
        </w:rPr>
        <w:t xml:space="preserve"> General remarks</w:t>
      </w:r>
      <w:r>
        <w:tab/>
      </w:r>
      <w:r>
        <w:fldChar w:fldCharType="begin"/>
      </w:r>
      <w:r>
        <w:instrText xml:space="preserve"> PAGEREF _Toc236474583 \h </w:instrText>
      </w:r>
      <w:r>
        <w:fldChar w:fldCharType="separate"/>
      </w:r>
      <w:r w:rsidR="005309C2">
        <w:t>83</w:t>
      </w:r>
      <w:r>
        <w:fldChar w:fldCharType="end"/>
      </w:r>
    </w:p>
    <w:p w14:paraId="3BC32A3D" w14:textId="77777777" w:rsidR="001A1D32" w:rsidRDefault="001A1D32">
      <w:pPr>
        <w:pStyle w:val="Verzeichnis3"/>
        <w:rPr>
          <w:rFonts w:ascii="Times New Roman" w:hAnsi="Times New Roman"/>
          <w:kern w:val="0"/>
          <w:sz w:val="24"/>
          <w:szCs w:val="24"/>
          <w:lang w:val="fr-CH" w:eastAsia="fr-CH"/>
        </w:rPr>
      </w:pPr>
      <w:r>
        <w:t>6.14.2</w:t>
      </w:r>
      <w:r w:rsidRPr="00045F13">
        <w:rPr>
          <w:lang w:val="en-US"/>
        </w:rPr>
        <w:t xml:space="preserve"> Plausibility constraints</w:t>
      </w:r>
      <w:r>
        <w:tab/>
      </w:r>
      <w:r>
        <w:fldChar w:fldCharType="begin"/>
      </w:r>
      <w:r>
        <w:instrText xml:space="preserve"> PAGEREF _Toc236474584 \h </w:instrText>
      </w:r>
      <w:r>
        <w:fldChar w:fldCharType="separate"/>
      </w:r>
      <w:r w:rsidR="005309C2">
        <w:t>84</w:t>
      </w:r>
      <w:r>
        <w:fldChar w:fldCharType="end"/>
      </w:r>
    </w:p>
    <w:p w14:paraId="49383249" w14:textId="77777777" w:rsidR="001A1D32" w:rsidRDefault="001A1D32">
      <w:pPr>
        <w:pStyle w:val="Verzeichnis3"/>
        <w:rPr>
          <w:rFonts w:ascii="Times New Roman" w:hAnsi="Times New Roman"/>
          <w:kern w:val="0"/>
          <w:sz w:val="24"/>
          <w:szCs w:val="24"/>
          <w:lang w:val="fr-CH" w:eastAsia="fr-CH"/>
        </w:rPr>
      </w:pPr>
      <w:r>
        <w:t>6.14.3</w:t>
      </w:r>
      <w:r w:rsidRPr="00045F13">
        <w:rPr>
          <w:lang w:val="en-US"/>
        </w:rPr>
        <w:t xml:space="preserve"> Uniqueness constraints</w:t>
      </w:r>
      <w:r>
        <w:tab/>
      </w:r>
      <w:r>
        <w:fldChar w:fldCharType="begin"/>
      </w:r>
      <w:r>
        <w:instrText xml:space="preserve"> PAGEREF _Toc236474585 \h </w:instrText>
      </w:r>
      <w:r>
        <w:fldChar w:fldCharType="separate"/>
      </w:r>
      <w:r w:rsidR="005309C2">
        <w:t>84</w:t>
      </w:r>
      <w:r>
        <w:fldChar w:fldCharType="end"/>
      </w:r>
    </w:p>
    <w:p w14:paraId="0BEE0958" w14:textId="77777777" w:rsidR="001A1D32" w:rsidRDefault="001A1D32">
      <w:pPr>
        <w:pStyle w:val="Verzeichnis3"/>
        <w:rPr>
          <w:rFonts w:ascii="Times New Roman" w:hAnsi="Times New Roman"/>
          <w:kern w:val="0"/>
          <w:sz w:val="24"/>
          <w:szCs w:val="24"/>
          <w:lang w:val="fr-CH" w:eastAsia="fr-CH"/>
        </w:rPr>
      </w:pPr>
      <w:r>
        <w:t>6.14.4</w:t>
      </w:r>
      <w:r w:rsidRPr="00045F13">
        <w:rPr>
          <w:lang w:val="en-US"/>
        </w:rPr>
        <w:t xml:space="preserve"> Existence constraints</w:t>
      </w:r>
      <w:r>
        <w:tab/>
      </w:r>
      <w:r>
        <w:fldChar w:fldCharType="begin"/>
      </w:r>
      <w:r>
        <w:instrText xml:space="preserve"> PAGEREF _Toc236474586 \h </w:instrText>
      </w:r>
      <w:r>
        <w:fldChar w:fldCharType="separate"/>
      </w:r>
      <w:r w:rsidR="005309C2">
        <w:t>86</w:t>
      </w:r>
      <w:r>
        <w:fldChar w:fldCharType="end"/>
      </w:r>
    </w:p>
    <w:p w14:paraId="45E91AE2" w14:textId="77777777" w:rsidR="001A1D32" w:rsidRDefault="001A1D32">
      <w:pPr>
        <w:pStyle w:val="Verzeichnis3"/>
        <w:rPr>
          <w:rFonts w:ascii="Times New Roman" w:hAnsi="Times New Roman"/>
          <w:kern w:val="0"/>
          <w:sz w:val="24"/>
          <w:szCs w:val="24"/>
          <w:lang w:val="fr-CH" w:eastAsia="fr-CH"/>
        </w:rPr>
      </w:pPr>
      <w:r>
        <w:t>6.14.5</w:t>
      </w:r>
      <w:r w:rsidRPr="00045F13">
        <w:rPr>
          <w:lang w:val="en-US"/>
        </w:rPr>
        <w:t xml:space="preserve"> Inheritance of consistency constraints</w:t>
      </w:r>
      <w:r>
        <w:tab/>
      </w:r>
      <w:r>
        <w:fldChar w:fldCharType="begin"/>
      </w:r>
      <w:r>
        <w:instrText xml:space="preserve"> PAGEREF _Toc236474587 \h </w:instrText>
      </w:r>
      <w:r>
        <w:fldChar w:fldCharType="separate"/>
      </w:r>
      <w:r w:rsidR="005309C2">
        <w:t>87</w:t>
      </w:r>
      <w:r>
        <w:fldChar w:fldCharType="end"/>
      </w:r>
    </w:p>
    <w:p w14:paraId="1AB9267F" w14:textId="77777777" w:rsidR="001A1D32" w:rsidRDefault="001A1D32">
      <w:pPr>
        <w:pStyle w:val="Verzeichnis2"/>
        <w:rPr>
          <w:rFonts w:ascii="Times New Roman" w:hAnsi="Times New Roman"/>
          <w:kern w:val="0"/>
          <w:sz w:val="24"/>
          <w:szCs w:val="24"/>
          <w:lang w:val="fr-CH" w:eastAsia="fr-CH"/>
        </w:rPr>
      </w:pPr>
      <w:r w:rsidRPr="00045F13">
        <w:rPr>
          <w:bCs/>
          <w:lang w:val="en-US"/>
        </w:rPr>
        <w:t>6.15</w:t>
      </w:r>
      <w:r w:rsidRPr="00045F13">
        <w:rPr>
          <w:lang w:val="en-US"/>
        </w:rPr>
        <w:t xml:space="preserve"> How close are operating decisions and means of transport? – Independent topics</w:t>
      </w:r>
      <w:r>
        <w:tab/>
      </w:r>
      <w:r>
        <w:fldChar w:fldCharType="begin"/>
      </w:r>
      <w:r>
        <w:instrText xml:space="preserve"> PAGEREF _Toc236474588 \h </w:instrText>
      </w:r>
      <w:r>
        <w:fldChar w:fldCharType="separate"/>
      </w:r>
      <w:r w:rsidR="005309C2">
        <w:t>87</w:t>
      </w:r>
      <w:r>
        <w:fldChar w:fldCharType="end"/>
      </w:r>
    </w:p>
    <w:p w14:paraId="4C069A2C" w14:textId="77777777" w:rsidR="001A1D32" w:rsidRDefault="001A1D32">
      <w:pPr>
        <w:pStyle w:val="Verzeichnis3"/>
        <w:rPr>
          <w:rFonts w:ascii="Times New Roman" w:hAnsi="Times New Roman"/>
          <w:kern w:val="0"/>
          <w:sz w:val="24"/>
          <w:szCs w:val="24"/>
          <w:lang w:val="fr-CH" w:eastAsia="fr-CH"/>
        </w:rPr>
      </w:pPr>
      <w:r>
        <w:t>6.15.1</w:t>
      </w:r>
      <w:r w:rsidRPr="00045F13">
        <w:rPr>
          <w:lang w:val="en-US"/>
        </w:rPr>
        <w:t xml:space="preserve"> General remarks</w:t>
      </w:r>
      <w:r>
        <w:tab/>
      </w:r>
      <w:r>
        <w:fldChar w:fldCharType="begin"/>
      </w:r>
      <w:r>
        <w:instrText xml:space="preserve"> PAGEREF _Toc236474589 \h </w:instrText>
      </w:r>
      <w:r>
        <w:fldChar w:fldCharType="separate"/>
      </w:r>
      <w:r w:rsidR="005309C2">
        <w:t>87</w:t>
      </w:r>
      <w:r>
        <w:fldChar w:fldCharType="end"/>
      </w:r>
    </w:p>
    <w:p w14:paraId="34556121" w14:textId="77777777" w:rsidR="001A1D32" w:rsidRDefault="001A1D32">
      <w:pPr>
        <w:pStyle w:val="Verzeichnis3"/>
        <w:rPr>
          <w:rFonts w:ascii="Times New Roman" w:hAnsi="Times New Roman"/>
          <w:kern w:val="0"/>
          <w:sz w:val="24"/>
          <w:szCs w:val="24"/>
          <w:lang w:val="fr-CH" w:eastAsia="fr-CH"/>
        </w:rPr>
      </w:pPr>
      <w:r>
        <w:t>6.15.2</w:t>
      </w:r>
      <w:r w:rsidRPr="00045F13">
        <w:rPr>
          <w:lang w:val="en-US"/>
        </w:rPr>
        <w:t xml:space="preserve"> Independence of topics</w:t>
      </w:r>
      <w:r>
        <w:tab/>
      </w:r>
      <w:r>
        <w:fldChar w:fldCharType="begin"/>
      </w:r>
      <w:r>
        <w:instrText xml:space="preserve"> PAGEREF _Toc236474590 \h </w:instrText>
      </w:r>
      <w:r>
        <w:fldChar w:fldCharType="separate"/>
      </w:r>
      <w:r w:rsidR="005309C2">
        <w:t>88</w:t>
      </w:r>
      <w:r>
        <w:fldChar w:fldCharType="end"/>
      </w:r>
    </w:p>
    <w:p w14:paraId="4A7BEBFB" w14:textId="77777777" w:rsidR="001A1D32" w:rsidRDefault="001A1D32">
      <w:pPr>
        <w:pStyle w:val="Verzeichnis3"/>
        <w:rPr>
          <w:rFonts w:ascii="Times New Roman" w:hAnsi="Times New Roman"/>
          <w:kern w:val="0"/>
          <w:sz w:val="24"/>
          <w:szCs w:val="24"/>
          <w:lang w:val="fr-CH" w:eastAsia="fr-CH"/>
        </w:rPr>
      </w:pPr>
      <w:r>
        <w:t>6.15.3</w:t>
      </w:r>
      <w:r w:rsidRPr="00045F13">
        <w:rPr>
          <w:lang w:val="en-US"/>
        </w:rPr>
        <w:t xml:space="preserve"> The responsibility of sender and receiver</w:t>
      </w:r>
      <w:r>
        <w:tab/>
      </w:r>
      <w:r>
        <w:fldChar w:fldCharType="begin"/>
      </w:r>
      <w:r>
        <w:instrText xml:space="preserve"> PAGEREF _Toc236474591 \h </w:instrText>
      </w:r>
      <w:r>
        <w:fldChar w:fldCharType="separate"/>
      </w:r>
      <w:r w:rsidR="005309C2">
        <w:t>89</w:t>
      </w:r>
      <w:r>
        <w:fldChar w:fldCharType="end"/>
      </w:r>
    </w:p>
    <w:p w14:paraId="0F18D07B" w14:textId="77777777" w:rsidR="001A1D32" w:rsidRDefault="001A1D32">
      <w:pPr>
        <w:pStyle w:val="Verzeichnis2"/>
        <w:rPr>
          <w:rFonts w:ascii="Times New Roman" w:hAnsi="Times New Roman"/>
          <w:kern w:val="0"/>
          <w:sz w:val="24"/>
          <w:szCs w:val="24"/>
          <w:lang w:val="fr-CH" w:eastAsia="fr-CH"/>
        </w:rPr>
      </w:pPr>
      <w:r w:rsidRPr="00045F13">
        <w:rPr>
          <w:bCs/>
          <w:lang w:val="en-US"/>
        </w:rPr>
        <w:t>6.16</w:t>
      </w:r>
      <w:r w:rsidRPr="00045F13">
        <w:rPr>
          <w:lang w:val="en-US"/>
        </w:rPr>
        <w:t xml:space="preserve"> All that is good comes from above – Using existing models</w:t>
      </w:r>
      <w:r>
        <w:tab/>
      </w:r>
      <w:r>
        <w:fldChar w:fldCharType="begin"/>
      </w:r>
      <w:r>
        <w:instrText xml:space="preserve"> PAGEREF _Toc236474592 \h </w:instrText>
      </w:r>
      <w:r>
        <w:fldChar w:fldCharType="separate"/>
      </w:r>
      <w:r w:rsidR="005309C2">
        <w:t>89</w:t>
      </w:r>
      <w:r>
        <w:fldChar w:fldCharType="end"/>
      </w:r>
    </w:p>
    <w:p w14:paraId="4602BF6C" w14:textId="77777777" w:rsidR="001A1D32" w:rsidRDefault="001A1D32">
      <w:pPr>
        <w:pStyle w:val="Verzeichnis2"/>
        <w:rPr>
          <w:rFonts w:ascii="Times New Roman" w:hAnsi="Times New Roman"/>
          <w:kern w:val="0"/>
          <w:sz w:val="24"/>
          <w:szCs w:val="24"/>
          <w:lang w:val="fr-CH" w:eastAsia="fr-CH"/>
        </w:rPr>
      </w:pPr>
      <w:r w:rsidRPr="00045F13">
        <w:rPr>
          <w:bCs/>
          <w:lang w:val="en-US"/>
        </w:rPr>
        <w:t>6.17</w:t>
      </w:r>
      <w:r w:rsidRPr="00045F13">
        <w:rPr>
          <w:lang w:val="en-US"/>
        </w:rPr>
        <w:t xml:space="preserve"> Tariff zones are of no interest – Views</w:t>
      </w:r>
      <w:r>
        <w:tab/>
      </w:r>
      <w:r>
        <w:fldChar w:fldCharType="begin"/>
      </w:r>
      <w:r>
        <w:instrText xml:space="preserve"> PAGEREF _Toc236474593 \h </w:instrText>
      </w:r>
      <w:r>
        <w:fldChar w:fldCharType="separate"/>
      </w:r>
      <w:r w:rsidR="005309C2">
        <w:t>90</w:t>
      </w:r>
      <w:r>
        <w:fldChar w:fldCharType="end"/>
      </w:r>
    </w:p>
    <w:p w14:paraId="727669AC" w14:textId="77777777" w:rsidR="001A1D32" w:rsidRDefault="001A1D32">
      <w:pPr>
        <w:pStyle w:val="Verzeichnis3"/>
        <w:rPr>
          <w:rFonts w:ascii="Times New Roman" w:hAnsi="Times New Roman"/>
          <w:kern w:val="0"/>
          <w:sz w:val="24"/>
          <w:szCs w:val="24"/>
          <w:lang w:val="fr-CH" w:eastAsia="fr-CH"/>
        </w:rPr>
      </w:pPr>
      <w:r>
        <w:t>6.17.1</w:t>
      </w:r>
      <w:r w:rsidRPr="00045F13">
        <w:rPr>
          <w:lang w:val="en-US"/>
        </w:rPr>
        <w:t xml:space="preserve"> General remarks</w:t>
      </w:r>
      <w:r>
        <w:tab/>
      </w:r>
      <w:r>
        <w:fldChar w:fldCharType="begin"/>
      </w:r>
      <w:r>
        <w:instrText xml:space="preserve"> PAGEREF _Toc236474594 \h </w:instrText>
      </w:r>
      <w:r>
        <w:fldChar w:fldCharType="separate"/>
      </w:r>
      <w:r w:rsidR="005309C2">
        <w:t>90</w:t>
      </w:r>
      <w:r>
        <w:fldChar w:fldCharType="end"/>
      </w:r>
    </w:p>
    <w:p w14:paraId="43C0EAB6" w14:textId="77777777" w:rsidR="001A1D32" w:rsidRDefault="001A1D32">
      <w:pPr>
        <w:pStyle w:val="Verzeichnis3"/>
        <w:rPr>
          <w:rFonts w:ascii="Times New Roman" w:hAnsi="Times New Roman"/>
          <w:kern w:val="0"/>
          <w:sz w:val="24"/>
          <w:szCs w:val="24"/>
          <w:lang w:val="fr-CH" w:eastAsia="fr-CH"/>
        </w:rPr>
      </w:pPr>
      <w:r>
        <w:t>6.17.2</w:t>
      </w:r>
      <w:r w:rsidRPr="00045F13">
        <w:rPr>
          <w:lang w:val="en-US"/>
        </w:rPr>
        <w:t xml:space="preserve"> The formation law of views</w:t>
      </w:r>
      <w:r>
        <w:tab/>
      </w:r>
      <w:r>
        <w:fldChar w:fldCharType="begin"/>
      </w:r>
      <w:r>
        <w:instrText xml:space="preserve"> PAGEREF _Toc236474595 \h </w:instrText>
      </w:r>
      <w:r>
        <w:fldChar w:fldCharType="separate"/>
      </w:r>
      <w:r w:rsidR="005309C2">
        <w:t>90</w:t>
      </w:r>
      <w:r>
        <w:fldChar w:fldCharType="end"/>
      </w:r>
    </w:p>
    <w:p w14:paraId="5AF9324A" w14:textId="77777777" w:rsidR="001A1D32" w:rsidRDefault="001A1D32">
      <w:pPr>
        <w:pStyle w:val="Verzeichnis3"/>
        <w:rPr>
          <w:rFonts w:ascii="Times New Roman" w:hAnsi="Times New Roman"/>
          <w:kern w:val="0"/>
          <w:sz w:val="24"/>
          <w:szCs w:val="24"/>
          <w:lang w:val="fr-CH" w:eastAsia="fr-CH"/>
        </w:rPr>
      </w:pPr>
      <w:r>
        <w:t>6.17.3</w:t>
      </w:r>
      <w:r w:rsidRPr="00045F13">
        <w:rPr>
          <w:lang w:val="en-US"/>
        </w:rPr>
        <w:t xml:space="preserve"> Building views step by step</w:t>
      </w:r>
      <w:r>
        <w:tab/>
      </w:r>
      <w:r>
        <w:fldChar w:fldCharType="begin"/>
      </w:r>
      <w:r>
        <w:instrText xml:space="preserve"> PAGEREF _Toc236474596 \h </w:instrText>
      </w:r>
      <w:r>
        <w:fldChar w:fldCharType="separate"/>
      </w:r>
      <w:r w:rsidR="005309C2">
        <w:t>93</w:t>
      </w:r>
      <w:r>
        <w:fldChar w:fldCharType="end"/>
      </w:r>
    </w:p>
    <w:p w14:paraId="250B297C" w14:textId="77777777" w:rsidR="001A1D32" w:rsidRDefault="001A1D32">
      <w:pPr>
        <w:pStyle w:val="Verzeichnis3"/>
        <w:rPr>
          <w:rFonts w:ascii="Times New Roman" w:hAnsi="Times New Roman"/>
          <w:kern w:val="0"/>
          <w:sz w:val="24"/>
          <w:szCs w:val="24"/>
          <w:lang w:val="fr-CH" w:eastAsia="fr-CH"/>
        </w:rPr>
      </w:pPr>
      <w:r>
        <w:t>6.17.4</w:t>
      </w:r>
      <w:r w:rsidRPr="00045F13">
        <w:rPr>
          <w:lang w:val="en-US"/>
        </w:rPr>
        <w:t xml:space="preserve"> Inheriting views</w:t>
      </w:r>
      <w:r>
        <w:tab/>
      </w:r>
      <w:r>
        <w:fldChar w:fldCharType="begin"/>
      </w:r>
      <w:r>
        <w:instrText xml:space="preserve"> PAGEREF _Toc236474597 \h </w:instrText>
      </w:r>
      <w:r>
        <w:fldChar w:fldCharType="separate"/>
      </w:r>
      <w:r w:rsidR="005309C2">
        <w:t>94</w:t>
      </w:r>
      <w:r>
        <w:fldChar w:fldCharType="end"/>
      </w:r>
    </w:p>
    <w:p w14:paraId="38434367" w14:textId="77777777" w:rsidR="001A1D32" w:rsidRDefault="001A1D32">
      <w:pPr>
        <w:pStyle w:val="Verzeichnis2"/>
        <w:rPr>
          <w:rFonts w:ascii="Times New Roman" w:hAnsi="Times New Roman"/>
          <w:kern w:val="0"/>
          <w:sz w:val="24"/>
          <w:szCs w:val="24"/>
          <w:lang w:val="fr-CH" w:eastAsia="fr-CH"/>
        </w:rPr>
      </w:pPr>
      <w:r w:rsidRPr="00045F13">
        <w:rPr>
          <w:bCs/>
          <w:lang w:val="en-US"/>
        </w:rPr>
        <w:t>6.18</w:t>
      </w:r>
      <w:r w:rsidRPr="00045F13">
        <w:rPr>
          <w:lang w:val="en-US"/>
        </w:rPr>
        <w:t xml:space="preserve"> What’s in a name? – Schemata in a foreign language</w:t>
      </w:r>
      <w:r>
        <w:tab/>
      </w:r>
      <w:r>
        <w:fldChar w:fldCharType="begin"/>
      </w:r>
      <w:r>
        <w:instrText xml:space="preserve"> PAGEREF _Toc236474598 \h </w:instrText>
      </w:r>
      <w:r>
        <w:fldChar w:fldCharType="separate"/>
      </w:r>
      <w:r w:rsidR="005309C2">
        <w:t>95</w:t>
      </w:r>
      <w:r>
        <w:fldChar w:fldCharType="end"/>
      </w:r>
    </w:p>
    <w:p w14:paraId="077D9998" w14:textId="77777777" w:rsidR="001A1D32" w:rsidRDefault="001A1D32">
      <w:pPr>
        <w:pStyle w:val="Verzeichnis1"/>
        <w:rPr>
          <w:rFonts w:ascii="Times New Roman" w:hAnsi="Times New Roman"/>
          <w:b w:val="0"/>
          <w:kern w:val="0"/>
          <w:sz w:val="24"/>
          <w:szCs w:val="24"/>
          <w:lang w:val="fr-CH" w:eastAsia="fr-CH"/>
        </w:rPr>
      </w:pPr>
      <w:r w:rsidRPr="00045F13">
        <w:rPr>
          <w:lang w:val="en-US"/>
        </w:rPr>
        <w:t>7. Ilis Valley systems in focus</w:t>
      </w:r>
      <w:r>
        <w:tab/>
      </w:r>
      <w:r>
        <w:fldChar w:fldCharType="begin"/>
      </w:r>
      <w:r>
        <w:instrText xml:space="preserve"> PAGEREF _Toc236474599 \h </w:instrText>
      </w:r>
      <w:r>
        <w:fldChar w:fldCharType="separate"/>
      </w:r>
      <w:r w:rsidR="005309C2">
        <w:t>97</w:t>
      </w:r>
      <w:r>
        <w:fldChar w:fldCharType="end"/>
      </w:r>
    </w:p>
    <w:p w14:paraId="787A0128" w14:textId="77777777" w:rsidR="001A1D32" w:rsidRDefault="001A1D32">
      <w:pPr>
        <w:pStyle w:val="Verzeichnis2"/>
        <w:rPr>
          <w:rFonts w:ascii="Times New Roman" w:hAnsi="Times New Roman"/>
          <w:kern w:val="0"/>
          <w:sz w:val="24"/>
          <w:szCs w:val="24"/>
          <w:lang w:val="fr-CH" w:eastAsia="fr-CH"/>
        </w:rPr>
      </w:pPr>
      <w:r w:rsidRPr="00045F13">
        <w:rPr>
          <w:bCs/>
          <w:lang w:val="en-US"/>
        </w:rPr>
        <w:t>7.1</w:t>
      </w:r>
      <w:r w:rsidRPr="00045F13">
        <w:rPr>
          <w:lang w:val="en-US"/>
        </w:rPr>
        <w:t xml:space="preserve"> What are standard conform systems? – System neutrality</w:t>
      </w:r>
      <w:r>
        <w:tab/>
      </w:r>
      <w:r>
        <w:fldChar w:fldCharType="begin"/>
      </w:r>
      <w:r>
        <w:instrText xml:space="preserve"> PAGEREF _Toc236474600 \h </w:instrText>
      </w:r>
      <w:r>
        <w:fldChar w:fldCharType="separate"/>
      </w:r>
      <w:r w:rsidR="005309C2">
        <w:t>97</w:t>
      </w:r>
      <w:r>
        <w:fldChar w:fldCharType="end"/>
      </w:r>
    </w:p>
    <w:p w14:paraId="7B8B4A6C" w14:textId="77777777" w:rsidR="001A1D32" w:rsidRDefault="001A1D32">
      <w:pPr>
        <w:pStyle w:val="Verzeichnis2"/>
        <w:rPr>
          <w:rFonts w:ascii="Times New Roman" w:hAnsi="Times New Roman"/>
          <w:kern w:val="0"/>
          <w:sz w:val="24"/>
          <w:szCs w:val="24"/>
          <w:lang w:val="fr-CH" w:eastAsia="fr-CH"/>
        </w:rPr>
      </w:pPr>
      <w:r w:rsidRPr="00045F13">
        <w:rPr>
          <w:bCs/>
          <w:lang w:val="en-US"/>
        </w:rPr>
        <w:t>7.2</w:t>
      </w:r>
      <w:r w:rsidRPr="00045F13">
        <w:rPr>
          <w:lang w:val="en-US"/>
        </w:rPr>
        <w:t xml:space="preserve"> The exchange rate of the Euro varies daily – Parameters and functions</w:t>
      </w:r>
      <w:r>
        <w:tab/>
      </w:r>
      <w:r>
        <w:fldChar w:fldCharType="begin"/>
      </w:r>
      <w:r>
        <w:instrText xml:space="preserve"> PAGEREF _Toc236474601 \h </w:instrText>
      </w:r>
      <w:r>
        <w:fldChar w:fldCharType="separate"/>
      </w:r>
      <w:r w:rsidR="005309C2">
        <w:t>97</w:t>
      </w:r>
      <w:r>
        <w:fldChar w:fldCharType="end"/>
      </w:r>
    </w:p>
    <w:p w14:paraId="29B30AD8" w14:textId="77777777" w:rsidR="001A1D32" w:rsidRDefault="001A1D32">
      <w:pPr>
        <w:pStyle w:val="Verzeichnis2"/>
        <w:rPr>
          <w:rFonts w:ascii="Times New Roman" w:hAnsi="Times New Roman"/>
          <w:kern w:val="0"/>
          <w:sz w:val="24"/>
          <w:szCs w:val="24"/>
          <w:lang w:val="fr-CH" w:eastAsia="fr-CH"/>
        </w:rPr>
      </w:pPr>
      <w:r w:rsidRPr="00045F13">
        <w:rPr>
          <w:bCs/>
          <w:lang w:val="en-US"/>
        </w:rPr>
        <w:t>7.3</w:t>
      </w:r>
      <w:r w:rsidRPr="00045F13">
        <w:rPr>
          <w:lang w:val="en-US"/>
        </w:rPr>
        <w:t xml:space="preserve"> On crooked ways – Line forms</w:t>
      </w:r>
      <w:r>
        <w:tab/>
      </w:r>
      <w:r>
        <w:fldChar w:fldCharType="begin"/>
      </w:r>
      <w:r>
        <w:instrText xml:space="preserve"> PAGEREF _Toc236474602 \h </w:instrText>
      </w:r>
      <w:r>
        <w:fldChar w:fldCharType="separate"/>
      </w:r>
      <w:r w:rsidR="005309C2">
        <w:t>99</w:t>
      </w:r>
      <w:r>
        <w:fldChar w:fldCharType="end"/>
      </w:r>
    </w:p>
    <w:p w14:paraId="54B3D2D0" w14:textId="77777777" w:rsidR="001A1D32" w:rsidRDefault="001A1D32">
      <w:pPr>
        <w:pStyle w:val="Verzeichnis1"/>
        <w:rPr>
          <w:rFonts w:ascii="Times New Roman" w:hAnsi="Times New Roman"/>
          <w:b w:val="0"/>
          <w:kern w:val="0"/>
          <w:sz w:val="24"/>
          <w:szCs w:val="24"/>
          <w:lang w:val="fr-CH" w:eastAsia="fr-CH"/>
        </w:rPr>
      </w:pPr>
      <w:r w:rsidRPr="00045F13">
        <w:rPr>
          <w:lang w:val="en-US"/>
        </w:rPr>
        <w:t>8. Ilis Valley data on their way</w:t>
      </w:r>
      <w:r>
        <w:tab/>
      </w:r>
      <w:r>
        <w:fldChar w:fldCharType="begin"/>
      </w:r>
      <w:r>
        <w:instrText xml:space="preserve"> PAGEREF _Toc236474603 \h </w:instrText>
      </w:r>
      <w:r>
        <w:fldChar w:fldCharType="separate"/>
      </w:r>
      <w:r w:rsidR="005309C2">
        <w:t>101</w:t>
      </w:r>
      <w:r>
        <w:fldChar w:fldCharType="end"/>
      </w:r>
    </w:p>
    <w:p w14:paraId="11AB674F" w14:textId="77777777" w:rsidR="001A1D32" w:rsidRDefault="001A1D32">
      <w:pPr>
        <w:pStyle w:val="Verzeichnis2"/>
        <w:rPr>
          <w:rFonts w:ascii="Times New Roman" w:hAnsi="Times New Roman"/>
          <w:kern w:val="0"/>
          <w:sz w:val="24"/>
          <w:szCs w:val="24"/>
          <w:lang w:val="fr-CH" w:eastAsia="fr-CH"/>
        </w:rPr>
      </w:pPr>
      <w:r w:rsidRPr="00045F13">
        <w:rPr>
          <w:bCs/>
          <w:lang w:val="en-US"/>
        </w:rPr>
        <w:t>8.1</w:t>
      </w:r>
      <w:r w:rsidRPr="00045F13">
        <w:rPr>
          <w:lang w:val="en-US"/>
        </w:rPr>
        <w:t xml:space="preserve"> Out of mind, out of sight – Full transfer</w:t>
      </w:r>
      <w:r>
        <w:tab/>
      </w:r>
      <w:r>
        <w:fldChar w:fldCharType="begin"/>
      </w:r>
      <w:r>
        <w:instrText xml:space="preserve"> PAGEREF _Toc236474604 \h </w:instrText>
      </w:r>
      <w:r>
        <w:fldChar w:fldCharType="separate"/>
      </w:r>
      <w:r w:rsidR="005309C2">
        <w:t>101</w:t>
      </w:r>
      <w:r>
        <w:fldChar w:fldCharType="end"/>
      </w:r>
    </w:p>
    <w:p w14:paraId="77A6EAD5" w14:textId="77777777" w:rsidR="001A1D32" w:rsidRDefault="001A1D32">
      <w:pPr>
        <w:pStyle w:val="Verzeichnis2"/>
        <w:rPr>
          <w:rFonts w:ascii="Times New Roman" w:hAnsi="Times New Roman"/>
          <w:kern w:val="0"/>
          <w:sz w:val="24"/>
          <w:szCs w:val="24"/>
          <w:lang w:val="fr-CH" w:eastAsia="fr-CH"/>
        </w:rPr>
      </w:pPr>
      <w:r w:rsidRPr="00045F13">
        <w:rPr>
          <w:bCs/>
          <w:lang w:val="en-US"/>
        </w:rPr>
        <w:t>8.2</w:t>
      </w:r>
      <w:r w:rsidRPr="00045F13">
        <w:rPr>
          <w:lang w:val="en-US"/>
        </w:rPr>
        <w:t xml:space="preserve"> Brackets as pointed as Mount Ilis – Transfer rules based on XML</w:t>
      </w:r>
      <w:r>
        <w:tab/>
      </w:r>
      <w:r>
        <w:fldChar w:fldCharType="begin"/>
      </w:r>
      <w:r>
        <w:instrText xml:space="preserve"> PAGEREF _Toc236474605 \h </w:instrText>
      </w:r>
      <w:r>
        <w:fldChar w:fldCharType="separate"/>
      </w:r>
      <w:r w:rsidR="005309C2">
        <w:t>101</w:t>
      </w:r>
      <w:r>
        <w:fldChar w:fldCharType="end"/>
      </w:r>
    </w:p>
    <w:p w14:paraId="598BE2DD" w14:textId="77777777" w:rsidR="001A1D32" w:rsidRDefault="001A1D32">
      <w:pPr>
        <w:pStyle w:val="Verzeichnis2"/>
        <w:rPr>
          <w:rFonts w:ascii="Times New Roman" w:hAnsi="Times New Roman"/>
          <w:kern w:val="0"/>
          <w:sz w:val="24"/>
          <w:szCs w:val="24"/>
          <w:lang w:val="fr-CH" w:eastAsia="fr-CH"/>
        </w:rPr>
      </w:pPr>
      <w:r w:rsidRPr="00045F13">
        <w:rPr>
          <w:bCs/>
          <w:lang w:val="en-US"/>
        </w:rPr>
        <w:t>8.3</w:t>
      </w:r>
      <w:r w:rsidRPr="00045F13">
        <w:rPr>
          <w:lang w:val="en-US"/>
        </w:rPr>
        <w:t xml:space="preserve"> Once and over and over again – Incremental update</w:t>
      </w:r>
      <w:r>
        <w:tab/>
      </w:r>
      <w:r>
        <w:fldChar w:fldCharType="begin"/>
      </w:r>
      <w:r>
        <w:instrText xml:space="preserve"> PAGEREF _Toc236474606 \h </w:instrText>
      </w:r>
      <w:r>
        <w:fldChar w:fldCharType="separate"/>
      </w:r>
      <w:r w:rsidR="005309C2">
        <w:t>103</w:t>
      </w:r>
      <w:r>
        <w:fldChar w:fldCharType="end"/>
      </w:r>
    </w:p>
    <w:p w14:paraId="668B314B" w14:textId="77777777" w:rsidR="001A1D32" w:rsidRDefault="001A1D32">
      <w:pPr>
        <w:pStyle w:val="Verzeichnis2"/>
        <w:rPr>
          <w:rFonts w:ascii="Times New Roman" w:hAnsi="Times New Roman"/>
          <w:kern w:val="0"/>
          <w:sz w:val="24"/>
          <w:szCs w:val="24"/>
          <w:lang w:val="fr-CH" w:eastAsia="fr-CH"/>
        </w:rPr>
      </w:pPr>
      <w:r w:rsidRPr="00045F13">
        <w:rPr>
          <w:bCs/>
          <w:lang w:val="en-US"/>
        </w:rPr>
        <w:t>8.4</w:t>
      </w:r>
      <w:r w:rsidRPr="00045F13">
        <w:rPr>
          <w:lang w:val="en-US"/>
        </w:rPr>
        <w:t xml:space="preserve"> The Blue Mountains also are touristy – Baskets, replicas and polymorph reading</w:t>
      </w:r>
      <w:r>
        <w:tab/>
      </w:r>
      <w:r>
        <w:fldChar w:fldCharType="begin"/>
      </w:r>
      <w:r>
        <w:instrText xml:space="preserve"> PAGEREF _Toc236474607 \h </w:instrText>
      </w:r>
      <w:r>
        <w:fldChar w:fldCharType="separate"/>
      </w:r>
      <w:r w:rsidR="005309C2">
        <w:t>103</w:t>
      </w:r>
      <w:r>
        <w:fldChar w:fldCharType="end"/>
      </w:r>
    </w:p>
    <w:p w14:paraId="04EEF180" w14:textId="77777777" w:rsidR="001A1D32" w:rsidRDefault="001A1D32">
      <w:pPr>
        <w:pStyle w:val="Verzeichnis2"/>
        <w:rPr>
          <w:rFonts w:ascii="Times New Roman" w:hAnsi="Times New Roman"/>
          <w:kern w:val="0"/>
          <w:sz w:val="24"/>
          <w:szCs w:val="24"/>
          <w:lang w:val="fr-CH" w:eastAsia="fr-CH"/>
        </w:rPr>
      </w:pPr>
      <w:r w:rsidRPr="00045F13">
        <w:rPr>
          <w:bCs/>
          <w:lang w:val="en-US"/>
        </w:rPr>
        <w:t>8.5</w:t>
      </w:r>
      <w:r w:rsidRPr="00045F13">
        <w:rPr>
          <w:lang w:val="en-US"/>
        </w:rPr>
        <w:t xml:space="preserve"> The pony lift in the «Tal der gelben Murmeltiere» – Foreign languages in data transfer</w:t>
      </w:r>
      <w:r>
        <w:tab/>
      </w:r>
      <w:r>
        <w:fldChar w:fldCharType="begin"/>
      </w:r>
      <w:r>
        <w:instrText xml:space="preserve"> PAGEREF _Toc236474608 \h </w:instrText>
      </w:r>
      <w:r>
        <w:fldChar w:fldCharType="separate"/>
      </w:r>
      <w:r w:rsidR="005309C2">
        <w:t>105</w:t>
      </w:r>
      <w:r>
        <w:fldChar w:fldCharType="end"/>
      </w:r>
    </w:p>
    <w:p w14:paraId="5DB37A83" w14:textId="77777777" w:rsidR="001A1D32" w:rsidRDefault="001A1D32">
      <w:pPr>
        <w:pStyle w:val="Verzeichnis1"/>
        <w:rPr>
          <w:rFonts w:ascii="Times New Roman" w:hAnsi="Times New Roman"/>
          <w:b w:val="0"/>
          <w:kern w:val="0"/>
          <w:sz w:val="24"/>
          <w:szCs w:val="24"/>
          <w:lang w:val="fr-CH" w:eastAsia="fr-CH"/>
        </w:rPr>
      </w:pPr>
      <w:r w:rsidRPr="00045F13">
        <w:rPr>
          <w:lang w:val="en-US"/>
        </w:rPr>
        <w:t>9. Data modeling beyond Ilis Valley</w:t>
      </w:r>
      <w:r>
        <w:tab/>
      </w:r>
      <w:r>
        <w:fldChar w:fldCharType="begin"/>
      </w:r>
      <w:r>
        <w:instrText xml:space="preserve"> PAGEREF _Toc236474609 \h </w:instrText>
      </w:r>
      <w:r>
        <w:fldChar w:fldCharType="separate"/>
      </w:r>
      <w:r w:rsidR="005309C2">
        <w:t>107</w:t>
      </w:r>
      <w:r>
        <w:fldChar w:fldCharType="end"/>
      </w:r>
    </w:p>
    <w:p w14:paraId="496FEA93" w14:textId="77777777" w:rsidR="001A1D32" w:rsidRDefault="001A1D32">
      <w:pPr>
        <w:pStyle w:val="Verzeichnis2"/>
        <w:rPr>
          <w:rFonts w:ascii="Times New Roman" w:hAnsi="Times New Roman"/>
          <w:kern w:val="0"/>
          <w:sz w:val="24"/>
          <w:szCs w:val="24"/>
          <w:lang w:val="fr-CH" w:eastAsia="fr-CH"/>
        </w:rPr>
      </w:pPr>
      <w:r w:rsidRPr="00045F13">
        <w:rPr>
          <w:bCs/>
          <w:lang w:val="en-US"/>
        </w:rPr>
        <w:t>9.1</w:t>
      </w:r>
      <w:r w:rsidRPr="00045F13">
        <w:rPr>
          <w:lang w:val="en-US"/>
        </w:rPr>
        <w:t xml:space="preserve"> There are many routes up to Mount Ilis – The correct model does not exist</w:t>
      </w:r>
      <w:r>
        <w:tab/>
      </w:r>
      <w:r>
        <w:fldChar w:fldCharType="begin"/>
      </w:r>
      <w:r>
        <w:instrText xml:space="preserve"> PAGEREF _Toc236474610 \h </w:instrText>
      </w:r>
      <w:r>
        <w:fldChar w:fldCharType="separate"/>
      </w:r>
      <w:r w:rsidR="005309C2">
        <w:t>107</w:t>
      </w:r>
      <w:r>
        <w:fldChar w:fldCharType="end"/>
      </w:r>
    </w:p>
    <w:p w14:paraId="6586F453" w14:textId="77777777" w:rsidR="001A1D32" w:rsidRDefault="001A1D32">
      <w:pPr>
        <w:pStyle w:val="Verzeichnis2"/>
        <w:rPr>
          <w:rFonts w:ascii="Times New Roman" w:hAnsi="Times New Roman"/>
          <w:kern w:val="0"/>
          <w:sz w:val="24"/>
          <w:szCs w:val="24"/>
          <w:lang w:val="fr-CH" w:eastAsia="fr-CH"/>
        </w:rPr>
      </w:pPr>
      <w:r w:rsidRPr="00045F13">
        <w:rPr>
          <w:bCs/>
          <w:lang w:val="en-US"/>
        </w:rPr>
        <w:t>9.2</w:t>
      </w:r>
      <w:r w:rsidRPr="00045F13">
        <w:rPr>
          <w:lang w:val="en-US"/>
        </w:rPr>
        <w:t xml:space="preserve"> Mount Ilis seen from different angles – Original data and views</w:t>
      </w:r>
      <w:r>
        <w:tab/>
      </w:r>
      <w:r>
        <w:fldChar w:fldCharType="begin"/>
      </w:r>
      <w:r>
        <w:instrText xml:space="preserve"> PAGEREF _Toc236474611 \h </w:instrText>
      </w:r>
      <w:r>
        <w:fldChar w:fldCharType="separate"/>
      </w:r>
      <w:r w:rsidR="005309C2">
        <w:t>107</w:t>
      </w:r>
      <w:r>
        <w:fldChar w:fldCharType="end"/>
      </w:r>
    </w:p>
    <w:p w14:paraId="0557F5B6" w14:textId="77777777" w:rsidR="001A1D32" w:rsidRDefault="001A1D32">
      <w:pPr>
        <w:pStyle w:val="Verzeichnis2"/>
        <w:rPr>
          <w:rFonts w:ascii="Times New Roman" w:hAnsi="Times New Roman"/>
          <w:kern w:val="0"/>
          <w:sz w:val="24"/>
          <w:szCs w:val="24"/>
          <w:lang w:val="fr-CH" w:eastAsia="fr-CH"/>
        </w:rPr>
      </w:pPr>
      <w:r w:rsidRPr="00045F13">
        <w:rPr>
          <w:bCs/>
          <w:lang w:val="en-US"/>
        </w:rPr>
        <w:t>9.3</w:t>
      </w:r>
      <w:r w:rsidRPr="00045F13">
        <w:rPr>
          <w:lang w:val="en-US"/>
        </w:rPr>
        <w:t xml:space="preserve"> Time is ticking by at Mount Ilis – Life cycles</w:t>
      </w:r>
      <w:r>
        <w:tab/>
      </w:r>
      <w:r>
        <w:fldChar w:fldCharType="begin"/>
      </w:r>
      <w:r>
        <w:instrText xml:space="preserve"> PAGEREF _Toc236474612 \h </w:instrText>
      </w:r>
      <w:r>
        <w:fldChar w:fldCharType="separate"/>
      </w:r>
      <w:r w:rsidR="005309C2">
        <w:t>108</w:t>
      </w:r>
      <w:r>
        <w:fldChar w:fldCharType="end"/>
      </w:r>
    </w:p>
    <w:p w14:paraId="1A7A0DA1" w14:textId="77777777" w:rsidR="001A1D32" w:rsidRDefault="001A1D32">
      <w:pPr>
        <w:pStyle w:val="Verzeichnis2"/>
        <w:rPr>
          <w:rFonts w:ascii="Times New Roman" w:hAnsi="Times New Roman"/>
          <w:kern w:val="0"/>
          <w:sz w:val="24"/>
          <w:szCs w:val="24"/>
          <w:lang w:val="fr-CH" w:eastAsia="fr-CH"/>
        </w:rPr>
      </w:pPr>
      <w:r w:rsidRPr="00045F13">
        <w:rPr>
          <w:bCs/>
          <w:lang w:val="en-US"/>
        </w:rPr>
        <w:t>9.4</w:t>
      </w:r>
      <w:r w:rsidRPr="00045F13">
        <w:rPr>
          <w:lang w:val="en-US"/>
        </w:rPr>
        <w:t xml:space="preserve"> Not seeing the wood for the trees – Degree of specification</w:t>
      </w:r>
      <w:r>
        <w:tab/>
      </w:r>
      <w:r>
        <w:fldChar w:fldCharType="begin"/>
      </w:r>
      <w:r>
        <w:instrText xml:space="preserve"> PAGEREF _Toc236474613 \h </w:instrText>
      </w:r>
      <w:r>
        <w:fldChar w:fldCharType="separate"/>
      </w:r>
      <w:r w:rsidR="005309C2">
        <w:t>108</w:t>
      </w:r>
      <w:r>
        <w:fldChar w:fldCharType="end"/>
      </w:r>
    </w:p>
    <w:p w14:paraId="57698A0A" w14:textId="77777777" w:rsidR="001A1D32" w:rsidRDefault="001A1D32">
      <w:pPr>
        <w:pStyle w:val="Verzeichnis2"/>
        <w:rPr>
          <w:rFonts w:ascii="Times New Roman" w:hAnsi="Times New Roman"/>
          <w:kern w:val="0"/>
          <w:sz w:val="24"/>
          <w:szCs w:val="24"/>
          <w:lang w:val="fr-CH" w:eastAsia="fr-CH"/>
        </w:rPr>
      </w:pPr>
      <w:r w:rsidRPr="00045F13">
        <w:rPr>
          <w:bCs/>
          <w:lang w:val="en-US"/>
        </w:rPr>
        <w:t>9.5</w:t>
      </w:r>
      <w:r w:rsidRPr="00045F13">
        <w:rPr>
          <w:lang w:val="en-US"/>
        </w:rPr>
        <w:t xml:space="preserve"> The Kurorchestra of Ilis Bath strikes up – Data modeling is tricky</w:t>
      </w:r>
      <w:r>
        <w:tab/>
      </w:r>
      <w:r>
        <w:fldChar w:fldCharType="begin"/>
      </w:r>
      <w:r>
        <w:instrText xml:space="preserve"> PAGEREF _Toc236474614 \h </w:instrText>
      </w:r>
      <w:r>
        <w:fldChar w:fldCharType="separate"/>
      </w:r>
      <w:r w:rsidR="005309C2">
        <w:t>109</w:t>
      </w:r>
      <w:r>
        <w:fldChar w:fldCharType="end"/>
      </w:r>
    </w:p>
    <w:p w14:paraId="06E19673" w14:textId="77777777" w:rsidR="001A1D32" w:rsidRDefault="001A1D32">
      <w:pPr>
        <w:pStyle w:val="Verzeichnis1"/>
        <w:rPr>
          <w:rFonts w:ascii="Times New Roman" w:hAnsi="Times New Roman"/>
          <w:b w:val="0"/>
          <w:kern w:val="0"/>
          <w:sz w:val="24"/>
          <w:szCs w:val="24"/>
          <w:lang w:val="fr-CH" w:eastAsia="fr-CH"/>
        </w:rPr>
      </w:pPr>
      <w:r w:rsidRPr="00045F13">
        <w:rPr>
          <w:lang w:val="en-US"/>
        </w:rPr>
        <w:lastRenderedPageBreak/>
        <w:t>10. Conclusion for authorities and management</w:t>
      </w:r>
      <w:r>
        <w:tab/>
      </w:r>
      <w:r>
        <w:fldChar w:fldCharType="begin"/>
      </w:r>
      <w:r>
        <w:instrText xml:space="preserve"> PAGEREF _Toc236474615 \h </w:instrText>
      </w:r>
      <w:r>
        <w:fldChar w:fldCharType="separate"/>
      </w:r>
      <w:r w:rsidR="005309C2">
        <w:t>111</w:t>
      </w:r>
      <w:r>
        <w:fldChar w:fldCharType="end"/>
      </w:r>
    </w:p>
    <w:p w14:paraId="17557413" w14:textId="77777777" w:rsidR="001A1D32" w:rsidRDefault="001A1D32">
      <w:pPr>
        <w:pStyle w:val="Verzeichnis1"/>
        <w:rPr>
          <w:rFonts w:ascii="Times New Roman" w:hAnsi="Times New Roman"/>
          <w:b w:val="0"/>
          <w:kern w:val="0"/>
          <w:sz w:val="24"/>
          <w:szCs w:val="24"/>
          <w:lang w:val="fr-CH" w:eastAsia="fr-CH"/>
        </w:rPr>
      </w:pPr>
      <w:r w:rsidRPr="00045F13">
        <w:rPr>
          <w:lang w:val="en-US"/>
        </w:rPr>
        <w:t>Register</w:t>
      </w:r>
      <w:r>
        <w:tab/>
      </w:r>
      <w:r>
        <w:fldChar w:fldCharType="begin"/>
      </w:r>
      <w:r>
        <w:instrText xml:space="preserve"> PAGEREF _Toc236474616 \h </w:instrText>
      </w:r>
      <w:r>
        <w:fldChar w:fldCharType="separate"/>
      </w:r>
      <w:r w:rsidR="005309C2">
        <w:t>115</w:t>
      </w:r>
      <w:r>
        <w:fldChar w:fldCharType="end"/>
      </w:r>
    </w:p>
    <w:p w14:paraId="4452BC84" w14:textId="77777777" w:rsidR="00026FE6" w:rsidRPr="003D3060" w:rsidRDefault="00026FE6">
      <w:pPr>
        <w:rPr>
          <w:lang w:val="en-US"/>
        </w:rPr>
      </w:pPr>
      <w:r w:rsidRPr="003D3060">
        <w:rPr>
          <w:lang w:val="en-US"/>
        </w:rPr>
        <w:fldChar w:fldCharType="end"/>
      </w:r>
    </w:p>
    <w:p w14:paraId="3516F5F6" w14:textId="77777777" w:rsidR="00026FE6" w:rsidRPr="003D3060" w:rsidRDefault="00026FE6">
      <w:pPr>
        <w:rPr>
          <w:lang w:val="en-US"/>
        </w:rPr>
        <w:sectPr w:rsidR="00026FE6" w:rsidRPr="003D3060">
          <w:headerReference w:type="default" r:id="rId15"/>
          <w:headerReference w:type="first" r:id="rId16"/>
          <w:footnotePr>
            <w:pos w:val="beneathText"/>
          </w:footnotePr>
          <w:type w:val="continuous"/>
          <w:pgSz w:w="11905" w:h="16837"/>
          <w:pgMar w:top="1701" w:right="1418" w:bottom="1701" w:left="1418" w:header="1418" w:footer="720" w:gutter="0"/>
          <w:cols w:space="720"/>
          <w:titlePg/>
        </w:sectPr>
      </w:pPr>
    </w:p>
    <w:p w14:paraId="4CE6A852" w14:textId="77777777" w:rsidR="00026FE6" w:rsidRPr="003D3060" w:rsidRDefault="00026FE6">
      <w:pPr>
        <w:pStyle w:val="berschrift1"/>
        <w:ind w:left="431" w:hanging="431"/>
        <w:rPr>
          <w:lang w:val="en-US"/>
        </w:rPr>
      </w:pPr>
      <w:bookmarkStart w:id="1" w:name="_Toc236474488"/>
      <w:r w:rsidRPr="003D3060">
        <w:rPr>
          <w:lang w:val="en-US"/>
        </w:rPr>
        <w:lastRenderedPageBreak/>
        <w:t>Reading between fiction and truth</w:t>
      </w:r>
      <w:bookmarkEnd w:id="1"/>
    </w:p>
    <w:p w14:paraId="47D43658" w14:textId="77777777" w:rsidR="00026FE6" w:rsidRPr="003D3060" w:rsidRDefault="00026FE6">
      <w:pPr>
        <w:rPr>
          <w:lang w:val="en-US"/>
        </w:rPr>
      </w:pPr>
      <w:r w:rsidRPr="003D3060">
        <w:rPr>
          <w:lang w:val="en-US"/>
        </w:rPr>
        <w:t>Who would not know it, this impression: This is beyond me! And all these technical terms! Must it really be that complicated?</w:t>
      </w:r>
    </w:p>
    <w:p w14:paraId="33359EAB" w14:textId="77777777" w:rsidR="00026FE6" w:rsidRPr="003D3060" w:rsidRDefault="00026FE6">
      <w:pPr>
        <w:rPr>
          <w:lang w:val="en-US"/>
        </w:rPr>
      </w:pPr>
      <w:r w:rsidRPr="003D3060">
        <w:rPr>
          <w:lang w:val="en-US"/>
        </w:rPr>
        <w:t>That is why «Modeling of Space-Related Data» approaches the topic from an amateur’s point of view and tries to embed it in a story: The successful story of Ilis Valley. Ilis Valley is n</w:t>
      </w:r>
      <w:r w:rsidRPr="003D3060">
        <w:rPr>
          <w:lang w:val="en-US"/>
        </w:rPr>
        <w:t>o</w:t>
      </w:r>
      <w:r w:rsidRPr="003D3060">
        <w:rPr>
          <w:lang w:val="en-US"/>
        </w:rPr>
        <w:t>where because it is invented. At the same time Ilis Valley is everywhere because the story depicts typical situations and question that we all sometimes know only too well. In this document Ilis Valley lies in Ahland, also fictional. This coming and going between the fictional world of Ilis Valley and the tough facts of theory and reality repeatedly takes place, for diffe</w:t>
      </w:r>
      <w:r w:rsidRPr="003D3060">
        <w:rPr>
          <w:lang w:val="en-US"/>
        </w:rPr>
        <w:t>r</w:t>
      </w:r>
      <w:r w:rsidRPr="003D3060">
        <w:rPr>
          <w:lang w:val="en-US"/>
        </w:rPr>
        <w:t>ent levels of interest and knowledge.</w:t>
      </w:r>
    </w:p>
    <w:p w14:paraId="2B14D1A7" w14:textId="77777777" w:rsidR="00026FE6" w:rsidRPr="003D3060" w:rsidRDefault="00026FE6">
      <w:pPr>
        <w:pStyle w:val="Aufzahlung"/>
        <w:rPr>
          <w:lang w:val="en-US"/>
        </w:rPr>
      </w:pPr>
      <w:r w:rsidRPr="003D3060">
        <w:rPr>
          <w:b/>
          <w:lang w:val="en-US"/>
        </w:rPr>
        <w:t>Overview</w:t>
      </w:r>
      <w:r w:rsidRPr="003D3060">
        <w:rPr>
          <w:lang w:val="en-US"/>
        </w:rPr>
        <w:t xml:space="preserve"> – The overview in chapter 2 introduces the most important elements of data modeling and model-based data transfer.</w:t>
      </w:r>
    </w:p>
    <w:p w14:paraId="58BBAABD" w14:textId="77777777" w:rsidR="00026FE6" w:rsidRPr="003D3060" w:rsidRDefault="00026FE6">
      <w:pPr>
        <w:pStyle w:val="Aufzahlung"/>
        <w:rPr>
          <w:lang w:val="en-US"/>
        </w:rPr>
      </w:pPr>
      <w:r w:rsidRPr="003D3060">
        <w:rPr>
          <w:b/>
          <w:lang w:val="en-US"/>
        </w:rPr>
        <w:t xml:space="preserve">Modeling methods </w:t>
      </w:r>
      <w:r w:rsidRPr="003D3060">
        <w:rPr>
          <w:lang w:val="en-US"/>
        </w:rPr>
        <w:t>– Chapter 3 illustrates several known methods of modeling, pr</w:t>
      </w:r>
      <w:r w:rsidRPr="003D3060">
        <w:rPr>
          <w:lang w:val="en-US"/>
        </w:rPr>
        <w:t>e</w:t>
      </w:r>
      <w:r w:rsidRPr="003D3060">
        <w:rPr>
          <w:lang w:val="en-US"/>
        </w:rPr>
        <w:t>sents the positions of both UML and INTERLIS and will show you where additional i</w:t>
      </w:r>
      <w:r w:rsidRPr="003D3060">
        <w:rPr>
          <w:lang w:val="en-US"/>
        </w:rPr>
        <w:t>n</w:t>
      </w:r>
      <w:r w:rsidRPr="003D3060">
        <w:rPr>
          <w:lang w:val="en-US"/>
        </w:rPr>
        <w:t>formation is to be found.</w:t>
      </w:r>
    </w:p>
    <w:p w14:paraId="329201E8" w14:textId="77777777" w:rsidR="00026FE6" w:rsidRPr="003D3060" w:rsidRDefault="00026FE6">
      <w:pPr>
        <w:pStyle w:val="Aufzahlung"/>
        <w:rPr>
          <w:lang w:val="en-US"/>
        </w:rPr>
      </w:pPr>
      <w:r w:rsidRPr="003D3060">
        <w:rPr>
          <w:b/>
          <w:lang w:val="en-US"/>
        </w:rPr>
        <w:t xml:space="preserve">The example Ilis Valley </w:t>
      </w:r>
      <w:r w:rsidRPr="003D3060">
        <w:rPr>
          <w:lang w:val="en-US"/>
        </w:rPr>
        <w:t>– In chapter 4 the example of Ilis Valley is represented in more detail, thereby modeling possible concerns within the range of tourism. However we do not claim to define an appropriate solution. Our main focus is the representation of modeling principle by means of examples. References to additional explanations in chapters 5 to 8 ought to familiarize you with theory. For all these that already have a certain knowledge of data modeling and model-based data transfer this chapter is likely to prove an ideal starting point.</w:t>
      </w:r>
    </w:p>
    <w:p w14:paraId="265FF4AE" w14:textId="77777777" w:rsidR="00026FE6" w:rsidRPr="003D3060" w:rsidRDefault="00026FE6">
      <w:pPr>
        <w:pStyle w:val="Aufzahlung"/>
        <w:rPr>
          <w:lang w:val="en-US"/>
        </w:rPr>
      </w:pPr>
      <w:r w:rsidRPr="003D3060">
        <w:rPr>
          <w:b/>
          <w:lang w:val="en-US"/>
        </w:rPr>
        <w:t>Discussion of the example</w:t>
      </w:r>
      <w:r w:rsidRPr="003D3060">
        <w:rPr>
          <w:lang w:val="en-US"/>
        </w:rPr>
        <w:t xml:space="preserve"> – Since inheritance is a central principle of the modeling method thus introduced, it is more closely treated in chapter 5. The following chapters deal with data modeling in general terms (chapter 6), with its effects on software pac</w:t>
      </w:r>
      <w:r w:rsidRPr="003D3060">
        <w:rPr>
          <w:lang w:val="en-US"/>
        </w:rPr>
        <w:t>k</w:t>
      </w:r>
      <w:r w:rsidRPr="003D3060">
        <w:rPr>
          <w:lang w:val="en-US"/>
        </w:rPr>
        <w:t>ages in use (chapter 7) and with the data transfer (chapter 8). This may seem to you to be going too much into detail, in that case simply skip chapters 5 – 8. These chapters can also be read punctually. That is why the titles of the sub-chapters always co</w:t>
      </w:r>
      <w:r w:rsidRPr="003D3060">
        <w:rPr>
          <w:lang w:val="en-US"/>
        </w:rPr>
        <w:t>m</w:t>
      </w:r>
      <w:r w:rsidRPr="003D3060">
        <w:rPr>
          <w:lang w:val="en-US"/>
        </w:rPr>
        <w:t>posed of a part according to the story of Ilis Valley and of a technical term.</w:t>
      </w:r>
    </w:p>
    <w:p w14:paraId="4A3A710E" w14:textId="77777777" w:rsidR="00026FE6" w:rsidRPr="003D3060" w:rsidRDefault="00026FE6">
      <w:pPr>
        <w:pStyle w:val="Aufzahlung"/>
        <w:rPr>
          <w:lang w:val="en-US"/>
        </w:rPr>
      </w:pPr>
      <w:r w:rsidRPr="003D3060">
        <w:rPr>
          <w:b/>
          <w:lang w:val="en-US"/>
        </w:rPr>
        <w:t xml:space="preserve">General Considerations </w:t>
      </w:r>
      <w:r w:rsidRPr="003D3060">
        <w:rPr>
          <w:lang w:val="en-US"/>
        </w:rPr>
        <w:t>– Chapter 9 takes up some basic aspects that are to be co</w:t>
      </w:r>
      <w:r w:rsidRPr="003D3060">
        <w:rPr>
          <w:lang w:val="en-US"/>
        </w:rPr>
        <w:t>n</w:t>
      </w:r>
      <w:r w:rsidRPr="003D3060">
        <w:rPr>
          <w:lang w:val="en-US"/>
        </w:rPr>
        <w:t>sidered when modeling. Thus its perusal may also be of interest to those that are less concerned with details.</w:t>
      </w:r>
    </w:p>
    <w:p w14:paraId="3F10089E" w14:textId="77777777" w:rsidR="00026FE6" w:rsidRPr="003D3060" w:rsidRDefault="00026FE6">
      <w:pPr>
        <w:pStyle w:val="Aufzahlung"/>
        <w:rPr>
          <w:lang w:val="en-US"/>
        </w:rPr>
      </w:pPr>
      <w:r w:rsidRPr="003D3060">
        <w:rPr>
          <w:b/>
          <w:lang w:val="en-US"/>
        </w:rPr>
        <w:t>Final report for authorities and management</w:t>
      </w:r>
      <w:r w:rsidRPr="003D3060">
        <w:rPr>
          <w:lang w:val="en-US"/>
        </w:rPr>
        <w:t xml:space="preserve"> – The final chapter 10 compiles once more the most important points (to the attention of the authorities of Ilis Valley and the management of public transports and tourism organizations. For the busy manager of everyday-life it may be best to start with this chapter and thus obtain an entry into the problems and possibilities of the matter.</w:t>
      </w:r>
    </w:p>
    <w:p w14:paraId="652769C4" w14:textId="77777777" w:rsidR="00026FE6" w:rsidRPr="003D3060" w:rsidRDefault="00026FE6">
      <w:pPr>
        <w:rPr>
          <w:lang w:val="en-US"/>
        </w:rPr>
      </w:pPr>
    </w:p>
    <w:p w14:paraId="34117246" w14:textId="77777777" w:rsidR="00026FE6" w:rsidRPr="003D3060" w:rsidRDefault="00026FE6">
      <w:pPr>
        <w:rPr>
          <w:lang w:val="en-US"/>
        </w:rPr>
        <w:sectPr w:rsidR="00026FE6" w:rsidRPr="003D3060">
          <w:headerReference w:type="default" r:id="rId17"/>
          <w:headerReference w:type="first" r:id="rId18"/>
          <w:footnotePr>
            <w:pos w:val="beneathText"/>
          </w:footnotePr>
          <w:type w:val="continuous"/>
          <w:pgSz w:w="11905" w:h="16837"/>
          <w:pgMar w:top="1701" w:right="1418" w:bottom="1701" w:left="1418" w:header="1418" w:footer="720" w:gutter="0"/>
          <w:cols w:space="720"/>
          <w:titlePg/>
        </w:sectPr>
      </w:pPr>
    </w:p>
    <w:p w14:paraId="1C59BAC1" w14:textId="77777777" w:rsidR="00026FE6" w:rsidRPr="003D3060" w:rsidRDefault="00026FE6">
      <w:pPr>
        <w:pStyle w:val="berschrift1"/>
        <w:ind w:left="431" w:hanging="431"/>
        <w:rPr>
          <w:lang w:val="en-US"/>
        </w:rPr>
      </w:pPr>
      <w:bookmarkStart w:id="2" w:name="_Toc236474489"/>
      <w:r w:rsidRPr="003D3060">
        <w:rPr>
          <w:lang w:val="en-US"/>
        </w:rPr>
        <w:lastRenderedPageBreak/>
        <w:t>An overview with Ilis Valley taken as an example</w:t>
      </w:r>
      <w:bookmarkEnd w:id="2"/>
    </w:p>
    <w:p w14:paraId="395E30FE" w14:textId="77777777" w:rsidR="00026FE6" w:rsidRPr="003D3060" w:rsidRDefault="00026FE6">
      <w:pPr>
        <w:pStyle w:val="berschrift2"/>
        <w:numPr>
          <w:ilvl w:val="1"/>
          <w:numId w:val="2"/>
        </w:numPr>
        <w:tabs>
          <w:tab w:val="clear" w:pos="567"/>
        </w:tabs>
        <w:ind w:left="567"/>
        <w:rPr>
          <w:bCs/>
          <w:lang w:val="en-US"/>
        </w:rPr>
      </w:pPr>
      <w:r w:rsidRPr="003D3060">
        <w:rPr>
          <w:lang w:val="en-US"/>
        </w:rPr>
        <w:tab/>
      </w:r>
      <w:bookmarkStart w:id="3" w:name="_Toc236474490"/>
      <w:r w:rsidRPr="003D3060">
        <w:rPr>
          <w:lang w:val="en-US"/>
        </w:rPr>
        <w:t>Awakening in Ilis Valley</w:t>
      </w:r>
      <w:bookmarkEnd w:id="3"/>
    </w:p>
    <w:p w14:paraId="6D8A408F" w14:textId="77777777" w:rsidR="00026FE6" w:rsidRPr="003D3060" w:rsidRDefault="00026FE6">
      <w:pPr>
        <w:pStyle w:val="berschrift3"/>
        <w:rPr>
          <w:lang w:val="en-US"/>
        </w:rPr>
      </w:pPr>
      <w:bookmarkStart w:id="4" w:name="_Toc236474491"/>
      <w:r w:rsidRPr="003D3060">
        <w:rPr>
          <w:lang w:val="en-US"/>
        </w:rPr>
        <w:t>The starting shot</w:t>
      </w:r>
      <w:bookmarkEnd w:id="4"/>
    </w:p>
    <w:p w14:paraId="6BDBA84E" w14:textId="77777777" w:rsidR="00026FE6" w:rsidRPr="003D3060" w:rsidRDefault="00026FE6">
      <w:pPr>
        <w:rPr>
          <w:lang w:val="en-US"/>
        </w:rPr>
      </w:pPr>
      <w:r w:rsidRPr="003D3060">
        <w:rPr>
          <w:lang w:val="en-US"/>
        </w:rPr>
        <w:t>The tourist region of Ilis Valley has decided to update their WebPages. The various possibil</w:t>
      </w:r>
      <w:r w:rsidRPr="003D3060">
        <w:rPr>
          <w:lang w:val="en-US"/>
        </w:rPr>
        <w:t>i</w:t>
      </w:r>
      <w:r w:rsidRPr="003D3060">
        <w:rPr>
          <w:lang w:val="en-US"/>
        </w:rPr>
        <w:t>ties of public transportation should be interactively read back by means of a graphic dialog. Its presentation in the town hall was impressive: Beautiful pictures, trendy abbreviations such as HTML, XML, GIS, SVG! Of course other requests arose almost immediately. Not very long ago it had been decided in the department of construction to list addresses according to a new norm. This ought to be put to advantage! The managing director of the Mount Ilis Alpine Transports remembered that the national association of alpine transports intended to esta</w:t>
      </w:r>
      <w:r w:rsidRPr="003D3060">
        <w:rPr>
          <w:lang w:val="en-US"/>
        </w:rPr>
        <w:t>b</w:t>
      </w:r>
      <w:r w:rsidRPr="003D3060">
        <w:rPr>
          <w:lang w:val="en-US"/>
        </w:rPr>
        <w:t>lish a service, which would render available the alpine transport on offer in the entire country. It should also state fares and above all the different season tickets available for the area. His colleague, responsible for technical matters draws their attention to the fact that he supe</w:t>
      </w:r>
      <w:r w:rsidRPr="003D3060">
        <w:rPr>
          <w:lang w:val="en-US"/>
        </w:rPr>
        <w:t>r</w:t>
      </w:r>
      <w:r w:rsidRPr="003D3060">
        <w:rPr>
          <w:lang w:val="en-US"/>
        </w:rPr>
        <w:t>vises the entire infrastructure on his computer. No trouble to procure information concerning railway tracks and ski runs. Although there are some minor problems. Recently he had asked for data regarding the new development «Upper Crescent». In the end they had succeeded somehow, even though some pieces of information had been lost. However they were not that important.</w:t>
      </w:r>
    </w:p>
    <w:p w14:paraId="64D4AA00" w14:textId="77777777" w:rsidR="00026FE6" w:rsidRPr="003D3060" w:rsidRDefault="00026FE6">
      <w:pPr>
        <w:rPr>
          <w:lang w:val="en-US"/>
        </w:rPr>
      </w:pPr>
      <w:r w:rsidRPr="003D3060">
        <w:rPr>
          <w:lang w:val="en-US"/>
        </w:rPr>
        <w:t>That made the president of the township prick up her ears. A colleague working in a town, closer to the capital has told her that in one department they have already changed software for the third time. Additional demands that she would have deemed normal had caused a complete overhaul at every time. Then they had been supported by an information technol</w:t>
      </w:r>
      <w:r w:rsidRPr="003D3060">
        <w:rPr>
          <w:lang w:val="en-US"/>
        </w:rPr>
        <w:t>o</w:t>
      </w:r>
      <w:r w:rsidRPr="003D3060">
        <w:rPr>
          <w:lang w:val="en-US"/>
        </w:rPr>
        <w:t>gist who had not so much talked about different techniques but together they had thought about what data actually caused these problems. Since this new procedure was in use they gradually achieved better results.</w:t>
      </w:r>
    </w:p>
    <w:p w14:paraId="4D8AB0F8" w14:textId="77777777" w:rsidR="00026FE6" w:rsidRPr="003D3060" w:rsidRDefault="00026FE6">
      <w:pPr>
        <w:rPr>
          <w:lang w:val="en-US"/>
        </w:rPr>
      </w:pPr>
      <w:r w:rsidRPr="003D3060">
        <w:rPr>
          <w:lang w:val="en-US"/>
        </w:rPr>
        <w:t>Thus the president of the township, a friendly yet resolute woman, charges the building se</w:t>
      </w:r>
      <w:r w:rsidRPr="003D3060">
        <w:rPr>
          <w:lang w:val="en-US"/>
        </w:rPr>
        <w:t>c</w:t>
      </w:r>
      <w:r w:rsidRPr="003D3060">
        <w:rPr>
          <w:lang w:val="en-US"/>
        </w:rPr>
        <w:t>retary to attend to this matter together with the technical manager of the Mount Ilis Alpine Transport. As her counselor she calls in the information technologist of her colleague.</w:t>
      </w:r>
    </w:p>
    <w:p w14:paraId="5CB3F44E" w14:textId="77777777" w:rsidR="00026FE6" w:rsidRPr="003D3060" w:rsidRDefault="00026FE6">
      <w:pPr>
        <w:pStyle w:val="berschrift3"/>
        <w:rPr>
          <w:lang w:val="en-US"/>
        </w:rPr>
      </w:pPr>
      <w:bookmarkStart w:id="5" w:name="_Toc236474492"/>
      <w:r w:rsidRPr="003D3060">
        <w:rPr>
          <w:lang w:val="en-US"/>
        </w:rPr>
        <w:t>First appraisal</w:t>
      </w:r>
      <w:bookmarkEnd w:id="5"/>
    </w:p>
    <w:p w14:paraId="7EB048D9" w14:textId="77777777" w:rsidR="00026FE6" w:rsidRPr="003D3060" w:rsidRDefault="00026FE6">
      <w:pPr>
        <w:rPr>
          <w:lang w:val="en-US"/>
        </w:rPr>
      </w:pPr>
      <w:r w:rsidRPr="003D3060">
        <w:rPr>
          <w:lang w:val="en-US"/>
        </w:rPr>
        <w:t>During the first meeting of the work group different arguments and key words tumbled to and for. What software package was used by the national association? Do we only speak of the railway</w:t>
      </w:r>
      <w:r w:rsidR="006A39A8" w:rsidRPr="003D3060">
        <w:rPr>
          <w:lang w:val="en-US"/>
        </w:rPr>
        <w:t xml:space="preserve"> </w:t>
      </w:r>
      <w:r w:rsidRPr="003D3060">
        <w:rPr>
          <w:lang w:val="en-US"/>
        </w:rPr>
        <w:t>company or each individual railway, each ski lift? The individual railways as well as their buildings already appear in national surveying. How can these data be put to use? What happens if data change or if new data are added? But my software package only unde</w:t>
      </w:r>
      <w:r w:rsidRPr="003D3060">
        <w:rPr>
          <w:lang w:val="en-US"/>
        </w:rPr>
        <w:t>r</w:t>
      </w:r>
      <w:r w:rsidRPr="003D3060">
        <w:rPr>
          <w:lang w:val="en-US"/>
        </w:rPr>
        <w:t>stands DXF! And me nothing at all!</w:t>
      </w:r>
    </w:p>
    <w:p w14:paraId="4BE797FB" w14:textId="77777777" w:rsidR="00026FE6" w:rsidRPr="003D3060" w:rsidRDefault="00026FE6">
      <w:pPr>
        <w:rPr>
          <w:lang w:val="en-US"/>
        </w:rPr>
      </w:pPr>
      <w:r w:rsidRPr="003D3060">
        <w:rPr>
          <w:lang w:val="en-US"/>
        </w:rPr>
        <w:lastRenderedPageBreak/>
        <w:t>At this point it was agreed to call a halt. Remembering the old Roman saying «Divide et i</w:t>
      </w:r>
      <w:r w:rsidRPr="003D3060">
        <w:rPr>
          <w:lang w:val="en-US"/>
        </w:rPr>
        <w:t>m</w:t>
      </w:r>
      <w:r w:rsidRPr="003D3060">
        <w:rPr>
          <w:lang w:val="en-US"/>
        </w:rPr>
        <w:t>pera» they tried to master the situation by first establishing some order. To start with</w:t>
      </w:r>
      <w:r w:rsidR="0098429E" w:rsidRPr="003D3060">
        <w:rPr>
          <w:lang w:val="en-US"/>
        </w:rPr>
        <w:t>,</w:t>
      </w:r>
      <w:r w:rsidRPr="003D3060">
        <w:rPr>
          <w:lang w:val="en-US"/>
        </w:rPr>
        <w:t xml:space="preserve"> the fo</w:t>
      </w:r>
      <w:r w:rsidRPr="003D3060">
        <w:rPr>
          <w:lang w:val="en-US"/>
        </w:rPr>
        <w:t>l</w:t>
      </w:r>
      <w:r w:rsidRPr="003D3060">
        <w:rPr>
          <w:lang w:val="en-US"/>
        </w:rPr>
        <w:t>lowing questions were in the foreground:</w:t>
      </w:r>
    </w:p>
    <w:p w14:paraId="0EBE4849" w14:textId="77777777" w:rsidR="00026FE6" w:rsidRPr="003D3060" w:rsidRDefault="00026FE6">
      <w:pPr>
        <w:pStyle w:val="Aufzahlung"/>
        <w:ind w:hanging="360"/>
        <w:rPr>
          <w:lang w:val="en-US"/>
        </w:rPr>
      </w:pPr>
      <w:r w:rsidRPr="003D3060">
        <w:rPr>
          <w:lang w:val="en-US"/>
        </w:rPr>
        <w:t>Who needs what data?</w:t>
      </w:r>
    </w:p>
    <w:p w14:paraId="34E7D2AA" w14:textId="77777777" w:rsidR="00026FE6" w:rsidRPr="003D3060" w:rsidRDefault="00026FE6">
      <w:pPr>
        <w:pStyle w:val="Aufzahlung"/>
        <w:ind w:hanging="360"/>
        <w:rPr>
          <w:lang w:val="en-US"/>
        </w:rPr>
      </w:pPr>
      <w:r w:rsidRPr="003D3060">
        <w:rPr>
          <w:lang w:val="en-US"/>
        </w:rPr>
        <w:t>Who is in charge of their recording and update?</w:t>
      </w:r>
    </w:p>
    <w:p w14:paraId="3C899BCD"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60D41E4F" wp14:editId="32506C78">
            <wp:extent cx="2514600" cy="176530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765300"/>
                    </a:xfrm>
                    <a:prstGeom prst="rect">
                      <a:avLst/>
                    </a:prstGeom>
                    <a:noFill/>
                    <a:ln>
                      <a:noFill/>
                    </a:ln>
                  </pic:spPr>
                </pic:pic>
              </a:graphicData>
            </a:graphic>
          </wp:inline>
        </w:drawing>
      </w:r>
    </w:p>
    <w:p w14:paraId="062ACB5D" w14:textId="77777777" w:rsidR="00026FE6" w:rsidRPr="003D3060" w:rsidRDefault="00026FE6">
      <w:pPr>
        <w:pStyle w:val="Bildunterschrift"/>
        <w:rPr>
          <w:b w:val="0"/>
          <w:lang w:val="en-US"/>
        </w:rPr>
      </w:pPr>
      <w:r w:rsidRPr="003D3060">
        <w:rPr>
          <w:lang w:val="en-US"/>
        </w:rPr>
        <w:t>Figure 1:</w:t>
      </w:r>
      <w:r w:rsidRPr="003D3060">
        <w:rPr>
          <w:lang w:val="en-US"/>
        </w:rPr>
        <w:tab/>
      </w:r>
      <w:r w:rsidRPr="003D3060">
        <w:rPr>
          <w:b w:val="0"/>
          <w:bCs/>
          <w:lang w:val="en-US"/>
        </w:rPr>
        <w:t>P</w:t>
      </w:r>
      <w:r w:rsidRPr="003D3060">
        <w:rPr>
          <w:b w:val="0"/>
          <w:lang w:val="en-US"/>
        </w:rPr>
        <w:t>arties concerned and flow of information.</w:t>
      </w:r>
    </w:p>
    <w:p w14:paraId="32C851A1" w14:textId="77777777" w:rsidR="00026FE6" w:rsidRPr="003D3060" w:rsidRDefault="00026FE6">
      <w:pPr>
        <w:rPr>
          <w:lang w:val="en-US"/>
        </w:rPr>
      </w:pPr>
      <w:r w:rsidRPr="003D3060">
        <w:rPr>
          <w:lang w:val="en-US"/>
        </w:rPr>
        <w:t>But how are these data transferred from processor to user? E-mail, FTP, DXF, ASCII – and discussion started again. The information technologist recommended to put this question aside for the time being and to consider the modeling of these data instead. Modeling? What on earth had modeling to do with an IT-solution for Ilis Valley? The question what a data model actually is definitely was beyond the scope of their first meeting. Only that much be said: A data model describes the structure of data. What are the properties of the individual objects? Are there any relationships between objects? And this not as a literary work but in a clear, precise figurative or formal language!</w:t>
      </w:r>
    </w:p>
    <w:p w14:paraId="49F052B9" w14:textId="77777777" w:rsidR="00026FE6" w:rsidRPr="003D3060" w:rsidRDefault="00026FE6">
      <w:pPr>
        <w:pStyle w:val="berschrift2"/>
        <w:numPr>
          <w:ilvl w:val="1"/>
          <w:numId w:val="2"/>
        </w:numPr>
        <w:ind w:left="567"/>
        <w:rPr>
          <w:bCs/>
          <w:lang w:val="en-US"/>
        </w:rPr>
      </w:pPr>
      <w:r w:rsidRPr="003D3060">
        <w:rPr>
          <w:lang w:val="en-US"/>
        </w:rPr>
        <w:tab/>
      </w:r>
      <w:bookmarkStart w:id="6" w:name="_Toc236474493"/>
      <w:r w:rsidRPr="003D3060">
        <w:rPr>
          <w:lang w:val="en-US"/>
        </w:rPr>
        <w:t>First</w:t>
      </w:r>
      <w:r w:rsidR="004266D2">
        <w:rPr>
          <w:lang w:val="en-US"/>
        </w:rPr>
        <w:t xml:space="preserve"> s</w:t>
      </w:r>
      <w:r w:rsidRPr="003D3060">
        <w:rPr>
          <w:lang w:val="en-US"/>
        </w:rPr>
        <w:t>teps</w:t>
      </w:r>
      <w:bookmarkEnd w:id="6"/>
    </w:p>
    <w:p w14:paraId="23A256C1" w14:textId="77777777" w:rsidR="00BC6F3A" w:rsidRPr="003D3060" w:rsidRDefault="00026FE6">
      <w:pPr>
        <w:pStyle w:val="berschrift3"/>
        <w:rPr>
          <w:lang w:val="en-US"/>
        </w:rPr>
      </w:pPr>
      <w:bookmarkStart w:id="7" w:name="_Toc236474494"/>
      <w:r w:rsidRPr="003D3060">
        <w:rPr>
          <w:lang w:val="en-US"/>
        </w:rPr>
        <w:t>The National Tourist Office has paved the way</w:t>
      </w:r>
      <w:bookmarkEnd w:id="7"/>
    </w:p>
    <w:p w14:paraId="25E6F1E6" w14:textId="77777777" w:rsidR="00026FE6" w:rsidRPr="003D3060" w:rsidRDefault="00026FE6">
      <w:pPr>
        <w:rPr>
          <w:lang w:val="en-US"/>
        </w:rPr>
      </w:pPr>
      <w:r w:rsidRPr="003D3060">
        <w:rPr>
          <w:lang w:val="en-US"/>
        </w:rPr>
        <w:t>The National Tourist Office has a software package NatTourSys that provides a survey of the available tickets of the different alpine transports. Tickets are issued by the individual railway companies. The tourist however is mainly concerned with their validity on different routes b</w:t>
      </w:r>
      <w:r w:rsidRPr="003D3060">
        <w:rPr>
          <w:lang w:val="en-US"/>
        </w:rPr>
        <w:t>e</w:t>
      </w:r>
      <w:r w:rsidRPr="003D3060">
        <w:rPr>
          <w:lang w:val="en-US"/>
        </w:rPr>
        <w:t>fore starting their own project; the Ilis Valley crew wants to gain a general view.</w:t>
      </w:r>
    </w:p>
    <w:p w14:paraId="27DAB87B" w14:textId="77777777" w:rsidR="00026FE6" w:rsidRPr="003D3060" w:rsidRDefault="00026FE6">
      <w:pPr>
        <w:rPr>
          <w:lang w:val="en-US"/>
        </w:rPr>
      </w:pPr>
      <w:r w:rsidRPr="003D3060">
        <w:rPr>
          <w:lang w:val="en-US"/>
        </w:rPr>
        <w:t>One thing seems clear: In connection with this software package, alpine transports, railway companies as well as tickets have to be taken into consideration.</w:t>
      </w:r>
    </w:p>
    <w:p w14:paraId="0CE41BCE" w14:textId="77777777" w:rsidR="00026FE6" w:rsidRPr="003D3060" w:rsidRDefault="00026FE6">
      <w:pPr>
        <w:rPr>
          <w:lang w:val="en-US"/>
        </w:rPr>
      </w:pPr>
      <w:r w:rsidRPr="003D3060">
        <w:rPr>
          <w:lang w:val="en-US"/>
        </w:rPr>
        <w:t>What is really meant by the term ‚ticket’? Is it the actual ticket that is sold? Surely not, it is the different types of tickets that ought to be described. Hence we had better speak of ticket types. It is obvious that the individual items have further properties: e.g. with the ticket types we can speak of price and validity.</w:t>
      </w:r>
    </w:p>
    <w:p w14:paraId="260B6E80" w14:textId="77777777" w:rsidR="00026FE6" w:rsidRPr="003D3060" w:rsidRDefault="00026FE6">
      <w:pPr>
        <w:pStyle w:val="Aufzahlung"/>
        <w:rPr>
          <w:lang w:val="en-US"/>
        </w:rPr>
      </w:pPr>
      <w:r w:rsidRPr="003D3060">
        <w:rPr>
          <w:b/>
          <w:lang w:val="en-US"/>
        </w:rPr>
        <w:t>Alpine tran</w:t>
      </w:r>
      <w:r w:rsidRPr="003D3060">
        <w:rPr>
          <w:b/>
          <w:bCs/>
          <w:lang w:val="en-US"/>
        </w:rPr>
        <w:t>sport</w:t>
      </w:r>
      <w:r w:rsidRPr="003D3060">
        <w:rPr>
          <w:lang w:val="en-US"/>
        </w:rPr>
        <w:t xml:space="preserve"> – An alpine transport conveys passengers between its bottom station and top station. One example of a means of alpine transport is the funicular Ilis Ville - </w:t>
      </w:r>
      <w:r w:rsidRPr="003D3060">
        <w:rPr>
          <w:lang w:val="en-US"/>
        </w:rPr>
        <w:lastRenderedPageBreak/>
        <w:t>Mount Ilis. But there are also cog rails, aerial cable cars and gondolas, as well as ski and chair lifts. Even the new snow bus could be considered as an alpine transport. Each means of alpine transport has its own name.</w:t>
      </w:r>
    </w:p>
    <w:p w14:paraId="1F9AF4FA" w14:textId="77777777" w:rsidR="00026FE6" w:rsidRPr="003D3060" w:rsidRDefault="00026FE6">
      <w:pPr>
        <w:pStyle w:val="Aufzahlung"/>
        <w:rPr>
          <w:lang w:val="en-US"/>
        </w:rPr>
      </w:pPr>
      <w:r w:rsidRPr="003D3060">
        <w:rPr>
          <w:b/>
          <w:lang w:val="en-US"/>
        </w:rPr>
        <w:t>Ticket type</w:t>
      </w:r>
      <w:r w:rsidRPr="003D3060">
        <w:rPr>
          <w:lang w:val="en-US"/>
        </w:rPr>
        <w:t xml:space="preserve"> – A ticket type is a certain sort of ticket. Examples of ticket types are the sport pass at 195 sovereigns, with a validity of seven days on all means of transport in the entire area of Ilis Valley, or the «Dino-Pass» at 10 sovereigns valid on the day of i</w:t>
      </w:r>
      <w:r w:rsidRPr="003D3060">
        <w:rPr>
          <w:lang w:val="en-US"/>
        </w:rPr>
        <w:t>s</w:t>
      </w:r>
      <w:r w:rsidRPr="003D3060">
        <w:rPr>
          <w:lang w:val="en-US"/>
        </w:rPr>
        <w:t>sue and for the pony lift only.</w:t>
      </w:r>
    </w:p>
    <w:p w14:paraId="16B4D172" w14:textId="77777777" w:rsidR="00026FE6" w:rsidRPr="003D3060" w:rsidRDefault="00026FE6">
      <w:pPr>
        <w:pStyle w:val="Aufzahlung"/>
        <w:rPr>
          <w:lang w:val="en-US"/>
        </w:rPr>
      </w:pPr>
      <w:r w:rsidRPr="003D3060">
        <w:rPr>
          <w:b/>
          <w:lang w:val="en-US"/>
        </w:rPr>
        <w:t xml:space="preserve">Railway company </w:t>
      </w:r>
      <w:r w:rsidRPr="003D3060">
        <w:rPr>
          <w:lang w:val="en-US"/>
        </w:rPr>
        <w:t>– A railway company operates means of alpine transport. It has a name and sometimes also an abbreviation, such as the Mount Ilis Alpine Transports short MIT. Each company receives a certain percentage of the sale of those tickets that are valid on its lines. One railway company may be subsidiary or parent company of another.</w:t>
      </w:r>
    </w:p>
    <w:p w14:paraId="31D3C5DA" w14:textId="77777777" w:rsidR="00026FE6" w:rsidRPr="003D3060" w:rsidRDefault="00A811FE">
      <w:pPr>
        <w:pStyle w:val="WW-Blocktext"/>
        <w:rPr>
          <w:lang w:val="en-US"/>
        </w:rPr>
      </w:pPr>
      <w:r w:rsidRPr="003D3060">
        <w:rPr>
          <w:noProof/>
          <w:lang w:val="en-US"/>
        </w:rPr>
        <w:drawing>
          <wp:anchor distT="0" distB="0" distL="114300" distR="114300" simplePos="0" relativeHeight="251646976" behindDoc="0" locked="0" layoutInCell="1" allowOverlap="1" wp14:anchorId="2080828C" wp14:editId="2752E60E">
            <wp:simplePos x="0" y="0"/>
            <wp:positionH relativeFrom="column">
              <wp:posOffset>180340</wp:posOffset>
            </wp:positionH>
            <wp:positionV relativeFrom="paragraph">
              <wp:posOffset>71755</wp:posOffset>
            </wp:positionV>
            <wp:extent cx="82550" cy="156845"/>
            <wp:effectExtent l="0" t="0" r="0" b="0"/>
            <wp:wrapNone/>
            <wp:docPr id="134" name="Bild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The</w:t>
      </w:r>
      <w:r w:rsidR="00026FE6" w:rsidRPr="003D3060">
        <w:rPr>
          <w:lang w:val="en-US"/>
        </w:rPr>
        <w:fldChar w:fldCharType="begin"/>
      </w:r>
      <w:r w:rsidR="00026FE6" w:rsidRPr="003D3060">
        <w:rPr>
          <w:lang w:val="en-US"/>
        </w:rPr>
        <w:instrText xml:space="preserve">XE "Object </w:instrText>
      </w:r>
      <w:r w:rsidR="00AA6E18">
        <w:rPr>
          <w:lang w:val="en-US"/>
        </w:rPr>
        <w:instrText>catalog</w:instrText>
      </w:r>
      <w:r w:rsidR="00026FE6" w:rsidRPr="003D3060">
        <w:rPr>
          <w:lang w:val="en-US"/>
        </w:rPr>
        <w:instrText>"</w:instrText>
      </w:r>
      <w:r w:rsidR="00026FE6" w:rsidRPr="003D3060">
        <w:rPr>
          <w:lang w:val="en-US"/>
        </w:rPr>
        <w:fldChar w:fldCharType="end"/>
      </w:r>
      <w:r w:rsidR="00026FE6" w:rsidRPr="003D3060">
        <w:rPr>
          <w:lang w:val="en-US"/>
        </w:rPr>
        <w:t xml:space="preserve"> </w:t>
      </w:r>
      <w:r w:rsidR="00026FE6" w:rsidRPr="003D3060">
        <w:rPr>
          <w:b/>
          <w:lang w:val="en-US"/>
        </w:rPr>
        <w:t xml:space="preserve">object </w:t>
      </w:r>
      <w:r w:rsidR="00AA6E18">
        <w:rPr>
          <w:b/>
          <w:lang w:val="en-US"/>
        </w:rPr>
        <w:t>catalog</w:t>
      </w:r>
      <w:r w:rsidR="00026FE6" w:rsidRPr="003D3060">
        <w:rPr>
          <w:lang w:val="en-US"/>
        </w:rPr>
        <w:t xml:space="preserve"> of an application lists all items that are of interest and d</w:t>
      </w:r>
      <w:r w:rsidR="00026FE6" w:rsidRPr="003D3060">
        <w:rPr>
          <w:lang w:val="en-US"/>
        </w:rPr>
        <w:t>e</w:t>
      </w:r>
      <w:r w:rsidR="00026FE6" w:rsidRPr="003D3060">
        <w:rPr>
          <w:lang w:val="en-US"/>
        </w:rPr>
        <w:t>scribes them as accurately as possible in words.</w:t>
      </w:r>
    </w:p>
    <w:p w14:paraId="245A01F5" w14:textId="77777777" w:rsidR="00026FE6" w:rsidRPr="003D3060" w:rsidRDefault="00026FE6" w:rsidP="005A614D">
      <w:pPr>
        <w:rPr>
          <w:lang w:val="en-US"/>
        </w:rPr>
      </w:pPr>
    </w:p>
    <w:p w14:paraId="2C09CB9A" w14:textId="77777777" w:rsidR="00026FE6" w:rsidRPr="003D3060" w:rsidRDefault="00026FE6">
      <w:pPr>
        <w:rPr>
          <w:lang w:val="en-US"/>
        </w:rPr>
      </w:pPr>
      <w:r w:rsidRPr="003D3060">
        <w:rPr>
          <w:lang w:val="en-US"/>
        </w:rPr>
        <w:t>If all characteristics of all items are to be described in words it will soon be very difficult to not to lose control. «A picture may mean more than a thousand words» will cross ones mind. An object diagram – that would be it! But all things considered it is not the individual object we wish to describe. Above all we want to show the similarity of items and their characteristics.</w:t>
      </w:r>
    </w:p>
    <w:p w14:paraId="0ED4A43F" w14:textId="77777777" w:rsidR="00026FE6" w:rsidRPr="003D3060" w:rsidRDefault="00026FE6">
      <w:pPr>
        <w:rPr>
          <w:lang w:val="en-US"/>
        </w:rPr>
      </w:pPr>
      <w:r w:rsidRPr="003D3060">
        <w:rPr>
          <w:lang w:val="en-US"/>
        </w:rPr>
        <w:t>Such a diagram will depict quite well the essential:</w:t>
      </w:r>
    </w:p>
    <w:p w14:paraId="0EADBB70"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5A26901C" wp14:editId="147369A7">
            <wp:extent cx="1562100" cy="45720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457200"/>
                    </a:xfrm>
                    <a:prstGeom prst="rect">
                      <a:avLst/>
                    </a:prstGeom>
                    <a:noFill/>
                    <a:ln>
                      <a:noFill/>
                    </a:ln>
                  </pic:spPr>
                </pic:pic>
              </a:graphicData>
            </a:graphic>
          </wp:inline>
        </w:drawing>
      </w:r>
    </w:p>
    <w:p w14:paraId="39FC7428" w14:textId="77777777" w:rsidR="00026FE6" w:rsidRPr="003D3060" w:rsidRDefault="00026FE6">
      <w:pPr>
        <w:pStyle w:val="Bildunterschrift"/>
        <w:rPr>
          <w:b w:val="0"/>
          <w:lang w:val="en-US"/>
        </w:rPr>
      </w:pPr>
      <w:r w:rsidRPr="003D3060">
        <w:rPr>
          <w:lang w:val="en-US"/>
        </w:rPr>
        <w:t>Figure 2:</w:t>
      </w:r>
      <w:r w:rsidRPr="003D3060">
        <w:rPr>
          <w:lang w:val="en-US"/>
        </w:rPr>
        <w:tab/>
      </w:r>
      <w:r w:rsidRPr="003D3060">
        <w:rPr>
          <w:b w:val="0"/>
          <w:lang w:val="en-US"/>
        </w:rPr>
        <w:t>A first attempt of a data model.</w:t>
      </w:r>
    </w:p>
    <w:p w14:paraId="2500EC6A" w14:textId="77777777" w:rsidR="00026FE6" w:rsidRPr="003D3060" w:rsidRDefault="00A811FE">
      <w:pPr>
        <w:pStyle w:val="WW-Blocktext"/>
        <w:rPr>
          <w:lang w:val="en-US"/>
        </w:rPr>
      </w:pPr>
      <w:r w:rsidRPr="003D3060">
        <w:rPr>
          <w:noProof/>
          <w:lang w:val="en-US"/>
        </w:rPr>
        <w:drawing>
          <wp:anchor distT="0" distB="0" distL="114300" distR="114300" simplePos="0" relativeHeight="251716608" behindDoc="0" locked="0" layoutInCell="1" allowOverlap="1" wp14:anchorId="2AA8D93A" wp14:editId="420DD28B">
            <wp:simplePos x="0" y="0"/>
            <wp:positionH relativeFrom="column">
              <wp:posOffset>180340</wp:posOffset>
            </wp:positionH>
            <wp:positionV relativeFrom="paragraph">
              <wp:posOffset>71755</wp:posOffset>
            </wp:positionV>
            <wp:extent cx="82550" cy="156845"/>
            <wp:effectExtent l="0" t="0" r="0" b="0"/>
            <wp:wrapNone/>
            <wp:docPr id="218" name="Bild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8"/>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 xml:space="preserve">AlpineTransport, TicketType and RailwayCompany are </w:t>
      </w:r>
      <w:r w:rsidR="00026FE6" w:rsidRPr="003D3060">
        <w:rPr>
          <w:b/>
          <w:bCs/>
          <w:lang w:val="en-US"/>
        </w:rPr>
        <w:t>object classes</w:t>
      </w:r>
      <w:r w:rsidR="00026FE6" w:rsidRPr="003D3060">
        <w:rPr>
          <w:lang w:val="en-US"/>
        </w:rPr>
        <w:t xml:space="preserve"> (small boxes). </w:t>
      </w:r>
      <w:r w:rsidR="00026FE6" w:rsidRPr="003D3060">
        <w:rPr>
          <w:b/>
          <w:bCs/>
          <w:lang w:val="en-US"/>
        </w:rPr>
        <w:t>Relationships</w:t>
      </w:r>
      <w:r w:rsidR="00026FE6" w:rsidRPr="003D3060">
        <w:rPr>
          <w:lang w:val="en-US"/>
        </w:rPr>
        <w:t xml:space="preserve"> exist between them (connecting lines). Together all defin</w:t>
      </w:r>
      <w:r w:rsidR="00026FE6" w:rsidRPr="003D3060">
        <w:rPr>
          <w:lang w:val="en-US"/>
        </w:rPr>
        <w:t>i</w:t>
      </w:r>
      <w:r w:rsidR="00026FE6" w:rsidRPr="003D3060">
        <w:rPr>
          <w:lang w:val="en-US"/>
        </w:rPr>
        <w:t xml:space="preserve">tions for the classes and their relationships form a </w:t>
      </w:r>
      <w:r w:rsidR="00026FE6" w:rsidRPr="003D3060">
        <w:rPr>
          <w:b/>
          <w:bCs/>
          <w:lang w:val="en-US"/>
        </w:rPr>
        <w:t>data</w:t>
      </w:r>
      <w:r w:rsidR="00026FE6" w:rsidRPr="003D3060">
        <w:rPr>
          <w:lang w:val="en-US"/>
        </w:rPr>
        <w:t xml:space="preserve"> </w:t>
      </w:r>
      <w:r w:rsidR="00026FE6" w:rsidRPr="003D3060">
        <w:rPr>
          <w:b/>
          <w:lang w:val="en-US"/>
        </w:rPr>
        <w:t>model</w:t>
      </w:r>
      <w:r w:rsidR="00026FE6" w:rsidRPr="003D3060">
        <w:rPr>
          <w:lang w:val="en-US"/>
        </w:rPr>
        <w:t>. Its graphic repr</w:t>
      </w:r>
      <w:r w:rsidR="00026FE6" w:rsidRPr="003D3060">
        <w:rPr>
          <w:lang w:val="en-US"/>
        </w:rPr>
        <w:t>e</w:t>
      </w:r>
      <w:r w:rsidR="00026FE6" w:rsidRPr="003D3060">
        <w:rPr>
          <w:lang w:val="en-US"/>
        </w:rPr>
        <w:t xml:space="preserve">sentation ensues with </w:t>
      </w:r>
      <w:r w:rsidR="00026FE6" w:rsidRPr="003D3060">
        <w:rPr>
          <w:b/>
          <w:bCs/>
          <w:lang w:val="en-US"/>
        </w:rPr>
        <w:t>c</w:t>
      </w:r>
      <w:r w:rsidR="00026FE6" w:rsidRPr="003D3060">
        <w:rPr>
          <w:b/>
          <w:lang w:val="en-US"/>
        </w:rPr>
        <w:t>lass diagrams</w:t>
      </w:r>
      <w:r w:rsidR="00026FE6" w:rsidRPr="003D3060">
        <w:rPr>
          <w:lang w:val="en-US"/>
        </w:rPr>
        <w:t>.</w:t>
      </w:r>
      <w:r w:rsidR="00026FE6" w:rsidRPr="003D3060">
        <w:rPr>
          <w:lang w:val="en-US"/>
        </w:rPr>
        <w:fldChar w:fldCharType="begin"/>
      </w:r>
      <w:r w:rsidR="00026FE6" w:rsidRPr="003D3060">
        <w:rPr>
          <w:lang w:val="en-US"/>
        </w:rPr>
        <w:instrText>XE "Object class"</w:instrText>
      </w:r>
      <w:r w:rsidR="00026FE6" w:rsidRPr="003D3060">
        <w:rPr>
          <w:lang w:val="en-US"/>
        </w:rPr>
        <w:fldChar w:fldCharType="end"/>
      </w:r>
      <w:r w:rsidR="00026FE6" w:rsidRPr="003D3060">
        <w:rPr>
          <w:lang w:val="en-US"/>
        </w:rPr>
        <w:fldChar w:fldCharType="begin"/>
      </w:r>
      <w:r w:rsidR="00026FE6" w:rsidRPr="003D3060">
        <w:rPr>
          <w:lang w:val="en-US"/>
        </w:rPr>
        <w:instrText>XE "Class diagram"</w:instrText>
      </w:r>
      <w:r w:rsidR="00026FE6" w:rsidRPr="003D3060">
        <w:rPr>
          <w:lang w:val="en-US"/>
        </w:rPr>
        <w:fldChar w:fldCharType="end"/>
      </w:r>
    </w:p>
    <w:p w14:paraId="2F7A55BB" w14:textId="77777777" w:rsidR="00026FE6" w:rsidRPr="003D3060" w:rsidRDefault="00026FE6">
      <w:pPr>
        <w:pStyle w:val="Synonyme"/>
        <w:rPr>
          <w:lang w:val="en-US"/>
        </w:rPr>
      </w:pPr>
      <w:r w:rsidRPr="003D3060">
        <w:rPr>
          <w:lang w:val="en-US"/>
        </w:rPr>
        <w:t>Terms related to object classes are: entity</w:t>
      </w:r>
      <w:r w:rsidRPr="003D3060">
        <w:rPr>
          <w:lang w:val="en-US"/>
        </w:rPr>
        <w:fldChar w:fldCharType="begin"/>
      </w:r>
      <w:r w:rsidRPr="003D3060">
        <w:rPr>
          <w:lang w:val="en-US"/>
        </w:rPr>
        <w:instrText>XE "Entity"</w:instrText>
      </w:r>
      <w:r w:rsidRPr="003D3060">
        <w:rPr>
          <w:lang w:val="en-US"/>
        </w:rPr>
        <w:fldChar w:fldCharType="end"/>
      </w:r>
      <w:r w:rsidRPr="003D3060">
        <w:rPr>
          <w:lang w:val="en-US"/>
        </w:rPr>
        <w:fldChar w:fldCharType="begin"/>
      </w:r>
      <w:r w:rsidRPr="003D3060">
        <w:rPr>
          <w:lang w:val="en-US"/>
        </w:rPr>
        <w:instrText>XE "Table"</w:instrText>
      </w:r>
      <w:r w:rsidRPr="003D3060">
        <w:rPr>
          <w:lang w:val="en-US"/>
        </w:rPr>
        <w:fldChar w:fldCharType="end"/>
      </w:r>
      <w:r w:rsidRPr="003D3060">
        <w:rPr>
          <w:lang w:val="en-US"/>
        </w:rPr>
        <w:fldChar w:fldCharType="begin"/>
      </w:r>
      <w:r w:rsidRPr="003D3060">
        <w:rPr>
          <w:lang w:val="en-US"/>
        </w:rPr>
        <w:instrText>XE "Reference" \t "</w:instrText>
      </w:r>
      <w:r w:rsidRPr="003D3060">
        <w:rPr>
          <w:i/>
          <w:lang w:val="en-US"/>
        </w:rPr>
        <w:instrText>See</w:instrText>
      </w:r>
      <w:r w:rsidRPr="003D3060">
        <w:rPr>
          <w:lang w:val="en-US"/>
        </w:rPr>
        <w:instrText xml:space="preserve"> Rel</w:instrText>
      </w:r>
      <w:r w:rsidRPr="003D3060">
        <w:rPr>
          <w:lang w:val="en-US"/>
        </w:rPr>
        <w:instrText>a</w:instrText>
      </w:r>
      <w:r w:rsidRPr="003D3060">
        <w:rPr>
          <w:lang w:val="en-US"/>
        </w:rPr>
        <w:instrText>tionship"</w:instrText>
      </w:r>
      <w:r w:rsidRPr="003D3060">
        <w:rPr>
          <w:lang w:val="en-US"/>
        </w:rPr>
        <w:fldChar w:fldCharType="end"/>
      </w:r>
      <w:r w:rsidRPr="003D3060">
        <w:rPr>
          <w:lang w:val="en-US"/>
        </w:rPr>
        <w:fldChar w:fldCharType="begin"/>
      </w:r>
      <w:r w:rsidRPr="003D3060">
        <w:rPr>
          <w:lang w:val="en-US"/>
        </w:rPr>
        <w:instrText>XE "Relationship"</w:instrText>
      </w:r>
      <w:r w:rsidRPr="003D3060">
        <w:rPr>
          <w:lang w:val="en-US"/>
        </w:rPr>
        <w:fldChar w:fldCharType="end"/>
      </w:r>
      <w:r w:rsidRPr="003D3060">
        <w:rPr>
          <w:lang w:val="en-US"/>
        </w:rPr>
        <w:fldChar w:fldCharType="begin"/>
      </w:r>
      <w:r w:rsidRPr="003D3060">
        <w:rPr>
          <w:lang w:val="en-US"/>
        </w:rPr>
        <w:instrText>XE "Pointer" \t "</w:instrText>
      </w:r>
      <w:r w:rsidRPr="003D3060">
        <w:rPr>
          <w:i/>
          <w:lang w:val="en-US"/>
        </w:rPr>
        <w:instrText xml:space="preserve">See </w:instrText>
      </w:r>
      <w:r w:rsidRPr="003D3060">
        <w:rPr>
          <w:lang w:val="en-US"/>
        </w:rPr>
        <w:instrText>Relatio</w:instrText>
      </w:r>
      <w:r w:rsidRPr="003D3060">
        <w:rPr>
          <w:lang w:val="en-US"/>
        </w:rPr>
        <w:instrText>n</w:instrText>
      </w:r>
      <w:r w:rsidRPr="003D3060">
        <w:rPr>
          <w:lang w:val="en-US"/>
        </w:rPr>
        <w:instrText>ship"</w:instrText>
      </w:r>
      <w:r w:rsidRPr="003D3060">
        <w:rPr>
          <w:lang w:val="en-US"/>
        </w:rPr>
        <w:fldChar w:fldCharType="end"/>
      </w:r>
      <w:r w:rsidRPr="003D3060">
        <w:rPr>
          <w:lang w:val="en-US"/>
        </w:rPr>
        <w:fldChar w:fldCharType="begin"/>
      </w:r>
      <w:r w:rsidRPr="003D3060">
        <w:rPr>
          <w:lang w:val="en-US"/>
        </w:rPr>
        <w:instrText>XE "Data model"</w:instrText>
      </w:r>
      <w:r w:rsidRPr="003D3060">
        <w:rPr>
          <w:lang w:val="en-US"/>
        </w:rPr>
        <w:fldChar w:fldCharType="end"/>
      </w:r>
      <w:r w:rsidRPr="003D3060">
        <w:rPr>
          <w:lang w:val="en-US"/>
        </w:rPr>
        <w:fldChar w:fldCharType="begin"/>
      </w:r>
      <w:r w:rsidRPr="003D3060">
        <w:rPr>
          <w:lang w:val="en-US"/>
        </w:rPr>
        <w:instrText>XE "Schema" \t "</w:instrText>
      </w:r>
      <w:r w:rsidRPr="003D3060">
        <w:rPr>
          <w:i/>
          <w:lang w:val="en-US"/>
        </w:rPr>
        <w:instrText>See</w:instrText>
      </w:r>
      <w:r w:rsidRPr="003D3060">
        <w:rPr>
          <w:lang w:val="en-US"/>
        </w:rPr>
        <w:instrText xml:space="preserve"> Data model"</w:instrText>
      </w:r>
      <w:r w:rsidRPr="003D3060">
        <w:rPr>
          <w:lang w:val="en-US"/>
        </w:rPr>
        <w:fldChar w:fldCharType="end"/>
      </w:r>
      <w:r w:rsidRPr="003D3060">
        <w:rPr>
          <w:lang w:val="en-US"/>
        </w:rPr>
        <w:fldChar w:fldCharType="begin"/>
      </w:r>
      <w:r w:rsidRPr="003D3060">
        <w:rPr>
          <w:lang w:val="en-US"/>
        </w:rPr>
        <w:instrText>XE "Model" \t "</w:instrText>
      </w:r>
      <w:r w:rsidRPr="003D3060">
        <w:rPr>
          <w:i/>
          <w:lang w:val="en-US"/>
        </w:rPr>
        <w:instrText>See</w:instrText>
      </w:r>
      <w:r w:rsidRPr="003D3060">
        <w:rPr>
          <w:lang w:val="en-US"/>
        </w:rPr>
        <w:instrText xml:space="preserve"> Data model" </w:instrText>
      </w:r>
      <w:r w:rsidRPr="003D3060">
        <w:rPr>
          <w:lang w:val="en-US"/>
        </w:rPr>
        <w:fldChar w:fldCharType="end"/>
      </w:r>
      <w:r w:rsidRPr="003D3060">
        <w:rPr>
          <w:lang w:val="en-US"/>
        </w:rPr>
        <w:fldChar w:fldCharType="begin"/>
      </w:r>
      <w:r w:rsidRPr="003D3060">
        <w:rPr>
          <w:lang w:val="en-US"/>
        </w:rPr>
        <w:instrText>XE "Description" \t "</w:instrText>
      </w:r>
      <w:r w:rsidRPr="003D3060">
        <w:rPr>
          <w:i/>
          <w:lang w:val="en-US"/>
        </w:rPr>
        <w:instrText>See</w:instrText>
      </w:r>
      <w:r w:rsidRPr="003D3060">
        <w:rPr>
          <w:lang w:val="en-US"/>
        </w:rPr>
        <w:instrText xml:space="preserve"> Data model" </w:instrText>
      </w:r>
      <w:r w:rsidRPr="003D3060">
        <w:rPr>
          <w:lang w:val="en-US"/>
        </w:rPr>
        <w:fldChar w:fldCharType="end"/>
      </w:r>
      <w:r w:rsidRPr="003D3060">
        <w:rPr>
          <w:lang w:val="en-US"/>
        </w:rPr>
        <w:t>, table, type, ...</w:t>
      </w:r>
    </w:p>
    <w:p w14:paraId="0337BBC2" w14:textId="77777777" w:rsidR="00026FE6" w:rsidRPr="003D3060" w:rsidRDefault="00026FE6">
      <w:pPr>
        <w:pStyle w:val="Synonyme"/>
        <w:rPr>
          <w:lang w:val="en-US"/>
        </w:rPr>
      </w:pPr>
      <w:r w:rsidRPr="003D3060">
        <w:rPr>
          <w:lang w:val="en-US"/>
        </w:rPr>
        <w:t>Terms related to relationships are: Association, reference, aggregation, (mutual) pointer, ...</w:t>
      </w:r>
    </w:p>
    <w:p w14:paraId="0C2AA645" w14:textId="77777777" w:rsidR="00026FE6" w:rsidRPr="003D3060" w:rsidRDefault="00026FE6">
      <w:pPr>
        <w:pStyle w:val="Synonyme"/>
        <w:rPr>
          <w:lang w:val="en-US"/>
        </w:rPr>
      </w:pPr>
      <w:r w:rsidRPr="003D3060">
        <w:rPr>
          <w:lang w:val="en-US"/>
        </w:rPr>
        <w:t>Terms related to data model are: (conceptual) schema, data description, ...</w:t>
      </w:r>
    </w:p>
    <w:p w14:paraId="5B395FA9" w14:textId="77777777" w:rsidR="00026FE6" w:rsidRPr="003D3060" w:rsidRDefault="00026FE6">
      <w:pPr>
        <w:rPr>
          <w:lang w:val="en-US"/>
        </w:rPr>
      </w:pPr>
    </w:p>
    <w:p w14:paraId="4317C8E0" w14:textId="77777777" w:rsidR="00026FE6" w:rsidRPr="003D3060" w:rsidRDefault="00026FE6">
      <w:pPr>
        <w:rPr>
          <w:lang w:val="en-US"/>
        </w:rPr>
      </w:pPr>
      <w:r w:rsidRPr="003D3060">
        <w:rPr>
          <w:lang w:val="en-US"/>
        </w:rPr>
        <w:t>Object classes are designated with nouns. We use the singular form to express that each individual object (e.g. each means of alpine transport) possesses the characteristics d</w:t>
      </w:r>
      <w:r w:rsidRPr="003D3060">
        <w:rPr>
          <w:lang w:val="en-US"/>
        </w:rPr>
        <w:t>e</w:t>
      </w:r>
      <w:r w:rsidRPr="003D3060">
        <w:rPr>
          <w:lang w:val="en-US"/>
        </w:rPr>
        <w:t>scribed with the class.</w:t>
      </w:r>
    </w:p>
    <w:p w14:paraId="028218EA" w14:textId="77777777" w:rsidR="00026FE6" w:rsidRPr="003D3060" w:rsidRDefault="00A811FE">
      <w:pPr>
        <w:pStyle w:val="WW-Blocktext"/>
        <w:rPr>
          <w:lang w:val="en-US"/>
        </w:rPr>
      </w:pPr>
      <w:r w:rsidRPr="003D3060">
        <w:rPr>
          <w:noProof/>
          <w:lang w:val="en-US"/>
        </w:rPr>
        <w:drawing>
          <wp:anchor distT="0" distB="0" distL="114300" distR="114300" simplePos="0" relativeHeight="251648000" behindDoc="0" locked="0" layoutInCell="1" allowOverlap="1" wp14:anchorId="2F0A6490" wp14:editId="6E8D694E">
            <wp:simplePos x="0" y="0"/>
            <wp:positionH relativeFrom="column">
              <wp:posOffset>180340</wp:posOffset>
            </wp:positionH>
            <wp:positionV relativeFrom="paragraph">
              <wp:posOffset>71755</wp:posOffset>
            </wp:positionV>
            <wp:extent cx="82550" cy="156845"/>
            <wp:effectExtent l="0" t="0" r="0" b="0"/>
            <wp:wrapNone/>
            <wp:docPr id="136" name="Bild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Each individual alpine transport, each railway company, each ticket type is d</w:t>
      </w:r>
      <w:r w:rsidR="00026FE6" w:rsidRPr="003D3060">
        <w:rPr>
          <w:lang w:val="en-US"/>
        </w:rPr>
        <w:t>e</w:t>
      </w:r>
      <w:r w:rsidR="00026FE6" w:rsidRPr="003D3060">
        <w:rPr>
          <w:lang w:val="en-US"/>
        </w:rPr>
        <w:t xml:space="preserve">scribed by a concrete </w:t>
      </w:r>
      <w:r w:rsidR="00026FE6" w:rsidRPr="003D3060">
        <w:rPr>
          <w:b/>
          <w:bCs/>
          <w:lang w:val="en-US"/>
        </w:rPr>
        <w:t>object</w:t>
      </w:r>
      <w:r w:rsidR="00026FE6" w:rsidRPr="003D3060">
        <w:rPr>
          <w:lang w:val="en-US"/>
        </w:rPr>
        <w:t xml:space="preserve">. These objects are the </w:t>
      </w:r>
      <w:r w:rsidR="00026FE6" w:rsidRPr="003D3060">
        <w:rPr>
          <w:b/>
          <w:lang w:val="en-US"/>
        </w:rPr>
        <w:t>data</w:t>
      </w:r>
      <w:r w:rsidR="00026FE6" w:rsidRPr="003D3060">
        <w:rPr>
          <w:lang w:val="en-US"/>
        </w:rPr>
        <w:t xml:space="preserve"> whose structure and connections are described by the model.</w:t>
      </w:r>
    </w:p>
    <w:p w14:paraId="54026CD3" w14:textId="77777777" w:rsidR="00026FE6" w:rsidRPr="003D3060" w:rsidRDefault="00026FE6">
      <w:pPr>
        <w:pStyle w:val="Synonyme"/>
        <w:rPr>
          <w:lang w:val="en-US"/>
        </w:rPr>
      </w:pPr>
      <w:r w:rsidRPr="003D3060">
        <w:rPr>
          <w:lang w:val="en-US"/>
        </w:rPr>
        <w:t xml:space="preserve">Terms related to object are: </w:t>
      </w:r>
      <w:r w:rsidR="003859BA" w:rsidRPr="003D3060">
        <w:rPr>
          <w:lang w:val="en-US"/>
        </w:rPr>
        <w:t xml:space="preserve">example, </w:t>
      </w:r>
      <w:r w:rsidRPr="003D3060">
        <w:rPr>
          <w:lang w:val="en-US"/>
        </w:rPr>
        <w:t>instance, property, data set, line, tuple, entry, ...</w:t>
      </w:r>
      <w:r w:rsidRPr="003D3060">
        <w:rPr>
          <w:lang w:val="en-US"/>
        </w:rPr>
        <w:fldChar w:fldCharType="begin"/>
      </w:r>
      <w:r w:rsidRPr="003D3060">
        <w:rPr>
          <w:lang w:val="en-US"/>
        </w:rPr>
        <w:instrText>XE "O</w:instrText>
      </w:r>
      <w:r w:rsidRPr="003D3060">
        <w:rPr>
          <w:lang w:val="en-US"/>
        </w:rPr>
        <w:instrText>b</w:instrText>
      </w:r>
      <w:r w:rsidRPr="003D3060">
        <w:rPr>
          <w:lang w:val="en-US"/>
        </w:rPr>
        <w:instrText>ject"</w:instrText>
      </w:r>
      <w:r w:rsidRPr="003D3060">
        <w:rPr>
          <w:lang w:val="en-US"/>
        </w:rPr>
        <w:fldChar w:fldCharType="end"/>
      </w:r>
      <w:r w:rsidR="003859BA" w:rsidRPr="003D3060">
        <w:rPr>
          <w:lang w:val="en-US"/>
        </w:rPr>
        <w:fldChar w:fldCharType="begin"/>
      </w:r>
      <w:r w:rsidR="003859BA" w:rsidRPr="003D3060">
        <w:rPr>
          <w:lang w:val="en-US"/>
        </w:rPr>
        <w:instrText>XE "Example"</w:instrText>
      </w:r>
      <w:r w:rsidR="003859BA" w:rsidRPr="003D3060">
        <w:rPr>
          <w:lang w:val="en-US"/>
        </w:rPr>
        <w:fldChar w:fldCharType="end"/>
      </w:r>
      <w:r w:rsidRPr="003D3060">
        <w:rPr>
          <w:lang w:val="en-US"/>
        </w:rPr>
        <w:fldChar w:fldCharType="begin"/>
      </w:r>
      <w:r w:rsidRPr="003D3060">
        <w:rPr>
          <w:lang w:val="en-US"/>
        </w:rPr>
        <w:instrText>XE "I</w:instrText>
      </w:r>
      <w:r w:rsidRPr="003D3060">
        <w:rPr>
          <w:lang w:val="en-US"/>
        </w:rPr>
        <w:instrText>n</w:instrText>
      </w:r>
      <w:r w:rsidRPr="003D3060">
        <w:rPr>
          <w:lang w:val="en-US"/>
        </w:rPr>
        <w:instrText>stance"</w:instrText>
      </w:r>
      <w:r w:rsidRPr="003D3060">
        <w:rPr>
          <w:lang w:val="en-US"/>
        </w:rPr>
        <w:fldChar w:fldCharType="end"/>
      </w:r>
      <w:r w:rsidRPr="003D3060">
        <w:rPr>
          <w:lang w:val="en-US"/>
        </w:rPr>
        <w:fldChar w:fldCharType="begin"/>
      </w:r>
      <w:r w:rsidRPr="003D3060">
        <w:rPr>
          <w:lang w:val="en-US"/>
        </w:rPr>
        <w:instrText xml:space="preserve"> XE "Data set"</w:instrText>
      </w:r>
      <w:r w:rsidRPr="003D3060">
        <w:rPr>
          <w:lang w:val="en-US"/>
        </w:rPr>
        <w:fldChar w:fldCharType="end"/>
      </w:r>
      <w:r w:rsidRPr="003D3060">
        <w:rPr>
          <w:lang w:val="en-US"/>
        </w:rPr>
        <w:fldChar w:fldCharType="begin"/>
      </w:r>
      <w:r w:rsidRPr="003D3060">
        <w:rPr>
          <w:lang w:val="en-US"/>
        </w:rPr>
        <w:instrText xml:space="preserve"> XE "Tuple"</w:instrText>
      </w:r>
      <w:r w:rsidRPr="003D3060">
        <w:rPr>
          <w:lang w:val="en-US"/>
        </w:rPr>
        <w:fldChar w:fldCharType="end"/>
      </w:r>
    </w:p>
    <w:p w14:paraId="7C15ADBF" w14:textId="77777777" w:rsidR="00026FE6" w:rsidRPr="003D3060" w:rsidRDefault="00026FE6">
      <w:pPr>
        <w:rPr>
          <w:lang w:val="en-US"/>
        </w:rPr>
      </w:pPr>
    </w:p>
    <w:p w14:paraId="66B77A16" w14:textId="77777777" w:rsidR="00026FE6" w:rsidRPr="003D3060" w:rsidRDefault="00026FE6">
      <w:pPr>
        <w:rPr>
          <w:lang w:val="en-US"/>
        </w:rPr>
      </w:pPr>
      <w:r w:rsidRPr="003D3060">
        <w:rPr>
          <w:lang w:val="en-US"/>
        </w:rPr>
        <w:t>Each means of alpine transport is run by a company. This company issues certain types of tickets. Without further specific information they must be valid on all railway companies. This however cannot always be satisfactory, because it is quite conceivable that bigger comp</w:t>
      </w:r>
      <w:r w:rsidRPr="003D3060">
        <w:rPr>
          <w:lang w:val="en-US"/>
        </w:rPr>
        <w:t>a</w:t>
      </w:r>
      <w:r w:rsidRPr="003D3060">
        <w:rPr>
          <w:lang w:val="en-US"/>
        </w:rPr>
        <w:t>nies will issue types of tickets that are only valid on some of their lines. Thus it suggests itself that also a relationship between means of transport and ticket type be introduced. Hence we list for each ticket type the means of alpine transport it is valid for.</w:t>
      </w:r>
    </w:p>
    <w:p w14:paraId="27D38804"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4977E8C1" wp14:editId="182910A7">
            <wp:extent cx="1562100" cy="457200"/>
            <wp:effectExtent l="0" t="0" r="0" b="0"/>
            <wp:docPr id="3" name="Bild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457200"/>
                    </a:xfrm>
                    <a:prstGeom prst="rect">
                      <a:avLst/>
                    </a:prstGeom>
                    <a:noFill/>
                    <a:ln>
                      <a:noFill/>
                    </a:ln>
                  </pic:spPr>
                </pic:pic>
              </a:graphicData>
            </a:graphic>
          </wp:inline>
        </w:drawing>
      </w:r>
    </w:p>
    <w:p w14:paraId="7915DC1D" w14:textId="77777777" w:rsidR="00026FE6" w:rsidRPr="003D3060" w:rsidRDefault="00026FE6">
      <w:pPr>
        <w:pStyle w:val="Bildunterschrift"/>
        <w:rPr>
          <w:b w:val="0"/>
          <w:lang w:val="en-US"/>
        </w:rPr>
      </w:pPr>
      <w:r w:rsidRPr="003D3060">
        <w:rPr>
          <w:lang w:val="en-US"/>
        </w:rPr>
        <w:t>Figure 3:</w:t>
      </w:r>
      <w:r w:rsidRPr="003D3060">
        <w:rPr>
          <w:lang w:val="en-US"/>
        </w:rPr>
        <w:tab/>
      </w:r>
      <w:r w:rsidRPr="003D3060">
        <w:rPr>
          <w:b w:val="0"/>
          <w:lang w:val="en-US"/>
        </w:rPr>
        <w:t>The data model has been expanded by the relationship means of alpine transport – TicketType.</w:t>
      </w:r>
    </w:p>
    <w:p w14:paraId="56AA3C7F" w14:textId="77777777" w:rsidR="00026FE6" w:rsidRPr="003D3060" w:rsidRDefault="00026FE6">
      <w:pPr>
        <w:rPr>
          <w:lang w:val="en-US"/>
        </w:rPr>
      </w:pPr>
      <w:r w:rsidRPr="003D3060">
        <w:rPr>
          <w:lang w:val="en-US"/>
        </w:rPr>
        <w:t>However often several ticket types (e.g. day ticket, weekly season ticket, etc.) will be valid in the same area. With the model defined so far all assignations for each ticket type would have to be established individually. This is rather awkward and prone to errors. Most likely this is why the National Tourist Office has chosen a subtler model:</w:t>
      </w:r>
    </w:p>
    <w:p w14:paraId="5BDFA6A2"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A7096A7" wp14:editId="4C508984">
            <wp:extent cx="2882900" cy="673100"/>
            <wp:effectExtent l="0" t="0" r="0" b="0"/>
            <wp:docPr id="4" name="Bild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900" cy="673100"/>
                    </a:xfrm>
                    <a:prstGeom prst="rect">
                      <a:avLst/>
                    </a:prstGeom>
                    <a:noFill/>
                    <a:ln>
                      <a:noFill/>
                    </a:ln>
                  </pic:spPr>
                </pic:pic>
              </a:graphicData>
            </a:graphic>
          </wp:inline>
        </w:drawing>
      </w:r>
    </w:p>
    <w:p w14:paraId="2E086E2B" w14:textId="77777777" w:rsidR="00026FE6" w:rsidRPr="003D3060" w:rsidRDefault="00026FE6">
      <w:pPr>
        <w:pStyle w:val="Bildunterschrift"/>
        <w:rPr>
          <w:lang w:val="en-US"/>
        </w:rPr>
      </w:pPr>
      <w:r w:rsidRPr="003D3060">
        <w:rPr>
          <w:lang w:val="en-US"/>
        </w:rPr>
        <w:t>Figure 4:</w:t>
      </w:r>
      <w:r w:rsidRPr="003D3060">
        <w:rPr>
          <w:lang w:val="en-US"/>
        </w:rPr>
        <w:tab/>
      </w:r>
      <w:r w:rsidRPr="003D3060">
        <w:rPr>
          <w:b w:val="0"/>
          <w:lang w:val="en-US"/>
        </w:rPr>
        <w:t>Revised data model. The bend in the connecting line between RailwayCompany and TicketType has no signification.</w:t>
      </w:r>
    </w:p>
    <w:p w14:paraId="14772EE2" w14:textId="77777777" w:rsidR="00026FE6" w:rsidRPr="003D3060" w:rsidRDefault="00A811FE" w:rsidP="0090423B">
      <w:pPr>
        <w:pStyle w:val="Achtung"/>
        <w:rPr>
          <w:lang w:val="en-US"/>
        </w:rPr>
      </w:pPr>
      <w:r w:rsidRPr="003D3060">
        <w:rPr>
          <w:rFonts w:ascii="Symbol" w:hAnsi="Symbol"/>
          <w:noProof/>
          <w:lang w:val="en-US" w:eastAsia="de-CH"/>
        </w:rPr>
        <w:drawing>
          <wp:anchor distT="0" distB="0" distL="114300" distR="114300" simplePos="0" relativeHeight="251649024" behindDoc="0" locked="0" layoutInCell="1" allowOverlap="1" wp14:anchorId="48B868BD" wp14:editId="60A9D641">
            <wp:simplePos x="0" y="0"/>
            <wp:positionH relativeFrom="column">
              <wp:posOffset>36195</wp:posOffset>
            </wp:positionH>
            <wp:positionV relativeFrom="paragraph">
              <wp:posOffset>180340</wp:posOffset>
            </wp:positionV>
            <wp:extent cx="247650" cy="219075"/>
            <wp:effectExtent l="0" t="0" r="0" b="0"/>
            <wp:wrapNone/>
            <wp:docPr id="137" name="Bild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87584" behindDoc="0" locked="0" layoutInCell="0" allowOverlap="1" wp14:anchorId="6E1CE26A" wp14:editId="6526FAD6">
                <wp:simplePos x="0" y="0"/>
                <wp:positionH relativeFrom="column">
                  <wp:posOffset>0</wp:posOffset>
                </wp:positionH>
                <wp:positionV relativeFrom="paragraph">
                  <wp:posOffset>137160</wp:posOffset>
                </wp:positionV>
                <wp:extent cx="292100" cy="251460"/>
                <wp:effectExtent l="0" t="0" r="0" b="0"/>
                <wp:wrapNone/>
                <wp:docPr id="172274199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20C8" id="AutoShape 2" o:spid="_x0000_s1026" style="position:absolute;margin-left:0;margin-top:10.8pt;width:23pt;height:19.8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It will be worthwhile to consider first what object classes are necessary for your pro</w:t>
      </w:r>
      <w:r w:rsidR="00026FE6" w:rsidRPr="003D3060">
        <w:rPr>
          <w:lang w:val="en-US"/>
        </w:rPr>
        <w:t>b</w:t>
      </w:r>
      <w:r w:rsidR="00026FE6" w:rsidRPr="003D3060">
        <w:rPr>
          <w:lang w:val="en-US"/>
        </w:rPr>
        <w:t>lem and what their mutual relationships may be. At this stage the characteristics of these objects are still relatively irrelevant. It is of more importance to find the accurate terms.</w:t>
      </w:r>
    </w:p>
    <w:p w14:paraId="3B4E3D9D" w14:textId="77777777" w:rsidR="00026FE6" w:rsidRPr="003D3060" w:rsidRDefault="00026FE6">
      <w:pPr>
        <w:pStyle w:val="berschrift3"/>
        <w:rPr>
          <w:lang w:val="en-US"/>
        </w:rPr>
      </w:pPr>
      <w:bookmarkStart w:id="8" w:name="_Toc236474495"/>
      <w:r w:rsidRPr="003D3060">
        <w:rPr>
          <w:lang w:val="en-US"/>
        </w:rPr>
        <w:t>How many lines are run by one company?</w:t>
      </w:r>
      <w:bookmarkEnd w:id="8"/>
    </w:p>
    <w:p w14:paraId="439E7BA3" w14:textId="77777777" w:rsidR="00026FE6" w:rsidRPr="003D3060" w:rsidRDefault="00026FE6">
      <w:pPr>
        <w:rPr>
          <w:lang w:val="en-US"/>
        </w:rPr>
      </w:pPr>
      <w:r w:rsidRPr="003D3060">
        <w:rPr>
          <w:lang w:val="en-US"/>
        </w:rPr>
        <w:t>Several means of alpine transport may be attributed to one company and vice versa one company may be assigned several lines. Several? How many exactly?</w:t>
      </w:r>
    </w:p>
    <w:p w14:paraId="31FA009F" w14:textId="77777777" w:rsidR="00026FE6" w:rsidRPr="003D3060" w:rsidRDefault="00A811FE">
      <w:pPr>
        <w:pStyle w:val="WW-Blocktext"/>
        <w:rPr>
          <w:lang w:val="en-US"/>
        </w:rPr>
      </w:pPr>
      <w:r w:rsidRPr="003D3060">
        <w:rPr>
          <w:noProof/>
          <w:lang w:val="en-US"/>
        </w:rPr>
        <w:drawing>
          <wp:anchor distT="0" distB="0" distL="114300" distR="114300" simplePos="0" relativeHeight="251650048" behindDoc="0" locked="0" layoutInCell="1" allowOverlap="1" wp14:anchorId="2371C706" wp14:editId="3B951094">
            <wp:simplePos x="0" y="0"/>
            <wp:positionH relativeFrom="column">
              <wp:posOffset>180340</wp:posOffset>
            </wp:positionH>
            <wp:positionV relativeFrom="paragraph">
              <wp:posOffset>71755</wp:posOffset>
            </wp:positionV>
            <wp:extent cx="82550" cy="156845"/>
            <wp:effectExtent l="0" t="0" r="0" b="0"/>
            <wp:wrapNone/>
            <wp:docPr id="139" name="Bild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b/>
          <w:lang w:val="en-US"/>
        </w:rPr>
        <w:t xml:space="preserve">Cardinality </w:t>
      </w:r>
      <w:r w:rsidR="00026FE6" w:rsidRPr="003D3060">
        <w:rPr>
          <w:bCs/>
          <w:lang w:val="en-US"/>
        </w:rPr>
        <w:t>records</w:t>
      </w:r>
      <w:r w:rsidR="00026FE6" w:rsidRPr="003D3060">
        <w:rPr>
          <w:lang w:val="en-US"/>
        </w:rPr>
        <w:t xml:space="preserve"> how many objects of one type can be assigned to the object of another type.</w:t>
      </w:r>
      <w:r w:rsidR="00026FE6" w:rsidRPr="003D3060">
        <w:rPr>
          <w:lang w:val="en-US"/>
        </w:rPr>
        <w:fldChar w:fldCharType="begin"/>
      </w:r>
      <w:r w:rsidR="00026FE6" w:rsidRPr="003D3060">
        <w:rPr>
          <w:lang w:val="en-US"/>
        </w:rPr>
        <w:instrText>XE "Cardinality"</w:instrText>
      </w:r>
      <w:r w:rsidR="00026FE6" w:rsidRPr="003D3060">
        <w:rPr>
          <w:lang w:val="en-US"/>
        </w:rPr>
        <w:fldChar w:fldCharType="end"/>
      </w:r>
    </w:p>
    <w:p w14:paraId="5EF69685" w14:textId="77777777" w:rsidR="00026FE6" w:rsidRPr="003D3060" w:rsidRDefault="00026FE6">
      <w:pPr>
        <w:rPr>
          <w:lang w:val="en-US"/>
        </w:rPr>
      </w:pPr>
    </w:p>
    <w:p w14:paraId="34F96673" w14:textId="77777777" w:rsidR="00026FE6" w:rsidRPr="003D3060" w:rsidRDefault="00026FE6">
      <w:pPr>
        <w:rPr>
          <w:lang w:val="en-US"/>
        </w:rPr>
      </w:pPr>
      <w:r w:rsidRPr="003D3060">
        <w:rPr>
          <w:lang w:val="en-US"/>
        </w:rPr>
        <w:t>In the graphic both the minimum and maximum number of admissible other objects at the end of the connecting line is noted with the class of the other objects. If its number is unli</w:t>
      </w:r>
      <w:r w:rsidRPr="003D3060">
        <w:rPr>
          <w:lang w:val="en-US"/>
        </w:rPr>
        <w:t>m</w:t>
      </w:r>
      <w:r w:rsidRPr="003D3060">
        <w:rPr>
          <w:lang w:val="en-US"/>
        </w:rPr>
        <w:t>ited we either add a (*) or omit an indication.</w:t>
      </w:r>
    </w:p>
    <w:p w14:paraId="5EDC2676"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44EC8616" wp14:editId="40E0D10F">
            <wp:extent cx="2882900" cy="673100"/>
            <wp:effectExtent l="0" t="0" r="0" b="0"/>
            <wp:docPr id="5" name="Bild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2900" cy="673100"/>
                    </a:xfrm>
                    <a:prstGeom prst="rect">
                      <a:avLst/>
                    </a:prstGeom>
                    <a:noFill/>
                    <a:ln>
                      <a:noFill/>
                    </a:ln>
                  </pic:spPr>
                </pic:pic>
              </a:graphicData>
            </a:graphic>
          </wp:inline>
        </w:drawing>
      </w:r>
    </w:p>
    <w:p w14:paraId="3EBC7128" w14:textId="77777777" w:rsidR="00026FE6" w:rsidRPr="003D3060" w:rsidRDefault="00026FE6">
      <w:pPr>
        <w:pStyle w:val="Bildunterschrift"/>
        <w:rPr>
          <w:lang w:val="en-US"/>
        </w:rPr>
      </w:pPr>
      <w:r w:rsidRPr="003D3060">
        <w:rPr>
          <w:lang w:val="en-US"/>
        </w:rPr>
        <w:t>Figure 5:</w:t>
      </w:r>
      <w:r w:rsidRPr="003D3060">
        <w:rPr>
          <w:lang w:val="en-US"/>
        </w:rPr>
        <w:tab/>
      </w:r>
      <w:r w:rsidRPr="003D3060">
        <w:rPr>
          <w:b w:val="0"/>
          <w:lang w:val="en-US"/>
        </w:rPr>
        <w:t>One AlpineTransport is rune by exactly one (1) company. On the other hand a company may run any number of (*) alpine transports.</w:t>
      </w:r>
    </w:p>
    <w:p w14:paraId="5E4DE1C6" w14:textId="77777777" w:rsidR="00BC6F3A" w:rsidRPr="003D3060" w:rsidRDefault="00026FE6">
      <w:pPr>
        <w:pStyle w:val="berschrift3"/>
        <w:ind w:left="709" w:hanging="709"/>
        <w:rPr>
          <w:lang w:val="en-US"/>
        </w:rPr>
      </w:pPr>
      <w:r w:rsidRPr="003D3060">
        <w:rPr>
          <w:lang w:val="en-US"/>
        </w:rPr>
        <w:tab/>
      </w:r>
      <w:bookmarkStart w:id="9" w:name="_Toc236474496"/>
      <w:r w:rsidRPr="003D3060">
        <w:rPr>
          <w:lang w:val="en-US"/>
        </w:rPr>
        <w:t>Means of alpine transport, companies and subscription tickets have characte</w:t>
      </w:r>
      <w:r w:rsidRPr="003D3060">
        <w:rPr>
          <w:lang w:val="en-US"/>
        </w:rPr>
        <w:t>r</w:t>
      </w:r>
      <w:r w:rsidRPr="003D3060">
        <w:rPr>
          <w:lang w:val="en-US"/>
        </w:rPr>
        <w:t>istics</w:t>
      </w:r>
      <w:bookmarkEnd w:id="9"/>
    </w:p>
    <w:p w14:paraId="6CDB4564" w14:textId="77777777" w:rsidR="00026FE6" w:rsidRPr="003D3060" w:rsidRDefault="00026FE6">
      <w:pPr>
        <w:rPr>
          <w:lang w:val="en-US"/>
        </w:rPr>
      </w:pPr>
      <w:r w:rsidRPr="003D3060">
        <w:rPr>
          <w:lang w:val="en-US"/>
        </w:rPr>
        <w:t>Of course it is necessary for the application as it is planned to describe more in detail a means of alpine transport, company etc. A company will have a name and (typical with rai</w:t>
      </w:r>
      <w:r w:rsidRPr="003D3060">
        <w:rPr>
          <w:lang w:val="en-US"/>
        </w:rPr>
        <w:t>l</w:t>
      </w:r>
      <w:r w:rsidRPr="003D3060">
        <w:rPr>
          <w:lang w:val="en-US"/>
        </w:rPr>
        <w:t>way companies) an abbreviation (e.g. MountIlisAlpineTransport, MIT).</w:t>
      </w:r>
    </w:p>
    <w:p w14:paraId="3301ECB7"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0BC108D7" wp14:editId="077CD229">
            <wp:extent cx="812800" cy="304800"/>
            <wp:effectExtent l="0" t="0" r="0" b="0"/>
            <wp:docPr id="6" name="Bild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800" cy="304800"/>
                    </a:xfrm>
                    <a:prstGeom prst="rect">
                      <a:avLst/>
                    </a:prstGeom>
                    <a:noFill/>
                    <a:ln>
                      <a:noFill/>
                    </a:ln>
                  </pic:spPr>
                </pic:pic>
              </a:graphicData>
            </a:graphic>
          </wp:inline>
        </w:drawing>
      </w:r>
    </w:p>
    <w:p w14:paraId="6BE2E4CC" w14:textId="77777777" w:rsidR="00026FE6" w:rsidRPr="003D3060" w:rsidRDefault="00026FE6">
      <w:pPr>
        <w:pStyle w:val="Bildunterschrift"/>
        <w:rPr>
          <w:b w:val="0"/>
          <w:lang w:val="en-US"/>
        </w:rPr>
      </w:pPr>
      <w:r w:rsidRPr="003D3060">
        <w:rPr>
          <w:lang w:val="en-US"/>
        </w:rPr>
        <w:t>Figure 6:</w:t>
      </w:r>
      <w:r w:rsidRPr="003D3060">
        <w:rPr>
          <w:b w:val="0"/>
          <w:lang w:val="en-US"/>
        </w:rPr>
        <w:tab/>
        <w:t>The object class Company with name and abbreviation.</w:t>
      </w:r>
    </w:p>
    <w:p w14:paraId="7A704869" w14:textId="77777777" w:rsidR="00026FE6" w:rsidRPr="003D3060" w:rsidRDefault="00A811FE">
      <w:pPr>
        <w:pStyle w:val="WW-Blocktext"/>
        <w:rPr>
          <w:lang w:val="en-US"/>
        </w:rPr>
      </w:pPr>
      <w:r w:rsidRPr="003D3060">
        <w:rPr>
          <w:noProof/>
          <w:lang w:val="en-US"/>
        </w:rPr>
        <w:drawing>
          <wp:anchor distT="0" distB="0" distL="114300" distR="114300" simplePos="0" relativeHeight="251651072" behindDoc="0" locked="0" layoutInCell="1" allowOverlap="1" wp14:anchorId="5A972F42" wp14:editId="79793FE4">
            <wp:simplePos x="0" y="0"/>
            <wp:positionH relativeFrom="column">
              <wp:posOffset>180340</wp:posOffset>
            </wp:positionH>
            <wp:positionV relativeFrom="paragraph">
              <wp:posOffset>71755</wp:posOffset>
            </wp:positionV>
            <wp:extent cx="82550" cy="156845"/>
            <wp:effectExtent l="0" t="0" r="0" b="0"/>
            <wp:wrapNone/>
            <wp:docPr id="140" name="Bild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 xml:space="preserve">Name and abbreviation designate </w:t>
      </w:r>
      <w:r w:rsidR="00026FE6" w:rsidRPr="003D3060">
        <w:rPr>
          <w:b/>
          <w:lang w:val="en-US"/>
        </w:rPr>
        <w:t xml:space="preserve">attributes </w:t>
      </w:r>
      <w:r w:rsidR="00026FE6" w:rsidRPr="003D3060">
        <w:rPr>
          <w:lang w:val="en-US"/>
        </w:rPr>
        <w:t>of the object class company.</w:t>
      </w:r>
      <w:r w:rsidR="00026FE6" w:rsidRPr="003D3060">
        <w:rPr>
          <w:lang w:val="en-US"/>
        </w:rPr>
        <w:fldChar w:fldCharType="begin"/>
      </w:r>
      <w:r w:rsidR="00026FE6" w:rsidRPr="003D3060">
        <w:rPr>
          <w:lang w:val="en-US"/>
        </w:rPr>
        <w:instrText>XE "Attribute"</w:instrText>
      </w:r>
      <w:r w:rsidR="00026FE6" w:rsidRPr="003D3060">
        <w:rPr>
          <w:lang w:val="en-US"/>
        </w:rPr>
        <w:fldChar w:fldCharType="end"/>
      </w:r>
      <w:r w:rsidR="00026FE6" w:rsidRPr="003D3060">
        <w:rPr>
          <w:lang w:val="en-US"/>
        </w:rPr>
        <w:fldChar w:fldCharType="begin"/>
      </w:r>
      <w:r w:rsidR="00026FE6" w:rsidRPr="003D3060">
        <w:rPr>
          <w:lang w:val="en-US"/>
        </w:rPr>
        <w:instrText>XE "Column"</w:instrText>
      </w:r>
      <w:r w:rsidR="00026FE6" w:rsidRPr="003D3060">
        <w:rPr>
          <w:lang w:val="en-US"/>
        </w:rPr>
        <w:fldChar w:fldCharType="end"/>
      </w:r>
      <w:r w:rsidR="00026FE6" w:rsidRPr="003D3060">
        <w:rPr>
          <w:lang w:val="en-US"/>
        </w:rPr>
        <w:fldChar w:fldCharType="begin"/>
      </w:r>
      <w:r w:rsidR="00026FE6" w:rsidRPr="003D3060">
        <w:rPr>
          <w:lang w:val="en-US"/>
        </w:rPr>
        <w:instrText>XE "Field"</w:instrText>
      </w:r>
      <w:r w:rsidR="00026FE6" w:rsidRPr="003D3060">
        <w:rPr>
          <w:lang w:val="en-US"/>
        </w:rPr>
        <w:fldChar w:fldCharType="end"/>
      </w:r>
      <w:r w:rsidR="00026FE6" w:rsidRPr="003D3060">
        <w:rPr>
          <w:lang w:val="en-US"/>
        </w:rPr>
        <w:fldChar w:fldCharType="begin"/>
      </w:r>
      <w:r w:rsidR="00026FE6" w:rsidRPr="003D3060">
        <w:rPr>
          <w:lang w:val="en-US"/>
        </w:rPr>
        <w:instrText>XE "Property"</w:instrText>
      </w:r>
      <w:r w:rsidR="00026FE6" w:rsidRPr="003D3060">
        <w:rPr>
          <w:lang w:val="en-US"/>
        </w:rPr>
        <w:fldChar w:fldCharType="end"/>
      </w:r>
    </w:p>
    <w:p w14:paraId="4096F056" w14:textId="77777777" w:rsidR="00026FE6" w:rsidRPr="003D3060" w:rsidRDefault="00026FE6">
      <w:pPr>
        <w:pStyle w:val="Synonyme"/>
        <w:rPr>
          <w:lang w:val="en-US"/>
        </w:rPr>
      </w:pPr>
      <w:r w:rsidRPr="003D3060">
        <w:rPr>
          <w:lang w:val="en-US"/>
        </w:rPr>
        <w:t>Terms related with attribute are: column, field, property, ...</w:t>
      </w:r>
    </w:p>
    <w:p w14:paraId="798EE762" w14:textId="77777777" w:rsidR="00026FE6" w:rsidRPr="003D3060" w:rsidRDefault="00026FE6">
      <w:pPr>
        <w:rPr>
          <w:lang w:val="en-US"/>
        </w:rPr>
      </w:pPr>
    </w:p>
    <w:p w14:paraId="7A4F9A20" w14:textId="77777777" w:rsidR="00026FE6" w:rsidRPr="003D3060" w:rsidRDefault="00026FE6">
      <w:pPr>
        <w:rPr>
          <w:lang w:val="en-US"/>
        </w:rPr>
      </w:pPr>
      <w:r w:rsidRPr="003D3060">
        <w:rPr>
          <w:lang w:val="en-US"/>
        </w:rPr>
        <w:t>With these two attributes it is quite obvious what type they are: texts. With the price of a ticket type further indications will be of importance: franc, Euro, dollar, Ahland sovereign? Terming the period of validity will be even more demanding if it cannot simply be described with a number of days. If we indicate the length of a railway company it is naturally enough also of importance whether it is described in meters or kilometers. For the programs e</w:t>
      </w:r>
      <w:r w:rsidRPr="003D3060">
        <w:rPr>
          <w:lang w:val="en-US"/>
        </w:rPr>
        <w:t>m</w:t>
      </w:r>
      <w:r w:rsidRPr="003D3060">
        <w:rPr>
          <w:lang w:val="en-US"/>
        </w:rPr>
        <w:t>ployed it is important to know how long the projected text attributes may be or within what range the projected numbers may lie.</w:t>
      </w:r>
    </w:p>
    <w:p w14:paraId="5AD8C3AC" w14:textId="77777777" w:rsidR="00026FE6" w:rsidRPr="003D3060" w:rsidRDefault="00A811FE">
      <w:pPr>
        <w:pStyle w:val="WW-Blocktext"/>
        <w:rPr>
          <w:lang w:val="en-US"/>
        </w:rPr>
      </w:pPr>
      <w:r w:rsidRPr="003D3060">
        <w:rPr>
          <w:noProof/>
          <w:lang w:val="en-US"/>
        </w:rPr>
        <w:drawing>
          <wp:anchor distT="0" distB="0" distL="114300" distR="114300" simplePos="0" relativeHeight="251652096" behindDoc="0" locked="0" layoutInCell="1" allowOverlap="1" wp14:anchorId="220ED1A9" wp14:editId="529356E4">
            <wp:simplePos x="0" y="0"/>
            <wp:positionH relativeFrom="column">
              <wp:posOffset>180340</wp:posOffset>
            </wp:positionH>
            <wp:positionV relativeFrom="paragraph">
              <wp:posOffset>71755</wp:posOffset>
            </wp:positionV>
            <wp:extent cx="82550" cy="156845"/>
            <wp:effectExtent l="0" t="0" r="0" b="0"/>
            <wp:wrapNone/>
            <wp:docPr id="141" name="Bild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The </w:t>
      </w:r>
      <w:r w:rsidR="00026FE6" w:rsidRPr="003D3060">
        <w:rPr>
          <w:b/>
          <w:lang w:val="en-US"/>
        </w:rPr>
        <w:t xml:space="preserve">type </w:t>
      </w:r>
      <w:r w:rsidR="00026FE6" w:rsidRPr="003D3060">
        <w:rPr>
          <w:lang w:val="en-US"/>
        </w:rPr>
        <w:t>of attribute describes what values an attribute may take on and what is their significance.</w:t>
      </w:r>
      <w:r w:rsidR="00026FE6" w:rsidRPr="003D3060">
        <w:rPr>
          <w:lang w:val="en-US"/>
        </w:rPr>
        <w:fldChar w:fldCharType="begin"/>
      </w:r>
      <w:r w:rsidR="00026FE6" w:rsidRPr="003D3060">
        <w:rPr>
          <w:lang w:val="en-US"/>
        </w:rPr>
        <w:instrText>XE "</w:instrText>
      </w:r>
      <w:r w:rsidR="00113B57" w:rsidRPr="003D3060">
        <w:rPr>
          <w:lang w:val="en-US"/>
        </w:rPr>
        <w:instrText>Data t</w:instrText>
      </w:r>
      <w:r w:rsidR="00026FE6" w:rsidRPr="003D3060">
        <w:rPr>
          <w:lang w:val="en-US"/>
        </w:rPr>
        <w:instrText>ype"</w:instrText>
      </w:r>
      <w:r w:rsidR="00026FE6" w:rsidRPr="003D3060">
        <w:rPr>
          <w:lang w:val="en-US"/>
        </w:rPr>
        <w:fldChar w:fldCharType="end"/>
      </w:r>
      <w:r w:rsidR="00026FE6" w:rsidRPr="003D3060">
        <w:rPr>
          <w:lang w:val="en-US"/>
        </w:rPr>
        <w:fldChar w:fldCharType="begin"/>
      </w:r>
      <w:r w:rsidR="00026FE6" w:rsidRPr="003D3060">
        <w:rPr>
          <w:lang w:val="en-US"/>
        </w:rPr>
        <w:instrText>XE "Value domain"</w:instrText>
      </w:r>
      <w:r w:rsidR="00026FE6" w:rsidRPr="003D3060">
        <w:rPr>
          <w:lang w:val="en-US"/>
        </w:rPr>
        <w:fldChar w:fldCharType="end"/>
      </w:r>
      <w:r w:rsidR="00026FE6" w:rsidRPr="003D3060">
        <w:rPr>
          <w:lang w:val="en-US"/>
        </w:rPr>
        <w:fldChar w:fldCharType="begin"/>
      </w:r>
      <w:r w:rsidR="00026FE6" w:rsidRPr="003D3060">
        <w:rPr>
          <w:lang w:val="en-US"/>
        </w:rPr>
        <w:instrText>XE "Type" \t "</w:instrText>
      </w:r>
      <w:r w:rsidR="00026FE6" w:rsidRPr="003D3060">
        <w:rPr>
          <w:i/>
          <w:lang w:val="en-US"/>
        </w:rPr>
        <w:instrText>See</w:instrText>
      </w:r>
      <w:r w:rsidR="00026FE6" w:rsidRPr="003D3060">
        <w:rPr>
          <w:lang w:val="en-US"/>
        </w:rPr>
        <w:instrText xml:space="preserve"> </w:instrText>
      </w:r>
      <w:r w:rsidR="00113B57" w:rsidRPr="003D3060">
        <w:rPr>
          <w:lang w:val="en-US"/>
        </w:rPr>
        <w:instrText>Data t</w:instrText>
      </w:r>
      <w:r w:rsidR="00026FE6" w:rsidRPr="003D3060">
        <w:rPr>
          <w:lang w:val="en-US"/>
        </w:rPr>
        <w:instrText>ype"</w:instrText>
      </w:r>
      <w:r w:rsidR="00026FE6" w:rsidRPr="003D3060">
        <w:rPr>
          <w:lang w:val="en-US"/>
        </w:rPr>
        <w:fldChar w:fldCharType="end"/>
      </w:r>
      <w:r w:rsidR="00026FE6" w:rsidRPr="003D3060">
        <w:rPr>
          <w:lang w:val="en-US"/>
        </w:rPr>
        <w:fldChar w:fldCharType="begin"/>
      </w:r>
      <w:r w:rsidR="00026FE6" w:rsidRPr="003D3060">
        <w:rPr>
          <w:lang w:val="en-US"/>
        </w:rPr>
        <w:instrText>XE "Type of attribute" \t "</w:instrText>
      </w:r>
      <w:r w:rsidR="00026FE6" w:rsidRPr="003D3060">
        <w:rPr>
          <w:i/>
          <w:lang w:val="en-US"/>
        </w:rPr>
        <w:instrText>See</w:instrText>
      </w:r>
      <w:r w:rsidR="00026FE6" w:rsidRPr="003D3060">
        <w:rPr>
          <w:lang w:val="en-US"/>
        </w:rPr>
        <w:instrText xml:space="preserve"> </w:instrText>
      </w:r>
      <w:r w:rsidR="00113B57" w:rsidRPr="003D3060">
        <w:rPr>
          <w:lang w:val="en-US"/>
        </w:rPr>
        <w:instrText>Data t</w:instrText>
      </w:r>
      <w:r w:rsidR="00026FE6" w:rsidRPr="003D3060">
        <w:rPr>
          <w:lang w:val="en-US"/>
        </w:rPr>
        <w:instrText>ype</w:instrText>
      </w:r>
      <w:r w:rsidR="00026FE6" w:rsidRPr="003D3060">
        <w:rPr>
          <w:lang w:val="en-US"/>
        </w:rPr>
        <w:fldChar w:fldCharType="end"/>
      </w:r>
    </w:p>
    <w:p w14:paraId="48D775AD" w14:textId="77777777" w:rsidR="00026FE6" w:rsidRPr="003D3060" w:rsidRDefault="00026FE6">
      <w:pPr>
        <w:pStyle w:val="Synonyme"/>
        <w:tabs>
          <w:tab w:val="left" w:pos="567"/>
        </w:tabs>
        <w:ind w:hanging="283"/>
        <w:rPr>
          <w:lang w:val="en-US"/>
        </w:rPr>
      </w:pPr>
      <w:r w:rsidRPr="003D3060">
        <w:rPr>
          <w:lang w:val="en-US"/>
        </w:rPr>
        <w:t>A term related with type is value domain.</w:t>
      </w:r>
    </w:p>
    <w:p w14:paraId="0CCA3FAC" w14:textId="77777777" w:rsidR="00026FE6" w:rsidRPr="003D3060" w:rsidRDefault="00026FE6">
      <w:pPr>
        <w:pStyle w:val="BildAlsTabelle"/>
        <w:tabs>
          <w:tab w:val="left" w:pos="567"/>
        </w:tabs>
        <w:spacing w:before="400"/>
        <w:ind w:left="567" w:hanging="283"/>
        <w:rPr>
          <w:b/>
          <w:lang w:val="en-US"/>
        </w:rPr>
      </w:pPr>
      <w:r w:rsidRPr="003D3060">
        <w:rPr>
          <w:b/>
          <w:lang w:val="en-US"/>
        </w:rPr>
        <w:tab/>
        <w:t>Object class RailwayCompany</w:t>
      </w:r>
    </w:p>
    <w:p w14:paraId="45F96A72" w14:textId="77777777" w:rsidR="00026FE6" w:rsidRPr="003D3060" w:rsidRDefault="00026FE6">
      <w:pPr>
        <w:pStyle w:val="BildAlsTabelle"/>
        <w:rPr>
          <w:lang w:val="en-US"/>
        </w:rPr>
      </w:pPr>
      <w:r w:rsidRPr="003D3060">
        <w:rPr>
          <w:lang w:val="en-US"/>
        </w:rPr>
        <w:tab/>
        <w:t>Name:</w:t>
      </w:r>
      <w:r w:rsidRPr="003D3060">
        <w:rPr>
          <w:lang w:val="en-US"/>
        </w:rPr>
        <w:tab/>
        <w:t>Text</w:t>
      </w:r>
    </w:p>
    <w:p w14:paraId="0C7583C4" w14:textId="77777777" w:rsidR="00026FE6" w:rsidRPr="003D3060" w:rsidRDefault="00026FE6" w:rsidP="004A348A">
      <w:pPr>
        <w:pStyle w:val="BildAlsTabelle"/>
        <w:rPr>
          <w:sz w:val="16"/>
          <w:szCs w:val="16"/>
          <w:lang w:val="en-US"/>
        </w:rPr>
      </w:pPr>
      <w:r w:rsidRPr="003D3060">
        <w:rPr>
          <w:sz w:val="16"/>
          <w:szCs w:val="16"/>
          <w:lang w:val="en-US"/>
        </w:rPr>
        <w:tab/>
      </w:r>
      <w:r w:rsidRPr="003D3060">
        <w:rPr>
          <w:sz w:val="16"/>
          <w:szCs w:val="16"/>
          <w:lang w:val="en-US"/>
        </w:rPr>
        <w:tab/>
        <w:t>Length: maximum 100 symbols</w:t>
      </w:r>
    </w:p>
    <w:p w14:paraId="134C9C58" w14:textId="77777777" w:rsidR="00026FE6" w:rsidRPr="003D3060" w:rsidRDefault="00026FE6">
      <w:pPr>
        <w:pStyle w:val="BildAlsTabelle"/>
        <w:rPr>
          <w:lang w:val="en-US"/>
        </w:rPr>
      </w:pPr>
      <w:r w:rsidRPr="003D3060">
        <w:rPr>
          <w:lang w:val="en-US"/>
        </w:rPr>
        <w:tab/>
        <w:t>Abbreviation:</w:t>
      </w:r>
      <w:r w:rsidRPr="003D3060">
        <w:rPr>
          <w:lang w:val="en-US"/>
        </w:rPr>
        <w:tab/>
        <w:t>Text</w:t>
      </w:r>
    </w:p>
    <w:p w14:paraId="7D16A0E6"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Length: maximum 10 symbols</w:t>
      </w:r>
    </w:p>
    <w:p w14:paraId="68279BF3" w14:textId="77777777" w:rsidR="00026FE6" w:rsidRPr="003D3060" w:rsidRDefault="00026FE6">
      <w:pPr>
        <w:pStyle w:val="Bildunterschrift"/>
        <w:rPr>
          <w:b w:val="0"/>
          <w:lang w:val="en-US"/>
        </w:rPr>
      </w:pPr>
      <w:r w:rsidRPr="003D3060">
        <w:rPr>
          <w:lang w:val="en-US"/>
        </w:rPr>
        <w:t>Figure 7:</w:t>
      </w:r>
      <w:r w:rsidRPr="003D3060">
        <w:rPr>
          <w:b w:val="0"/>
          <w:lang w:val="en-US"/>
        </w:rPr>
        <w:tab/>
        <w:t>The object class «RailwayCompany» possesses both a name and an abbreviation. The type of the property «Name» is a text with a maximum of one hundred symbols. For the property «Abbreviation» however only a maximum of ten symbols is admissible.</w:t>
      </w:r>
    </w:p>
    <w:p w14:paraId="5296B7FB" w14:textId="77777777" w:rsidR="00026FE6" w:rsidRPr="003D3060" w:rsidRDefault="00026FE6">
      <w:pPr>
        <w:rPr>
          <w:lang w:val="en-US"/>
        </w:rPr>
      </w:pPr>
      <w:r w:rsidRPr="003D3060">
        <w:rPr>
          <w:lang w:val="en-US"/>
        </w:rPr>
        <w:lastRenderedPageBreak/>
        <w:t>Nevertheless also other attribute types are easily conceivable:</w:t>
      </w:r>
    </w:p>
    <w:p w14:paraId="7B1CF7F0" w14:textId="77777777" w:rsidR="00BC6F3A" w:rsidRPr="003D3060" w:rsidRDefault="00026FE6">
      <w:pPr>
        <w:pStyle w:val="BildAlsTabelle"/>
        <w:spacing w:before="400"/>
        <w:rPr>
          <w:b/>
          <w:lang w:val="en-US"/>
        </w:rPr>
      </w:pPr>
      <w:r w:rsidRPr="003D3060">
        <w:rPr>
          <w:b/>
          <w:lang w:val="en-US"/>
        </w:rPr>
        <w:tab/>
        <w:t>Object class TicketType</w:t>
      </w:r>
    </w:p>
    <w:p w14:paraId="2160B7A3" w14:textId="77777777" w:rsidR="00026FE6" w:rsidRPr="003D3060" w:rsidRDefault="00026FE6">
      <w:pPr>
        <w:pStyle w:val="BildAlsTabelle"/>
        <w:rPr>
          <w:lang w:val="en-US"/>
        </w:rPr>
      </w:pPr>
      <w:r w:rsidRPr="003D3060">
        <w:rPr>
          <w:lang w:val="en-US"/>
        </w:rPr>
        <w:tab/>
        <w:t>Name:</w:t>
      </w:r>
      <w:r w:rsidRPr="003D3060">
        <w:rPr>
          <w:lang w:val="en-US"/>
        </w:rPr>
        <w:tab/>
        <w:t>Text with a maximum of one hundred symbols</w:t>
      </w:r>
    </w:p>
    <w:p w14:paraId="1671AF06" w14:textId="77777777" w:rsidR="00026FE6" w:rsidRPr="003D3060" w:rsidRDefault="00026FE6">
      <w:pPr>
        <w:pStyle w:val="BildAlsTabelle"/>
        <w:rPr>
          <w:lang w:val="en-US"/>
        </w:rPr>
      </w:pPr>
      <w:r w:rsidRPr="003D3060">
        <w:rPr>
          <w:lang w:val="en-US"/>
        </w:rPr>
        <w:tab/>
        <w:t>Price:</w:t>
      </w:r>
      <w:r w:rsidRPr="003D3060">
        <w:rPr>
          <w:lang w:val="en-US"/>
        </w:rPr>
        <w:tab/>
        <w:t>Number</w:t>
      </w:r>
    </w:p>
    <w:p w14:paraId="2254459C"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Precision: two decimals</w:t>
      </w:r>
    </w:p>
    <w:p w14:paraId="15FF2FA4"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Admissible range: Between 0 and 5000</w:t>
      </w:r>
    </w:p>
    <w:p w14:paraId="79D3625E"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Unity: Ahland Sovereigns</w:t>
      </w:r>
    </w:p>
    <w:p w14:paraId="3D71AE67" w14:textId="77777777" w:rsidR="00026FE6" w:rsidRPr="003D3060" w:rsidRDefault="00026FE6">
      <w:pPr>
        <w:pStyle w:val="Bildunterschrift"/>
        <w:rPr>
          <w:b w:val="0"/>
          <w:lang w:val="en-US"/>
        </w:rPr>
      </w:pPr>
      <w:r w:rsidRPr="003D3060">
        <w:rPr>
          <w:lang w:val="en-US"/>
        </w:rPr>
        <w:t>Figure 8:</w:t>
      </w:r>
      <w:r w:rsidRPr="003D3060">
        <w:rPr>
          <w:lang w:val="en-US"/>
        </w:rPr>
        <w:tab/>
      </w:r>
      <w:r w:rsidRPr="003D3060">
        <w:rPr>
          <w:b w:val="0"/>
          <w:lang w:val="en-US"/>
        </w:rPr>
        <w:t>The object class TicketType with its properties and their types.</w:t>
      </w:r>
    </w:p>
    <w:p w14:paraId="4D3C81CE" w14:textId="77777777" w:rsidR="00026FE6" w:rsidRPr="003D3060" w:rsidRDefault="00026FE6">
      <w:pPr>
        <w:rPr>
          <w:lang w:val="en-US"/>
        </w:rPr>
      </w:pPr>
      <w:r w:rsidRPr="003D3060">
        <w:rPr>
          <w:lang w:val="en-US"/>
        </w:rPr>
        <w:t>Unlike a ticket type or a railway company the bottom station of any line is an object that really exists at a certain place. It makes sense to describe localities by means of coordinates within a certain coordinate system such as e.g. the national system.</w:t>
      </w:r>
    </w:p>
    <w:p w14:paraId="254C9441" w14:textId="77777777" w:rsidR="00026FE6" w:rsidRPr="003D3060" w:rsidRDefault="00026FE6">
      <w:pPr>
        <w:pStyle w:val="BildAlsTabelle"/>
        <w:spacing w:before="400"/>
        <w:rPr>
          <w:b/>
          <w:lang w:val="en-US"/>
        </w:rPr>
      </w:pPr>
      <w:r w:rsidRPr="003D3060">
        <w:rPr>
          <w:b/>
          <w:lang w:val="en-US"/>
        </w:rPr>
        <w:tab/>
        <w:t>Object class AlpineTransport</w:t>
      </w:r>
    </w:p>
    <w:p w14:paraId="05E041FB" w14:textId="77777777" w:rsidR="00026FE6" w:rsidRPr="003D3060" w:rsidRDefault="00026FE6" w:rsidP="004A348A">
      <w:pPr>
        <w:pStyle w:val="BildAlsTabelle"/>
        <w:rPr>
          <w:lang w:val="en-US"/>
        </w:rPr>
      </w:pPr>
      <w:r w:rsidRPr="003D3060">
        <w:rPr>
          <w:lang w:val="en-US"/>
        </w:rPr>
        <w:tab/>
        <w:t>Name:</w:t>
      </w:r>
      <w:r w:rsidRPr="003D3060">
        <w:rPr>
          <w:lang w:val="en-US"/>
        </w:rPr>
        <w:tab/>
        <w:t>Text with a maximum of one hundred symbols</w:t>
      </w:r>
    </w:p>
    <w:p w14:paraId="074FEEC9" w14:textId="77777777" w:rsidR="00026FE6" w:rsidRPr="003D3060" w:rsidRDefault="00026FE6" w:rsidP="004A348A">
      <w:pPr>
        <w:pStyle w:val="BildAlsTabelle"/>
        <w:rPr>
          <w:lang w:val="en-US"/>
        </w:rPr>
      </w:pPr>
      <w:r w:rsidRPr="003D3060">
        <w:rPr>
          <w:lang w:val="en-US"/>
        </w:rPr>
        <w:tab/>
        <w:t>Position of bottom station:</w:t>
      </w:r>
      <w:r w:rsidRPr="003D3060">
        <w:rPr>
          <w:lang w:val="en-US"/>
        </w:rPr>
        <w:tab/>
        <w:t>Point</w:t>
      </w:r>
    </w:p>
    <w:p w14:paraId="20885C21"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Coordinate system: Ahland Projection Coordinates</w:t>
      </w:r>
    </w:p>
    <w:p w14:paraId="2A431FED" w14:textId="77777777" w:rsidR="00026FE6" w:rsidRPr="003D3060" w:rsidRDefault="00026FE6" w:rsidP="004A348A">
      <w:pPr>
        <w:pStyle w:val="BildAlsTabelle"/>
        <w:rPr>
          <w:lang w:val="en-US"/>
        </w:rPr>
      </w:pPr>
      <w:r w:rsidRPr="003D3060">
        <w:rPr>
          <w:lang w:val="en-US"/>
        </w:rPr>
        <w:tab/>
        <w:t>Position of top station:</w:t>
      </w:r>
      <w:r w:rsidRPr="003D3060">
        <w:rPr>
          <w:lang w:val="en-US"/>
        </w:rPr>
        <w:tab/>
        <w:t>Point</w:t>
      </w:r>
    </w:p>
    <w:p w14:paraId="6C2C9AF1"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Coordinate system: Ahland Projection Coordinates</w:t>
      </w:r>
    </w:p>
    <w:p w14:paraId="0640F336" w14:textId="77777777" w:rsidR="00026FE6" w:rsidRPr="003D3060" w:rsidRDefault="00026FE6">
      <w:pPr>
        <w:pStyle w:val="Bildunterschrift"/>
        <w:rPr>
          <w:b w:val="0"/>
          <w:lang w:val="en-US"/>
        </w:rPr>
      </w:pPr>
      <w:r w:rsidRPr="003D3060">
        <w:rPr>
          <w:lang w:val="en-US"/>
        </w:rPr>
        <w:t>Figure 9:</w:t>
      </w:r>
      <w:r w:rsidRPr="003D3060">
        <w:rPr>
          <w:lang w:val="en-US"/>
        </w:rPr>
        <w:tab/>
      </w:r>
      <w:r w:rsidRPr="003D3060">
        <w:rPr>
          <w:b w:val="0"/>
          <w:lang w:val="en-US"/>
        </w:rPr>
        <w:t>The object class AlpineTran</w:t>
      </w:r>
      <w:r w:rsidRPr="003D3060">
        <w:rPr>
          <w:b w:val="0"/>
          <w:bCs/>
          <w:lang w:val="en-US"/>
        </w:rPr>
        <w:t>sport</w:t>
      </w:r>
      <w:r w:rsidRPr="003D3060">
        <w:rPr>
          <w:b w:val="0"/>
          <w:lang w:val="en-US"/>
        </w:rPr>
        <w:t xml:space="preserve"> with its properties and their types.</w:t>
      </w:r>
    </w:p>
    <w:p w14:paraId="04BF0210" w14:textId="77777777" w:rsidR="00026FE6" w:rsidRPr="003D3060" w:rsidRDefault="00026FE6">
      <w:pPr>
        <w:rPr>
          <w:lang w:val="en-US"/>
        </w:rPr>
      </w:pPr>
      <w:r w:rsidRPr="003D3060">
        <w:rPr>
          <w:lang w:val="en-US"/>
        </w:rPr>
        <w:t>Thus for each property we determine a suitable attribute type. In the case of a ski run its d</w:t>
      </w:r>
      <w:r w:rsidRPr="003D3060">
        <w:rPr>
          <w:lang w:val="en-US"/>
        </w:rPr>
        <w:t>e</w:t>
      </w:r>
      <w:r w:rsidRPr="003D3060">
        <w:rPr>
          <w:lang w:val="en-US"/>
        </w:rPr>
        <w:t>gree of difficulty is an enumeration, whereas the course of the run is a directed line in Ahland national coordinates. Details concerning the various types will be dealt with in chapter 6.</w:t>
      </w:r>
    </w:p>
    <w:p w14:paraId="2EBED011" w14:textId="77777777" w:rsidR="00026FE6" w:rsidRPr="003D3060" w:rsidRDefault="00026FE6">
      <w:pPr>
        <w:pStyle w:val="BildAlsTabelle"/>
        <w:spacing w:before="400"/>
        <w:rPr>
          <w:b/>
          <w:lang w:val="en-US"/>
        </w:rPr>
      </w:pPr>
      <w:r w:rsidRPr="003D3060">
        <w:rPr>
          <w:b/>
          <w:lang w:val="en-US"/>
        </w:rPr>
        <w:tab/>
        <w:t>Object class SkiRun</w:t>
      </w:r>
    </w:p>
    <w:p w14:paraId="6940F51D" w14:textId="77777777" w:rsidR="00026FE6" w:rsidRPr="003D3060" w:rsidRDefault="00026FE6">
      <w:pPr>
        <w:pStyle w:val="BildAlsTabelle"/>
        <w:rPr>
          <w:lang w:val="en-US"/>
        </w:rPr>
      </w:pPr>
      <w:r w:rsidRPr="003D3060">
        <w:rPr>
          <w:lang w:val="en-US"/>
        </w:rPr>
        <w:tab/>
        <w:t>Course:</w:t>
      </w:r>
      <w:r w:rsidRPr="003D3060">
        <w:rPr>
          <w:lang w:val="en-US"/>
        </w:rPr>
        <w:tab/>
        <w:t>Directed line</w:t>
      </w:r>
    </w:p>
    <w:p w14:paraId="7C084AAC"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Coordinate system: Ahland projection coordinates</w:t>
      </w:r>
    </w:p>
    <w:p w14:paraId="6525B353" w14:textId="77777777" w:rsidR="00026FE6" w:rsidRPr="003D3060" w:rsidRDefault="00026FE6">
      <w:pPr>
        <w:pStyle w:val="BildAlsTabelle"/>
        <w:rPr>
          <w:lang w:val="en-US"/>
        </w:rPr>
      </w:pPr>
      <w:r w:rsidRPr="003D3060">
        <w:rPr>
          <w:lang w:val="en-US"/>
        </w:rPr>
        <w:tab/>
        <w:t>Degree of difficulty:</w:t>
      </w:r>
      <w:r w:rsidRPr="003D3060">
        <w:rPr>
          <w:lang w:val="en-US"/>
        </w:rPr>
        <w:tab/>
        <w:t>Enumeration</w:t>
      </w:r>
    </w:p>
    <w:p w14:paraId="725D6751" w14:textId="77777777" w:rsidR="00026FE6" w:rsidRPr="003D3060" w:rsidRDefault="00026FE6" w:rsidP="0090423B">
      <w:pPr>
        <w:pStyle w:val="BildAlsTabelle"/>
        <w:rPr>
          <w:sz w:val="16"/>
          <w:lang w:val="en-US"/>
        </w:rPr>
      </w:pPr>
      <w:r w:rsidRPr="003D3060">
        <w:rPr>
          <w:sz w:val="16"/>
          <w:lang w:val="en-US"/>
        </w:rPr>
        <w:tab/>
      </w:r>
      <w:r w:rsidRPr="003D3060">
        <w:rPr>
          <w:sz w:val="16"/>
          <w:lang w:val="en-US"/>
        </w:rPr>
        <w:tab/>
        <w:t>Possible values: blue, red, black</w:t>
      </w:r>
    </w:p>
    <w:p w14:paraId="04518B69" w14:textId="77777777" w:rsidR="00026FE6" w:rsidRPr="003D3060" w:rsidRDefault="00026FE6">
      <w:pPr>
        <w:pStyle w:val="Bildunterschrift"/>
        <w:rPr>
          <w:b w:val="0"/>
          <w:lang w:val="en-US"/>
        </w:rPr>
      </w:pPr>
      <w:r w:rsidRPr="003D3060">
        <w:rPr>
          <w:lang w:val="en-US"/>
        </w:rPr>
        <w:t>Figure 10:</w:t>
      </w:r>
      <w:r w:rsidRPr="003D3060">
        <w:rPr>
          <w:lang w:val="en-US"/>
        </w:rPr>
        <w:tab/>
      </w:r>
      <w:r w:rsidRPr="003D3060">
        <w:rPr>
          <w:b w:val="0"/>
          <w:lang w:val="en-US"/>
        </w:rPr>
        <w:t>The object class Ski Run with its properties and their types.</w:t>
      </w:r>
    </w:p>
    <w:p w14:paraId="475DEDB9" w14:textId="77777777" w:rsidR="00026FE6" w:rsidRPr="003D3060" w:rsidRDefault="00026FE6">
      <w:pPr>
        <w:pStyle w:val="berschrift3"/>
        <w:rPr>
          <w:lang w:val="en-US"/>
        </w:rPr>
      </w:pPr>
      <w:bookmarkStart w:id="10" w:name="_Toc236474497"/>
      <w:r w:rsidRPr="003D3060">
        <w:rPr>
          <w:lang w:val="en-US"/>
        </w:rPr>
        <w:t>Models? It is data Ilis Valley is asking for!</w:t>
      </w:r>
      <w:bookmarkEnd w:id="10"/>
    </w:p>
    <w:p w14:paraId="79759CFB" w14:textId="77777777" w:rsidR="00026FE6" w:rsidRPr="003D3060" w:rsidRDefault="00026FE6">
      <w:pPr>
        <w:rPr>
          <w:lang w:val="en-US"/>
        </w:rPr>
      </w:pPr>
      <w:r w:rsidRPr="003D3060">
        <w:rPr>
          <w:lang w:val="en-US"/>
        </w:rPr>
        <w:t xml:space="preserve">After all these rather theoretical matters the people in charge in Ilis Valley insist upon deeds. An inquiry at the National Tourist Office resulted in the information that they would provide a simple program for the recording of data in accordance with their requirements. This would allow the export of data in INTERLIS-Format, which then could be sent to the National Tourist Office. The information technologist however argued that in this way at the most a first test </w:t>
      </w:r>
      <w:r w:rsidRPr="003D3060">
        <w:rPr>
          <w:lang w:val="en-US"/>
        </w:rPr>
        <w:lastRenderedPageBreak/>
        <w:t xml:space="preserve">would be possible and that the data should be stored either in the program package of the Mount Ilis Alpine Transports or in that of the department of construction. Nevertheless it was agreed to execute this test. After all it should not incur all that much work since neither are the </w:t>
      </w:r>
      <w:r w:rsidR="0059505C">
        <w:rPr>
          <w:lang w:val="en-US"/>
        </w:rPr>
        <w:t>Mount Ilis Alpine Transports</w:t>
      </w:r>
      <w:r w:rsidRPr="003D3060">
        <w:rPr>
          <w:lang w:val="en-US"/>
        </w:rPr>
        <w:t xml:space="preserve"> that big nor is the number of ticket types that extensive.</w:t>
      </w:r>
    </w:p>
    <w:p w14:paraId="30145407" w14:textId="77777777" w:rsidR="00026FE6" w:rsidRPr="003D3060" w:rsidRDefault="00A811FE" w:rsidP="0090423B">
      <w:pPr>
        <w:pStyle w:val="Achtung"/>
        <w:rPr>
          <w:lang w:val="en-US"/>
        </w:rPr>
      </w:pPr>
      <w:r w:rsidRPr="003D3060">
        <w:rPr>
          <w:noProof/>
          <w:lang w:val="en-US" w:eastAsia="de-CH"/>
        </w:rPr>
        <w:drawing>
          <wp:anchor distT="0" distB="0" distL="114300" distR="114300" simplePos="0" relativeHeight="251655168" behindDoc="0" locked="0" layoutInCell="1" allowOverlap="1" wp14:anchorId="3BFF2A98" wp14:editId="40E2A9A8">
            <wp:simplePos x="0" y="0"/>
            <wp:positionH relativeFrom="column">
              <wp:posOffset>36195</wp:posOffset>
            </wp:positionH>
            <wp:positionV relativeFrom="paragraph">
              <wp:posOffset>90170</wp:posOffset>
            </wp:positionV>
            <wp:extent cx="247650" cy="219075"/>
            <wp:effectExtent l="0" t="0" r="0" b="0"/>
            <wp:wrapNone/>
            <wp:docPr id="148" name="Bild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w:drawing>
          <wp:anchor distT="0" distB="0" distL="114300" distR="114300" simplePos="0" relativeHeight="251654144" behindDoc="0" locked="0" layoutInCell="1" allowOverlap="1" wp14:anchorId="151AFE4C" wp14:editId="36B46064">
            <wp:simplePos x="0" y="0"/>
            <wp:positionH relativeFrom="column">
              <wp:posOffset>841375</wp:posOffset>
            </wp:positionH>
            <wp:positionV relativeFrom="paragraph">
              <wp:posOffset>8897620</wp:posOffset>
            </wp:positionV>
            <wp:extent cx="247650" cy="219075"/>
            <wp:effectExtent l="0" t="0" r="0" b="0"/>
            <wp:wrapNone/>
            <wp:docPr id="143" name="Bild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14:sizeRelH relativeFrom="page">
              <wp14:pctWidth>0</wp14:pctWidth>
            </wp14:sizeRelH>
            <wp14:sizeRelV relativeFrom="page">
              <wp14:pctHeight>0</wp14:pctHeight>
            </wp14:sizeRelV>
          </wp:anchor>
        </w:drawing>
      </w:r>
      <w:r w:rsidRPr="003D3060">
        <w:rPr>
          <w:noProof/>
          <w:lang w:val="en-US"/>
        </w:rPr>
        <w:drawing>
          <wp:anchor distT="0" distB="0" distL="114300" distR="114300" simplePos="0" relativeHeight="251653120" behindDoc="0" locked="0" layoutInCell="1" allowOverlap="1" wp14:anchorId="06EF324F" wp14:editId="17E7E7CD">
            <wp:simplePos x="0" y="0"/>
            <wp:positionH relativeFrom="column">
              <wp:posOffset>841375</wp:posOffset>
            </wp:positionH>
            <wp:positionV relativeFrom="paragraph">
              <wp:posOffset>8897620</wp:posOffset>
            </wp:positionV>
            <wp:extent cx="247650" cy="219075"/>
            <wp:effectExtent l="0" t="0" r="0" b="0"/>
            <wp:wrapNone/>
            <wp:docPr id="142" name="Bild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88608" behindDoc="0" locked="0" layoutInCell="0" allowOverlap="1" wp14:anchorId="6D380AC7" wp14:editId="1A027074">
                <wp:simplePos x="0" y="0"/>
                <wp:positionH relativeFrom="column">
                  <wp:posOffset>0</wp:posOffset>
                </wp:positionH>
                <wp:positionV relativeFrom="paragraph">
                  <wp:posOffset>137160</wp:posOffset>
                </wp:positionV>
                <wp:extent cx="292100" cy="251460"/>
                <wp:effectExtent l="0" t="0" r="0" b="0"/>
                <wp:wrapNone/>
                <wp:docPr id="194865312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0BB31" id="AutoShape 3" o:spid="_x0000_s1026" style="position:absolute;margin-left:0;margin-top:10.8pt;width:23pt;height:19.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Rushed actions only make sense if they really do not involve a lot of work.</w:t>
      </w:r>
    </w:p>
    <w:p w14:paraId="16E85A5A" w14:textId="77777777" w:rsidR="00026FE6" w:rsidRPr="003D3060" w:rsidRDefault="00026FE6">
      <w:pPr>
        <w:rPr>
          <w:lang w:val="en-US"/>
        </w:rPr>
      </w:pPr>
    </w:p>
    <w:p w14:paraId="6ADEDEF2" w14:textId="77777777" w:rsidR="00026FE6" w:rsidRPr="003D3060" w:rsidRDefault="00026FE6">
      <w:pPr>
        <w:rPr>
          <w:lang w:val="en-US"/>
        </w:rPr>
      </w:pPr>
      <w:r w:rsidRPr="003D3060">
        <w:rPr>
          <w:lang w:val="en-US"/>
        </w:rPr>
        <w:t>The following means of alpine transports form the Mount Ilis Alpine Transports:</w:t>
      </w:r>
    </w:p>
    <w:p w14:paraId="031BE939" w14:textId="77777777" w:rsidR="00026FE6" w:rsidRPr="003D3060" w:rsidRDefault="00026FE6">
      <w:pPr>
        <w:pStyle w:val="Aufzahlung"/>
        <w:ind w:hanging="360"/>
        <w:rPr>
          <w:lang w:val="en-US"/>
        </w:rPr>
      </w:pPr>
      <w:r w:rsidRPr="003D3060">
        <w:rPr>
          <w:lang w:val="en-US"/>
        </w:rPr>
        <w:t xml:space="preserve">Funicular Ilis Ville </w:t>
      </w:r>
      <w:r w:rsidR="004A348A" w:rsidRPr="003D3060">
        <w:rPr>
          <w:lang w:val="en-US"/>
        </w:rPr>
        <w:t>–</w:t>
      </w:r>
      <w:r w:rsidRPr="003D3060">
        <w:rPr>
          <w:lang w:val="en-US"/>
        </w:rPr>
        <w:t xml:space="preserve"> Mount Ilis;</w:t>
      </w:r>
    </w:p>
    <w:p w14:paraId="60CED432" w14:textId="77777777" w:rsidR="00026FE6" w:rsidRPr="003D3060" w:rsidRDefault="00026FE6">
      <w:pPr>
        <w:pStyle w:val="Aufzahlung"/>
        <w:ind w:hanging="360"/>
        <w:rPr>
          <w:lang w:val="en-US"/>
        </w:rPr>
      </w:pPr>
      <w:r w:rsidRPr="003D3060">
        <w:rPr>
          <w:lang w:val="en-US"/>
        </w:rPr>
        <w:t xml:space="preserve">Gondola Ilis Bath </w:t>
      </w:r>
      <w:r w:rsidR="004A348A" w:rsidRPr="003D3060">
        <w:rPr>
          <w:lang w:val="en-US"/>
        </w:rPr>
        <w:t>–</w:t>
      </w:r>
      <w:r w:rsidRPr="003D3060">
        <w:rPr>
          <w:lang w:val="en-US"/>
        </w:rPr>
        <w:t xml:space="preserve"> Ilis Rock;</w:t>
      </w:r>
    </w:p>
    <w:p w14:paraId="79AF6D9C" w14:textId="77777777" w:rsidR="00026FE6" w:rsidRPr="003D3060" w:rsidRDefault="00026FE6">
      <w:pPr>
        <w:pStyle w:val="Aufzahlung"/>
        <w:ind w:hanging="360"/>
        <w:rPr>
          <w:lang w:val="en-US"/>
        </w:rPr>
      </w:pPr>
      <w:r w:rsidRPr="003D3060">
        <w:rPr>
          <w:lang w:val="en-US"/>
        </w:rPr>
        <w:t xml:space="preserve">Ski lift Ilis Rock </w:t>
      </w:r>
      <w:r w:rsidR="004A348A" w:rsidRPr="003D3060">
        <w:rPr>
          <w:lang w:val="en-US"/>
        </w:rPr>
        <w:t>–</w:t>
      </w:r>
      <w:r w:rsidRPr="003D3060">
        <w:rPr>
          <w:lang w:val="en-US"/>
        </w:rPr>
        <w:t xml:space="preserve"> Mount Ilis;</w:t>
      </w:r>
    </w:p>
    <w:p w14:paraId="5A0CFCA5" w14:textId="77777777" w:rsidR="00026FE6" w:rsidRPr="003D3060" w:rsidRDefault="00026FE6">
      <w:pPr>
        <w:pStyle w:val="Aufzahlung"/>
        <w:ind w:hanging="360"/>
        <w:rPr>
          <w:lang w:val="en-US"/>
        </w:rPr>
      </w:pPr>
      <w:r w:rsidRPr="003D3060">
        <w:rPr>
          <w:lang w:val="en-US"/>
        </w:rPr>
        <w:t xml:space="preserve">Chair lift Ilis Dale </w:t>
      </w:r>
      <w:r w:rsidR="004A348A" w:rsidRPr="003D3060">
        <w:rPr>
          <w:lang w:val="en-US"/>
        </w:rPr>
        <w:t>–</w:t>
      </w:r>
      <w:r w:rsidRPr="003D3060">
        <w:rPr>
          <w:lang w:val="en-US"/>
        </w:rPr>
        <w:t xml:space="preserve"> Ilis Rock;</w:t>
      </w:r>
    </w:p>
    <w:p w14:paraId="3F453343" w14:textId="77777777" w:rsidR="00026FE6" w:rsidRPr="003D3060" w:rsidRDefault="00026FE6">
      <w:pPr>
        <w:pStyle w:val="Aufzahlung"/>
        <w:ind w:hanging="360"/>
        <w:rPr>
          <w:lang w:val="en-US"/>
        </w:rPr>
      </w:pPr>
      <w:r w:rsidRPr="003D3060">
        <w:rPr>
          <w:lang w:val="en-US"/>
        </w:rPr>
        <w:t>Pony lifts in Ilis Ville and Ilis Bath.</w:t>
      </w:r>
    </w:p>
    <w:p w14:paraId="5CCC6BB4"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6AA0C4DD" wp14:editId="705C16E9">
            <wp:extent cx="4267200" cy="1778000"/>
            <wp:effectExtent l="0" t="0" r="0" b="0"/>
            <wp:docPr id="7" name="Bild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67200" cy="1778000"/>
                    </a:xfrm>
                    <a:prstGeom prst="rect">
                      <a:avLst/>
                    </a:prstGeom>
                    <a:noFill/>
                    <a:ln>
                      <a:noFill/>
                    </a:ln>
                  </pic:spPr>
                </pic:pic>
              </a:graphicData>
            </a:graphic>
          </wp:inline>
        </w:drawing>
      </w:r>
    </w:p>
    <w:p w14:paraId="294CB47B" w14:textId="77777777" w:rsidR="00026FE6" w:rsidRPr="003D3060" w:rsidRDefault="00026FE6">
      <w:pPr>
        <w:pStyle w:val="Bildunterschrift"/>
        <w:rPr>
          <w:b w:val="0"/>
          <w:lang w:val="en-US"/>
        </w:rPr>
      </w:pPr>
      <w:r w:rsidRPr="003D3060">
        <w:rPr>
          <w:lang w:val="en-US"/>
        </w:rPr>
        <w:t>Figure 11:</w:t>
      </w:r>
      <w:r w:rsidRPr="003D3060">
        <w:rPr>
          <w:b w:val="0"/>
          <w:lang w:val="en-US"/>
        </w:rPr>
        <w:tab/>
        <w:t>The Mount Ilis Alpine Transports operate several lines.</w:t>
      </w:r>
    </w:p>
    <w:p w14:paraId="7EB48F39" w14:textId="77777777" w:rsidR="00026FE6" w:rsidRPr="003D3060" w:rsidRDefault="00026FE6">
      <w:pPr>
        <w:rPr>
          <w:lang w:val="en-US"/>
        </w:rPr>
      </w:pPr>
      <w:r w:rsidRPr="003D3060">
        <w:rPr>
          <w:bCs/>
          <w:lang w:val="en-US"/>
        </w:rPr>
        <w:t>The Mount Ilis Alpine Transports</w:t>
      </w:r>
      <w:r w:rsidRPr="003D3060">
        <w:rPr>
          <w:lang w:val="en-US"/>
        </w:rPr>
        <w:t xml:space="preserve"> issue the following ticket types:</w:t>
      </w:r>
    </w:p>
    <w:p w14:paraId="6FE774EA" w14:textId="77777777" w:rsidR="00026FE6" w:rsidRPr="003D3060" w:rsidRDefault="00026FE6">
      <w:pPr>
        <w:pStyle w:val="Aufzahlung"/>
        <w:ind w:hanging="360"/>
        <w:rPr>
          <w:lang w:val="en-US"/>
        </w:rPr>
      </w:pPr>
      <w:r w:rsidRPr="003D3060">
        <w:rPr>
          <w:lang w:val="en-US"/>
        </w:rPr>
        <w:t>Individual tickets for the funicular (one way: 10 sovereigns; return-fare: 18 sovereigns);</w:t>
      </w:r>
    </w:p>
    <w:p w14:paraId="1D7D34EA" w14:textId="77777777" w:rsidR="00026FE6" w:rsidRPr="003D3060" w:rsidRDefault="00026FE6">
      <w:pPr>
        <w:pStyle w:val="Aufzahlung"/>
        <w:ind w:hanging="360"/>
        <w:rPr>
          <w:lang w:val="en-US"/>
        </w:rPr>
      </w:pPr>
      <w:r w:rsidRPr="003D3060">
        <w:rPr>
          <w:lang w:val="en-US"/>
        </w:rPr>
        <w:t>Individual tickets for the gondola (one way: 8 sovereigns; return-fare: 14 sovereigns);</w:t>
      </w:r>
    </w:p>
    <w:p w14:paraId="6763AAE1" w14:textId="77777777" w:rsidR="00026FE6" w:rsidRPr="003D3060" w:rsidRDefault="00026FE6">
      <w:pPr>
        <w:pStyle w:val="Aufzahlung"/>
        <w:ind w:hanging="360"/>
        <w:rPr>
          <w:lang w:val="en-US"/>
        </w:rPr>
      </w:pPr>
      <w:r w:rsidRPr="003D3060">
        <w:rPr>
          <w:lang w:val="en-US"/>
        </w:rPr>
        <w:t>Hiker’s Pass for the funicular and the gondola (price for one day 15 sovereigns; for seven days 55 sovereigns);</w:t>
      </w:r>
    </w:p>
    <w:p w14:paraId="759F6A94" w14:textId="77777777" w:rsidR="00026FE6" w:rsidRPr="003D3060" w:rsidRDefault="00026FE6">
      <w:pPr>
        <w:pStyle w:val="Aufzahlung"/>
        <w:ind w:hanging="360"/>
        <w:rPr>
          <w:lang w:val="en-US"/>
        </w:rPr>
      </w:pPr>
      <w:r w:rsidRPr="003D3060">
        <w:rPr>
          <w:lang w:val="en-US"/>
        </w:rPr>
        <w:t>The Sport Pass for all lines (price for one day: 40 sovereigns, for two days: 70 sove</w:t>
      </w:r>
      <w:r w:rsidRPr="003D3060">
        <w:rPr>
          <w:lang w:val="en-US"/>
        </w:rPr>
        <w:t>r</w:t>
      </w:r>
      <w:r w:rsidRPr="003D3060">
        <w:rPr>
          <w:lang w:val="en-US"/>
        </w:rPr>
        <w:t>eigns, for seven days: 195 sovereigns; for the entire year: 635 sovereigns);</w:t>
      </w:r>
    </w:p>
    <w:p w14:paraId="7FC89EBB" w14:textId="77777777" w:rsidR="00026FE6" w:rsidRPr="003D3060" w:rsidRDefault="00026FE6">
      <w:pPr>
        <w:pStyle w:val="Aufzahlung"/>
        <w:ind w:hanging="360"/>
        <w:rPr>
          <w:lang w:val="en-US"/>
        </w:rPr>
      </w:pPr>
      <w:r w:rsidRPr="003D3060">
        <w:rPr>
          <w:lang w:val="en-US"/>
        </w:rPr>
        <w:t>The «Dino-Day Ticket» (10 sovereigns) and the «Weekly Ticket Ilosaurus Maximus» (45 sovereigns) for the pony lifts.</w:t>
      </w:r>
    </w:p>
    <w:p w14:paraId="4E7E6C96" w14:textId="77777777" w:rsidR="00026FE6" w:rsidRPr="003D3060" w:rsidRDefault="00026FE6">
      <w:pPr>
        <w:rPr>
          <w:lang w:val="en-US"/>
        </w:rPr>
      </w:pPr>
    </w:p>
    <w:p w14:paraId="63188BAF" w14:textId="77777777" w:rsidR="00026FE6" w:rsidRPr="003D3060" w:rsidRDefault="00026FE6">
      <w:pPr>
        <w:pStyle w:val="berschrift3"/>
        <w:rPr>
          <w:lang w:val="en-US"/>
        </w:rPr>
      </w:pPr>
      <w:bookmarkStart w:id="11" w:name="_Toc236474498"/>
      <w:r w:rsidRPr="003D3060">
        <w:rPr>
          <w:lang w:val="en-US"/>
        </w:rPr>
        <w:lastRenderedPageBreak/>
        <w:t>Ilis Valley transmits</w:t>
      </w:r>
      <w:bookmarkEnd w:id="11"/>
    </w:p>
    <w:p w14:paraId="3FB3A692" w14:textId="77777777" w:rsidR="00026FE6" w:rsidRPr="003D3060" w:rsidRDefault="003F7AED">
      <w:pPr>
        <w:rPr>
          <w:lang w:val="en-US"/>
        </w:rPr>
      </w:pPr>
      <w:r w:rsidRPr="003D3060">
        <w:rPr>
          <w:lang w:val="en-US"/>
        </w:rPr>
        <w:fldChar w:fldCharType="begin"/>
      </w:r>
      <w:r w:rsidRPr="003D3060">
        <w:rPr>
          <w:lang w:val="en-US"/>
        </w:rPr>
        <w:instrText xml:space="preserve"> XE "Transfer" </w:instrText>
      </w:r>
      <w:r w:rsidRPr="003D3060">
        <w:rPr>
          <w:lang w:val="en-US"/>
        </w:rPr>
        <w:fldChar w:fldCharType="end"/>
      </w:r>
      <w:r w:rsidR="00026FE6" w:rsidRPr="003D3060">
        <w:rPr>
          <w:lang w:val="en-US"/>
        </w:rPr>
        <w:t>Using the program for their test a file was generated containing all data.</w:t>
      </w:r>
    </w:p>
    <w:p w14:paraId="6A09FB64" w14:textId="77777777" w:rsidR="00026FE6" w:rsidRPr="003F7AED" w:rsidRDefault="00A811FE" w:rsidP="005A614D">
      <w:pPr>
        <w:pStyle w:val="WW-Blocktext"/>
        <w:rPr>
          <w:lang w:val="en-US"/>
        </w:rPr>
      </w:pPr>
      <w:r w:rsidRPr="003D3060">
        <w:rPr>
          <w:noProof/>
          <w:lang w:val="en-US"/>
        </w:rPr>
        <w:drawing>
          <wp:anchor distT="0" distB="0" distL="114300" distR="114300" simplePos="0" relativeHeight="251656192" behindDoc="0" locked="0" layoutInCell="1" allowOverlap="1" wp14:anchorId="78173905" wp14:editId="6FD242DD">
            <wp:simplePos x="0" y="0"/>
            <wp:positionH relativeFrom="column">
              <wp:posOffset>180340</wp:posOffset>
            </wp:positionH>
            <wp:positionV relativeFrom="paragraph">
              <wp:posOffset>71755</wp:posOffset>
            </wp:positionV>
            <wp:extent cx="82550" cy="156845"/>
            <wp:effectExtent l="0" t="0" r="0" b="0"/>
            <wp:wrapNone/>
            <wp:docPr id="149" name="Bild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The simplest type of transfer is the </w:t>
      </w:r>
      <w:r w:rsidR="00026FE6" w:rsidRPr="003D3060">
        <w:rPr>
          <w:b/>
          <w:lang w:val="en-US"/>
        </w:rPr>
        <w:t xml:space="preserve">full transfer </w:t>
      </w:r>
      <w:r w:rsidR="00026FE6" w:rsidRPr="003D3060">
        <w:rPr>
          <w:bCs/>
          <w:lang w:val="en-US"/>
        </w:rPr>
        <w:t xml:space="preserve">completely transferring all </w:t>
      </w:r>
      <w:r w:rsidR="00026FE6" w:rsidRPr="003F7AED">
        <w:rPr>
          <w:bCs/>
          <w:lang w:val="en-US"/>
        </w:rPr>
        <w:t>data</w:t>
      </w:r>
      <w:r w:rsidR="00026FE6" w:rsidRPr="003F7AED">
        <w:rPr>
          <w:lang w:val="en-US"/>
        </w:rPr>
        <w:t>.</w:t>
      </w:r>
      <w:r w:rsidR="00026FE6" w:rsidRPr="003F7AED">
        <w:rPr>
          <w:lang w:val="en-US"/>
        </w:rPr>
        <w:fldChar w:fldCharType="begin"/>
      </w:r>
      <w:r w:rsidR="00026FE6" w:rsidRPr="003F7AED">
        <w:rPr>
          <w:lang w:val="en-US"/>
        </w:rPr>
        <w:instrText>XE "Full transfer"</w:instrText>
      </w:r>
      <w:r w:rsidR="00026FE6" w:rsidRPr="003F7AED">
        <w:rPr>
          <w:lang w:val="en-US"/>
        </w:rPr>
        <w:fldChar w:fldCharType="end"/>
      </w:r>
      <w:r w:rsidR="003F7AED" w:rsidRPr="003F7AED">
        <w:rPr>
          <w:lang w:val="en-US"/>
        </w:rPr>
        <w:fldChar w:fldCharType="begin"/>
      </w:r>
      <w:r w:rsidR="003F7AED" w:rsidRPr="003F7AED">
        <w:rPr>
          <w:lang w:val="en-US"/>
        </w:rPr>
        <w:instrText xml:space="preserve"> XE "Transfer:full" </w:instrText>
      </w:r>
      <w:r w:rsidR="003F7AED" w:rsidRPr="003F7AED">
        <w:rPr>
          <w:lang w:val="en-US"/>
        </w:rPr>
        <w:fldChar w:fldCharType="end"/>
      </w:r>
    </w:p>
    <w:p w14:paraId="1BFE08B1" w14:textId="77777777" w:rsidR="00026FE6" w:rsidRPr="003D3060" w:rsidRDefault="00026FE6">
      <w:pPr>
        <w:rPr>
          <w:lang w:val="en-US"/>
        </w:rPr>
      </w:pPr>
    </w:p>
    <w:p w14:paraId="7BA02E36" w14:textId="77777777" w:rsidR="00026FE6" w:rsidRPr="003D3060" w:rsidRDefault="00026FE6">
      <w:pPr>
        <w:tabs>
          <w:tab w:val="left" w:pos="2694"/>
        </w:tabs>
        <w:rPr>
          <w:lang w:val="en-US"/>
        </w:rPr>
      </w:pPr>
      <w:r w:rsidRPr="003D3060">
        <w:rPr>
          <w:lang w:val="en-US"/>
        </w:rPr>
        <w:t>A quick look at the file revealed a lot that hardly seemed comprehensible but at least the texts «Mount Ilis Alpine Transports» could be read, followed by «MIT» and fares could also be easily found.</w:t>
      </w:r>
    </w:p>
    <w:p w14:paraId="4B19CB7F" w14:textId="77777777" w:rsidR="00026FE6" w:rsidRPr="003D3060" w:rsidRDefault="00026FE6">
      <w:pPr>
        <w:rPr>
          <w:lang w:val="en-US"/>
        </w:rPr>
      </w:pPr>
    </w:p>
    <w:p w14:paraId="37A0A6F9" w14:textId="77777777" w:rsidR="00026FE6" w:rsidRPr="003D3060" w:rsidRDefault="00026FE6">
      <w:pPr>
        <w:rPr>
          <w:lang w:val="en-US"/>
        </w:rPr>
      </w:pPr>
      <w:r w:rsidRPr="003D3060">
        <w:rPr>
          <w:lang w:val="en-US"/>
        </w:rPr>
        <w:t>Just another test: The price for the area season ticket is lowered from 635 to 600 sovereigns and by means of the function update a new file is generated. The beginning may still look the same but the texts «Mount Ilis Alpine Transports» and «MIT» both are missing. However a</w:t>
      </w:r>
      <w:r w:rsidRPr="003D3060">
        <w:rPr>
          <w:lang w:val="en-US"/>
        </w:rPr>
        <w:t>l</w:t>
      </w:r>
      <w:r w:rsidRPr="003D3060">
        <w:rPr>
          <w:lang w:val="en-US"/>
        </w:rPr>
        <w:t>most at the very end – this might be the new price!</w:t>
      </w:r>
    </w:p>
    <w:p w14:paraId="29325E26" w14:textId="77777777" w:rsidR="00026FE6" w:rsidRPr="003D3060" w:rsidRDefault="00A811FE">
      <w:pPr>
        <w:pStyle w:val="WW-Blocktext"/>
        <w:rPr>
          <w:lang w:val="en-US"/>
        </w:rPr>
      </w:pPr>
      <w:r w:rsidRPr="003D3060">
        <w:rPr>
          <w:noProof/>
          <w:lang w:val="en-US"/>
        </w:rPr>
        <w:drawing>
          <wp:anchor distT="0" distB="0" distL="114300" distR="114300" simplePos="0" relativeHeight="251658240" behindDoc="0" locked="0" layoutInCell="1" allowOverlap="1" wp14:anchorId="6D8FCCFF" wp14:editId="372A60D9">
            <wp:simplePos x="0" y="0"/>
            <wp:positionH relativeFrom="column">
              <wp:posOffset>180340</wp:posOffset>
            </wp:positionH>
            <wp:positionV relativeFrom="paragraph">
              <wp:posOffset>71755</wp:posOffset>
            </wp:positionV>
            <wp:extent cx="82550" cy="156845"/>
            <wp:effectExtent l="0" t="0" r="0" b="0"/>
            <wp:wrapNone/>
            <wp:docPr id="155" name="Bild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Thanks to </w:t>
      </w:r>
      <w:r w:rsidR="00026FE6" w:rsidRPr="003D3060">
        <w:rPr>
          <w:b/>
          <w:lang w:val="en-US"/>
        </w:rPr>
        <w:t xml:space="preserve">incremental update </w:t>
      </w:r>
      <w:r w:rsidR="00026FE6" w:rsidRPr="003D3060">
        <w:rPr>
          <w:lang w:val="en-US"/>
        </w:rPr>
        <w:t>it is not necessary to transfer all data after a modification but only the objects actually modified.</w:t>
      </w:r>
      <w:r w:rsidR="00026FE6" w:rsidRPr="003D3060">
        <w:rPr>
          <w:lang w:val="en-US"/>
        </w:rPr>
        <w:fldChar w:fldCharType="begin"/>
      </w:r>
      <w:r w:rsidR="00026FE6" w:rsidRPr="003D3060">
        <w:rPr>
          <w:lang w:val="en-US"/>
        </w:rPr>
        <w:instrText>XE "Update"</w:instrText>
      </w:r>
      <w:r w:rsidR="00026FE6" w:rsidRPr="003D3060">
        <w:rPr>
          <w:lang w:val="en-US"/>
        </w:rPr>
        <w:fldChar w:fldCharType="end"/>
      </w:r>
      <w:r w:rsidR="00026FE6" w:rsidRPr="003D3060">
        <w:rPr>
          <w:lang w:val="en-US"/>
        </w:rPr>
        <w:fldChar w:fldCharType="begin"/>
      </w:r>
      <w:r w:rsidR="00026FE6" w:rsidRPr="003D3060">
        <w:rPr>
          <w:lang w:val="en-US"/>
        </w:rPr>
        <w:instrText>XE "Incr</w:instrText>
      </w:r>
      <w:r w:rsidR="00026FE6" w:rsidRPr="003D3060">
        <w:rPr>
          <w:lang w:val="en-US"/>
        </w:rPr>
        <w:instrText>e</w:instrText>
      </w:r>
      <w:r w:rsidR="00026FE6" w:rsidRPr="003D3060">
        <w:rPr>
          <w:lang w:val="en-US"/>
        </w:rPr>
        <w:instrText>mental update"</w:instrText>
      </w:r>
      <w:r w:rsidR="00026FE6" w:rsidRPr="003D3060">
        <w:rPr>
          <w:lang w:val="en-US"/>
        </w:rPr>
        <w:fldChar w:fldCharType="end"/>
      </w:r>
    </w:p>
    <w:p w14:paraId="0C529A6B" w14:textId="77777777" w:rsidR="00026FE6" w:rsidRPr="003D3060" w:rsidRDefault="00026FE6">
      <w:pPr>
        <w:rPr>
          <w:lang w:val="en-US"/>
        </w:rPr>
      </w:pPr>
    </w:p>
    <w:p w14:paraId="57FAC0B4" w14:textId="77777777" w:rsidR="00026FE6" w:rsidRPr="003D3060" w:rsidRDefault="00026FE6">
      <w:pPr>
        <w:rPr>
          <w:lang w:val="en-US"/>
        </w:rPr>
      </w:pPr>
      <w:r w:rsidRPr="003D3060">
        <w:rPr>
          <w:lang w:val="en-US"/>
        </w:rPr>
        <w:t>As agreed, both files were sent to the Tourist Office of llis Valley. And apparently could be read without any problems. Objection of the information technologist: This is not really asto</w:t>
      </w:r>
      <w:r w:rsidRPr="003D3060">
        <w:rPr>
          <w:lang w:val="en-US"/>
        </w:rPr>
        <w:t>n</w:t>
      </w:r>
      <w:r w:rsidRPr="003D3060">
        <w:rPr>
          <w:lang w:val="en-US"/>
        </w:rPr>
        <w:t>ishing. As long as we record the data exactly as required and furthermore with a program provided by the Tourist Office of Ilis Valley this was to be hoped for. But we people from Ilis Valley want more than that! Whenever possible we want to use our present program pac</w:t>
      </w:r>
      <w:r w:rsidRPr="003D3060">
        <w:rPr>
          <w:lang w:val="en-US"/>
        </w:rPr>
        <w:t>k</w:t>
      </w:r>
      <w:r w:rsidRPr="003D3060">
        <w:rPr>
          <w:lang w:val="en-US"/>
        </w:rPr>
        <w:t>ages.</w:t>
      </w:r>
    </w:p>
    <w:p w14:paraId="49BF9E52" w14:textId="77777777" w:rsidR="00026FE6" w:rsidRPr="003D3060" w:rsidRDefault="00026FE6">
      <w:pPr>
        <w:pStyle w:val="berschrift2"/>
        <w:numPr>
          <w:ilvl w:val="1"/>
          <w:numId w:val="2"/>
        </w:numPr>
        <w:ind w:left="567"/>
        <w:rPr>
          <w:bCs/>
          <w:lang w:val="en-US"/>
        </w:rPr>
      </w:pPr>
      <w:r w:rsidRPr="003D3060">
        <w:rPr>
          <w:lang w:val="en-US"/>
        </w:rPr>
        <w:tab/>
      </w:r>
      <w:bookmarkStart w:id="12" w:name="_Toc236474499"/>
      <w:r w:rsidRPr="003D3060">
        <w:rPr>
          <w:lang w:val="en-US"/>
        </w:rPr>
        <w:t>Ilis Valley wants more</w:t>
      </w:r>
      <w:bookmarkEnd w:id="12"/>
    </w:p>
    <w:p w14:paraId="57297CF7" w14:textId="77777777" w:rsidR="00026FE6" w:rsidRPr="003D3060" w:rsidRDefault="00026FE6">
      <w:pPr>
        <w:pStyle w:val="berschrift3"/>
        <w:rPr>
          <w:lang w:val="en-US"/>
        </w:rPr>
      </w:pPr>
      <w:bookmarkStart w:id="13" w:name="_Toc236474500"/>
      <w:r w:rsidRPr="003D3060">
        <w:rPr>
          <w:lang w:val="en-US"/>
        </w:rPr>
        <w:t>Target</w:t>
      </w:r>
      <w:bookmarkEnd w:id="13"/>
    </w:p>
    <w:p w14:paraId="6DABED04" w14:textId="77777777" w:rsidR="00026FE6" w:rsidRPr="003D3060" w:rsidRDefault="00026FE6">
      <w:pPr>
        <w:rPr>
          <w:lang w:val="en-US"/>
        </w:rPr>
      </w:pPr>
      <w:r w:rsidRPr="003D3060">
        <w:rPr>
          <w:lang w:val="en-US"/>
        </w:rPr>
        <w:t>Thus Ilis Valley does not want to offer the same service as the National Tourist Office. U</w:t>
      </w:r>
      <w:r w:rsidRPr="003D3060">
        <w:rPr>
          <w:lang w:val="en-US"/>
        </w:rPr>
        <w:t>p</w:t>
      </w:r>
      <w:r w:rsidRPr="003D3060">
        <w:rPr>
          <w:lang w:val="en-US"/>
        </w:rPr>
        <w:t>permost are the following additional performances:</w:t>
      </w:r>
    </w:p>
    <w:p w14:paraId="77B091C2" w14:textId="77777777" w:rsidR="00026FE6" w:rsidRPr="003D3060" w:rsidRDefault="00026FE6">
      <w:pPr>
        <w:pStyle w:val="Aufzahlung"/>
        <w:ind w:hanging="360"/>
        <w:rPr>
          <w:lang w:val="en-US"/>
        </w:rPr>
      </w:pPr>
      <w:r w:rsidRPr="003D3060">
        <w:rPr>
          <w:lang w:val="en-US"/>
        </w:rPr>
        <w:t>Indication of current operating and waiting times at the different railway companies and whether they can be used by hikers and with toboggans;</w:t>
      </w:r>
    </w:p>
    <w:p w14:paraId="4BD4C17A" w14:textId="77777777" w:rsidR="00026FE6" w:rsidRPr="003D3060" w:rsidRDefault="00026FE6">
      <w:pPr>
        <w:pStyle w:val="Aufzahlung"/>
        <w:ind w:hanging="360"/>
        <w:rPr>
          <w:lang w:val="en-US"/>
        </w:rPr>
      </w:pPr>
      <w:r w:rsidRPr="003D3060">
        <w:rPr>
          <w:lang w:val="en-US"/>
        </w:rPr>
        <w:t>Indication of all runs including degree of difficulty and condition;</w:t>
      </w:r>
    </w:p>
    <w:p w14:paraId="3C0F44DB" w14:textId="77777777" w:rsidR="00026FE6" w:rsidRPr="003D3060" w:rsidRDefault="00026FE6">
      <w:pPr>
        <w:pStyle w:val="Aufzahlung"/>
        <w:ind w:hanging="360"/>
        <w:rPr>
          <w:lang w:val="en-US"/>
        </w:rPr>
      </w:pPr>
      <w:r w:rsidRPr="003D3060">
        <w:rPr>
          <w:lang w:val="en-US"/>
        </w:rPr>
        <w:t>Graphic representation (including indication of forests and roads);</w:t>
      </w:r>
    </w:p>
    <w:p w14:paraId="30D14FBD" w14:textId="77777777" w:rsidR="00026FE6" w:rsidRPr="003D3060" w:rsidRDefault="00026FE6">
      <w:pPr>
        <w:pStyle w:val="Aufzahlung"/>
        <w:ind w:hanging="360"/>
        <w:rPr>
          <w:lang w:val="en-US"/>
        </w:rPr>
      </w:pPr>
      <w:r w:rsidRPr="003D3060">
        <w:rPr>
          <w:lang w:val="en-US"/>
        </w:rPr>
        <w:t>Indication of all inns in the area;</w:t>
      </w:r>
    </w:p>
    <w:p w14:paraId="68ECD8C1" w14:textId="77777777" w:rsidR="00026FE6" w:rsidRPr="003D3060" w:rsidRDefault="00026FE6">
      <w:pPr>
        <w:pStyle w:val="Aufzahlung"/>
        <w:ind w:hanging="360"/>
        <w:rPr>
          <w:lang w:val="en-US"/>
        </w:rPr>
      </w:pPr>
      <w:r w:rsidRPr="003D3060">
        <w:rPr>
          <w:lang w:val="en-US"/>
        </w:rPr>
        <w:t>Indication where, depending on their postal address, buildings can be found.</w:t>
      </w:r>
    </w:p>
    <w:p w14:paraId="61444ECF" w14:textId="77777777" w:rsidR="00026FE6" w:rsidRPr="003D3060" w:rsidRDefault="00026FE6">
      <w:pPr>
        <w:pStyle w:val="berschrift3"/>
        <w:rPr>
          <w:lang w:val="en-US"/>
        </w:rPr>
      </w:pPr>
      <w:bookmarkStart w:id="14" w:name="_Toc236474501"/>
      <w:r w:rsidRPr="003D3060">
        <w:rPr>
          <w:lang w:val="en-US"/>
        </w:rPr>
        <w:t>Ilis Valley puts to use what is already existing</w:t>
      </w:r>
      <w:bookmarkEnd w:id="14"/>
    </w:p>
    <w:p w14:paraId="14904E38" w14:textId="77777777" w:rsidR="00026FE6" w:rsidRPr="003D3060" w:rsidRDefault="00026FE6">
      <w:pPr>
        <w:rPr>
          <w:lang w:val="en-US"/>
        </w:rPr>
      </w:pPr>
      <w:r w:rsidRPr="003D3060">
        <w:rPr>
          <w:lang w:val="en-US"/>
        </w:rPr>
        <w:t xml:space="preserve">The data necessary for graphic representation of forests and roads should not have to be captured all over again, since the </w:t>
      </w:r>
      <w:r w:rsidRPr="003D3060">
        <w:rPr>
          <w:lang w:val="en-US"/>
        </w:rPr>
        <w:fldChar w:fldCharType="begin"/>
      </w:r>
      <w:r w:rsidRPr="003D3060">
        <w:rPr>
          <w:lang w:val="en-US"/>
        </w:rPr>
        <w:instrText>XE "Put to use what already exists"</w:instrText>
      </w:r>
      <w:r w:rsidRPr="003D3060">
        <w:rPr>
          <w:lang w:val="en-US"/>
        </w:rPr>
        <w:fldChar w:fldCharType="end"/>
      </w:r>
      <w:r w:rsidRPr="003D3060">
        <w:rPr>
          <w:lang w:val="en-US"/>
        </w:rPr>
        <w:t xml:space="preserve"> department of co</w:t>
      </w:r>
      <w:r w:rsidRPr="003D3060">
        <w:rPr>
          <w:lang w:val="en-US"/>
        </w:rPr>
        <w:t>n</w:t>
      </w:r>
      <w:r w:rsidRPr="003D3060">
        <w:rPr>
          <w:lang w:val="en-US"/>
        </w:rPr>
        <w:t xml:space="preserve">struction is in possession of all data of </w:t>
      </w:r>
      <w:r w:rsidR="003C7972">
        <w:rPr>
          <w:lang w:val="en-US"/>
        </w:rPr>
        <w:t>cadastral</w:t>
      </w:r>
      <w:r w:rsidRPr="003D3060">
        <w:rPr>
          <w:lang w:val="en-US"/>
        </w:rPr>
        <w:t xml:space="preserve"> surveying, which also includes forests and roads. Moreover the department of co</w:t>
      </w:r>
      <w:r w:rsidRPr="003D3060">
        <w:rPr>
          <w:lang w:val="en-US"/>
        </w:rPr>
        <w:t>n</w:t>
      </w:r>
      <w:r w:rsidRPr="003D3060">
        <w:rPr>
          <w:lang w:val="en-US"/>
        </w:rPr>
        <w:t>struction has started to record addresses of buildings in accordance with the new norm. Hence it would make little sense to repeat all these defin</w:t>
      </w:r>
      <w:r w:rsidRPr="003D3060">
        <w:rPr>
          <w:lang w:val="en-US"/>
        </w:rPr>
        <w:t>i</w:t>
      </w:r>
      <w:r w:rsidRPr="003D3060">
        <w:rPr>
          <w:lang w:val="en-US"/>
        </w:rPr>
        <w:t xml:space="preserve">tions in the data model of Ilis Valley. It would be more convenient to simply use the existing models of </w:t>
      </w:r>
      <w:r w:rsidR="003C7972">
        <w:rPr>
          <w:lang w:val="en-US"/>
        </w:rPr>
        <w:t>cadastral</w:t>
      </w:r>
      <w:r w:rsidRPr="003D3060">
        <w:rPr>
          <w:lang w:val="en-US"/>
        </w:rPr>
        <w:t xml:space="preserve"> surveying and of the a</w:t>
      </w:r>
      <w:r w:rsidRPr="003D3060">
        <w:rPr>
          <w:lang w:val="en-US"/>
        </w:rPr>
        <w:t>d</w:t>
      </w:r>
      <w:r w:rsidRPr="003D3060">
        <w:rPr>
          <w:lang w:val="en-US"/>
        </w:rPr>
        <w:t>dresses of buildings.</w:t>
      </w:r>
    </w:p>
    <w:p w14:paraId="7F1566D9" w14:textId="77777777" w:rsidR="00026FE6" w:rsidRPr="003D3060" w:rsidRDefault="00A811FE">
      <w:pPr>
        <w:pStyle w:val="WW-Blocktext"/>
        <w:rPr>
          <w:lang w:val="en-US"/>
        </w:rPr>
      </w:pPr>
      <w:r w:rsidRPr="003D3060">
        <w:rPr>
          <w:noProof/>
          <w:lang w:val="en-US"/>
        </w:rPr>
        <w:lastRenderedPageBreak/>
        <w:drawing>
          <wp:anchor distT="0" distB="0" distL="114300" distR="114300" simplePos="0" relativeHeight="251657216" behindDoc="0" locked="0" layoutInCell="1" allowOverlap="1" wp14:anchorId="7A5D3321" wp14:editId="5E9938F1">
            <wp:simplePos x="0" y="0"/>
            <wp:positionH relativeFrom="column">
              <wp:posOffset>180340</wp:posOffset>
            </wp:positionH>
            <wp:positionV relativeFrom="paragraph">
              <wp:posOffset>71755</wp:posOffset>
            </wp:positionV>
            <wp:extent cx="82550" cy="156845"/>
            <wp:effectExtent l="0" t="0" r="0" b="0"/>
            <wp:wrapNone/>
            <wp:docPr id="154" name="Bild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A data model is not an isolated description; on the contrary it may be built upon already existing data models.</w:t>
      </w:r>
    </w:p>
    <w:p w14:paraId="73178EFC" w14:textId="77777777" w:rsidR="00026FE6" w:rsidRPr="003D3060" w:rsidRDefault="00026FE6">
      <w:pPr>
        <w:pStyle w:val="Synonyme"/>
        <w:rPr>
          <w:lang w:val="en-US"/>
        </w:rPr>
      </w:pPr>
      <w:r w:rsidRPr="003D3060">
        <w:rPr>
          <w:lang w:val="en-US"/>
        </w:rPr>
        <w:t xml:space="preserve">Terms related to data model in the sense of building-up are </w:t>
      </w:r>
      <w:r w:rsidRPr="003D3060">
        <w:rPr>
          <w:lang w:val="en-US"/>
        </w:rPr>
        <w:fldChar w:fldCharType="begin"/>
      </w:r>
      <w:r w:rsidRPr="003D3060">
        <w:rPr>
          <w:lang w:val="en-US"/>
        </w:rPr>
        <w:instrText xml:space="preserve"> XE "Modul" </w:instrText>
      </w:r>
      <w:r w:rsidRPr="003D3060">
        <w:rPr>
          <w:lang w:val="en-US"/>
        </w:rPr>
        <w:fldChar w:fldCharType="end"/>
      </w:r>
      <w:r w:rsidRPr="003D3060">
        <w:rPr>
          <w:lang w:val="en-US"/>
        </w:rPr>
        <w:fldChar w:fldCharType="begin"/>
      </w:r>
      <w:r w:rsidRPr="003D3060">
        <w:rPr>
          <w:lang w:val="en-US"/>
        </w:rPr>
        <w:instrText xml:space="preserve"> XE "Package" </w:instrText>
      </w:r>
      <w:r w:rsidRPr="003D3060">
        <w:rPr>
          <w:lang w:val="en-US"/>
        </w:rPr>
        <w:fldChar w:fldCharType="end"/>
      </w:r>
      <w:r w:rsidRPr="003D3060">
        <w:rPr>
          <w:lang w:val="en-US"/>
        </w:rPr>
        <w:t>: Mo</w:t>
      </w:r>
      <w:r w:rsidRPr="003D3060">
        <w:rPr>
          <w:lang w:val="en-US"/>
        </w:rPr>
        <w:t>d</w:t>
      </w:r>
      <w:r w:rsidRPr="003D3060">
        <w:rPr>
          <w:lang w:val="en-US"/>
        </w:rPr>
        <w:t>ules, packages, ...</w:t>
      </w:r>
    </w:p>
    <w:p w14:paraId="69D558FF"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063162D1" wp14:editId="2FA8A612">
            <wp:extent cx="2362200" cy="2540000"/>
            <wp:effectExtent l="0" t="0" r="0" b="0"/>
            <wp:docPr id="8" name="Bild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2540000"/>
                    </a:xfrm>
                    <a:prstGeom prst="rect">
                      <a:avLst/>
                    </a:prstGeom>
                    <a:noFill/>
                    <a:ln>
                      <a:noFill/>
                    </a:ln>
                  </pic:spPr>
                </pic:pic>
              </a:graphicData>
            </a:graphic>
          </wp:inline>
        </w:drawing>
      </w:r>
    </w:p>
    <w:p w14:paraId="38C42DCA" w14:textId="77777777" w:rsidR="00026FE6" w:rsidRPr="003D3060" w:rsidRDefault="00026FE6">
      <w:pPr>
        <w:pStyle w:val="Bildunterschrift"/>
        <w:rPr>
          <w:b w:val="0"/>
          <w:lang w:val="en-US"/>
        </w:rPr>
      </w:pPr>
      <w:r w:rsidRPr="003D3060">
        <w:rPr>
          <w:lang w:val="en-US"/>
        </w:rPr>
        <w:t>Figure 12:</w:t>
      </w:r>
      <w:r w:rsidRPr="003D3060">
        <w:rPr>
          <w:b w:val="0"/>
          <w:lang w:val="en-US"/>
        </w:rPr>
        <w:tab/>
        <w:t xml:space="preserve">The tourism data model of Ilis Valley (IlisTour) need not make its own definitions. Instead it builds upon other models: It uses parts of the national tourism-model (NatTour), of the national basis of Ahland, of the </w:t>
      </w:r>
      <w:r w:rsidR="003C7972">
        <w:rPr>
          <w:b w:val="0"/>
          <w:lang w:val="en-US"/>
        </w:rPr>
        <w:t>cadastral</w:t>
      </w:r>
      <w:r w:rsidRPr="003D3060">
        <w:rPr>
          <w:b w:val="0"/>
          <w:lang w:val="en-US"/>
        </w:rPr>
        <w:t xml:space="preserve"> surveying, of the addresses of buildings as well as common fundamentals. The dotted line with filled-in arrow means dependency. As in our example very often the common base is placed at the top, the special case at the bottom. However the opposite is also found.</w:t>
      </w:r>
    </w:p>
    <w:p w14:paraId="591D8196" w14:textId="77777777" w:rsidR="00026FE6" w:rsidRPr="003D3060" w:rsidRDefault="00026FE6">
      <w:pPr>
        <w:pStyle w:val="berschrift3"/>
        <w:rPr>
          <w:lang w:val="en-US"/>
        </w:rPr>
      </w:pPr>
      <w:bookmarkStart w:id="15" w:name="_Toc236474502"/>
      <w:r w:rsidRPr="003D3060">
        <w:rPr>
          <w:lang w:val="en-US"/>
        </w:rPr>
        <w:t>Ilis Valley exceeds the National Tourist Office</w:t>
      </w:r>
      <w:bookmarkEnd w:id="15"/>
    </w:p>
    <w:p w14:paraId="5C014436" w14:textId="77777777" w:rsidR="00026FE6" w:rsidRPr="003D3060" w:rsidRDefault="00026FE6">
      <w:pPr>
        <w:rPr>
          <w:lang w:val="en-US"/>
        </w:rPr>
      </w:pPr>
      <w:r w:rsidRPr="003D3060">
        <w:rPr>
          <w:lang w:val="en-US"/>
        </w:rPr>
        <w:t>Somehow the authorities of Ilis Valley did not want to use the model of the National Tourist Office in the given manner. In order to permit a graphic representation the track course also has to be described for every means of alpine transport. Furthermore they would like to di</w:t>
      </w:r>
      <w:r w:rsidRPr="003D3060">
        <w:rPr>
          <w:lang w:val="en-US"/>
        </w:rPr>
        <w:t>s</w:t>
      </w:r>
      <w:r w:rsidRPr="003D3060">
        <w:rPr>
          <w:lang w:val="en-US"/>
        </w:rPr>
        <w:t>play whether the conveyance can be used by hikers or with toboggans, its operating hours and the current waiting time. It seems obvious to define an individual class for the means of alpine transport of Ilis Valley. Should the attributes of the class AlpineTransport of the N</w:t>
      </w:r>
      <w:r w:rsidRPr="003D3060">
        <w:rPr>
          <w:lang w:val="en-US"/>
        </w:rPr>
        <w:t>a</w:t>
      </w:r>
      <w:r w:rsidRPr="003D3060">
        <w:rPr>
          <w:lang w:val="en-US"/>
        </w:rPr>
        <w:t>tional Tourist Office be repeated therein? And there is also the relationship be</w:t>
      </w:r>
      <w:r w:rsidR="00FC6982" w:rsidRPr="003D3060">
        <w:rPr>
          <w:lang w:val="en-US"/>
        </w:rPr>
        <w:t>tween Alpin</w:t>
      </w:r>
      <w:r w:rsidR="00FC6982" w:rsidRPr="003D3060">
        <w:rPr>
          <w:lang w:val="en-US"/>
        </w:rPr>
        <w:t>e</w:t>
      </w:r>
      <w:r w:rsidR="00FC6982" w:rsidRPr="003D3060">
        <w:rPr>
          <w:lang w:val="en-US"/>
        </w:rPr>
        <w:t>Transport and Tarif</w:t>
      </w:r>
      <w:r w:rsidRPr="003D3060">
        <w:rPr>
          <w:lang w:val="en-US"/>
        </w:rPr>
        <w:t>Zone. What does a proper class mean for this relationship?</w:t>
      </w:r>
    </w:p>
    <w:p w14:paraId="37A2BAF6" w14:textId="77777777" w:rsidR="00026FE6" w:rsidRPr="003D3060" w:rsidRDefault="00026FE6">
      <w:pPr>
        <w:rPr>
          <w:lang w:val="en-US"/>
        </w:rPr>
      </w:pPr>
      <w:r w:rsidRPr="003D3060">
        <w:rPr>
          <w:lang w:val="en-US"/>
        </w:rPr>
        <w:t>Luckily there is a thing called inheritance for such cases.</w:t>
      </w:r>
    </w:p>
    <w:p w14:paraId="78EB460E"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73F7D894" wp14:editId="063C9005">
            <wp:extent cx="939800" cy="939800"/>
            <wp:effectExtent l="0" t="0" r="0" b="0"/>
            <wp:docPr id="9" name="Bild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74EB8D5B" w14:textId="77777777" w:rsidR="00026FE6" w:rsidRPr="003D3060" w:rsidRDefault="00026FE6" w:rsidP="00947D5B">
      <w:pPr>
        <w:pStyle w:val="Bildunterschrift"/>
        <w:rPr>
          <w:b w:val="0"/>
          <w:lang w:val="en-US"/>
        </w:rPr>
      </w:pPr>
      <w:r w:rsidRPr="003D3060">
        <w:rPr>
          <w:b w:val="0"/>
          <w:lang w:val="en-US"/>
        </w:rPr>
        <w:t>Figure 13:</w:t>
      </w:r>
      <w:r w:rsidRPr="003D3060">
        <w:rPr>
          <w:b w:val="0"/>
          <w:lang w:val="en-US"/>
        </w:rPr>
        <w:tab/>
        <w:t>A MITAlpineTransport is a special means of AlpineTransport with additional attributes: TrackCourse as well as usability for HikersToboggans. The traced line with a white arrow means specialization.</w:t>
      </w:r>
    </w:p>
    <w:p w14:paraId="0B9AC915" w14:textId="77777777" w:rsidR="00026FE6" w:rsidRPr="003D3060" w:rsidRDefault="00A811FE">
      <w:pPr>
        <w:pStyle w:val="WW-Blocktext"/>
        <w:rPr>
          <w:lang w:val="en-US"/>
        </w:rPr>
      </w:pPr>
      <w:r w:rsidRPr="003D3060">
        <w:rPr>
          <w:noProof/>
          <w:lang w:val="en-US"/>
        </w:rPr>
        <w:drawing>
          <wp:anchor distT="0" distB="0" distL="114300" distR="114300" simplePos="0" relativeHeight="251660288" behindDoc="0" locked="0" layoutInCell="1" allowOverlap="1" wp14:anchorId="5C6DB2A8" wp14:editId="51525524">
            <wp:simplePos x="0" y="0"/>
            <wp:positionH relativeFrom="column">
              <wp:posOffset>180340</wp:posOffset>
            </wp:positionH>
            <wp:positionV relativeFrom="paragraph">
              <wp:posOffset>71755</wp:posOffset>
            </wp:positionV>
            <wp:extent cx="82550" cy="156845"/>
            <wp:effectExtent l="0" t="0" r="0" b="0"/>
            <wp:wrapNone/>
            <wp:docPr id="157" name="Bild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The class of the Ilis Valley MITAlpineTransport is an </w:t>
      </w:r>
      <w:r w:rsidR="00026FE6" w:rsidRPr="003D3060">
        <w:rPr>
          <w:b/>
          <w:lang w:val="en-US"/>
        </w:rPr>
        <w:t>extension</w:t>
      </w:r>
      <w:r w:rsidR="00026FE6" w:rsidRPr="003D3060">
        <w:rPr>
          <w:lang w:val="en-US"/>
        </w:rPr>
        <w:t xml:space="preserve"> of the class of AlpineTransport. Thus it </w:t>
      </w:r>
      <w:r w:rsidR="00026FE6" w:rsidRPr="003D3060">
        <w:rPr>
          <w:b/>
          <w:bCs/>
          <w:lang w:val="en-US"/>
        </w:rPr>
        <w:t>inherits</w:t>
      </w:r>
      <w:r w:rsidR="00026FE6" w:rsidRPr="003D3060">
        <w:rPr>
          <w:lang w:val="en-US"/>
        </w:rPr>
        <w:t xml:space="preserve"> all properties of alpine transports and adds ot</w:t>
      </w:r>
      <w:r w:rsidR="00026FE6" w:rsidRPr="003D3060">
        <w:rPr>
          <w:lang w:val="en-US"/>
        </w:rPr>
        <w:t>h</w:t>
      </w:r>
      <w:r w:rsidR="00026FE6" w:rsidRPr="003D3060">
        <w:rPr>
          <w:lang w:val="en-US"/>
        </w:rPr>
        <w:t>ers. [Details of inheritance will be described in chapter 5].</w:t>
      </w:r>
    </w:p>
    <w:p w14:paraId="4C20E932" w14:textId="77777777" w:rsidR="00026FE6" w:rsidRPr="003D3060" w:rsidRDefault="00026FE6">
      <w:pPr>
        <w:pStyle w:val="Synonyme"/>
        <w:rPr>
          <w:lang w:val="en-US"/>
        </w:rPr>
      </w:pPr>
      <w:r w:rsidRPr="003D3060">
        <w:rPr>
          <w:lang w:val="en-US"/>
        </w:rPr>
        <w:t>Terms related to extension are: Specialization, sub class, …</w:t>
      </w:r>
    </w:p>
    <w:p w14:paraId="259EF058" w14:textId="77777777" w:rsidR="00026FE6" w:rsidRPr="003D3060" w:rsidRDefault="00026FE6">
      <w:pPr>
        <w:rPr>
          <w:lang w:val="en-US"/>
        </w:rPr>
      </w:pPr>
    </w:p>
    <w:p w14:paraId="5D7716E4" w14:textId="77777777" w:rsidR="00026FE6" w:rsidRPr="003D3060" w:rsidRDefault="00026FE6">
      <w:pPr>
        <w:rPr>
          <w:lang w:val="en-US"/>
        </w:rPr>
      </w:pPr>
      <w:r w:rsidRPr="003D3060">
        <w:rPr>
          <w:lang w:val="en-US"/>
        </w:rPr>
        <w:t>Now would it be correct to also add the attributes OperatingHours and current WaitingTime to the class MITAlpineTransport? If the OperatingHours were a direct attribute of MITAlpin</w:t>
      </w:r>
      <w:r w:rsidRPr="003D3060">
        <w:rPr>
          <w:lang w:val="en-US"/>
        </w:rPr>
        <w:t>e</w:t>
      </w:r>
      <w:r w:rsidRPr="003D3060">
        <w:rPr>
          <w:lang w:val="en-US"/>
        </w:rPr>
        <w:t>Transport, then for each line one, typically the current operating hour, could be noted. Ho</w:t>
      </w:r>
      <w:r w:rsidRPr="003D3060">
        <w:rPr>
          <w:lang w:val="en-US"/>
        </w:rPr>
        <w:t>w</w:t>
      </w:r>
      <w:r w:rsidRPr="003D3060">
        <w:rPr>
          <w:lang w:val="en-US"/>
        </w:rPr>
        <w:t>ever the managing director fixes the operating hours at the beginning of the season: In early season some lifts do not run yet, others take a lunch break; around the Christmas-holidays they run non-stop from 9a.m. until 3.30p.m.; starting in mid February – when days begin to lengthen – then operating hours gradually are extended until 4.30 p.m. Then again depen</w:t>
      </w:r>
      <w:r w:rsidRPr="003D3060">
        <w:rPr>
          <w:lang w:val="en-US"/>
        </w:rPr>
        <w:t>d</w:t>
      </w:r>
      <w:r w:rsidRPr="003D3060">
        <w:rPr>
          <w:lang w:val="en-US"/>
        </w:rPr>
        <w:t>ing on snow and weather conditions some lines will shut down temporarily.</w:t>
      </w:r>
    </w:p>
    <w:p w14:paraId="3CB60823"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C166E08" wp14:editId="03881721">
            <wp:extent cx="3492500" cy="1790700"/>
            <wp:effectExtent l="0" t="0" r="0" b="0"/>
            <wp:docPr id="10" name="Bild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2500" cy="1790700"/>
                    </a:xfrm>
                    <a:prstGeom prst="rect">
                      <a:avLst/>
                    </a:prstGeom>
                    <a:noFill/>
                    <a:ln>
                      <a:noFill/>
                    </a:ln>
                  </pic:spPr>
                </pic:pic>
              </a:graphicData>
            </a:graphic>
          </wp:inline>
        </w:drawing>
      </w:r>
    </w:p>
    <w:p w14:paraId="2E63025B" w14:textId="77777777" w:rsidR="00026FE6" w:rsidRPr="003D3060" w:rsidRDefault="00026FE6">
      <w:pPr>
        <w:pStyle w:val="Bildunterschrift"/>
        <w:rPr>
          <w:b w:val="0"/>
          <w:lang w:val="en-US"/>
        </w:rPr>
      </w:pPr>
      <w:r w:rsidRPr="003D3060">
        <w:rPr>
          <w:lang w:val="en-US"/>
        </w:rPr>
        <w:t>Figure 14:</w:t>
      </w:r>
      <w:r w:rsidRPr="003D3060">
        <w:rPr>
          <w:b w:val="0"/>
          <w:lang w:val="en-US"/>
        </w:rPr>
        <w:tab/>
        <w:t>OperatingHours are not defined as independent objects.</w:t>
      </w:r>
    </w:p>
    <w:p w14:paraId="275E1628" w14:textId="77777777" w:rsidR="00026FE6" w:rsidRPr="003D3060" w:rsidRDefault="00026FE6">
      <w:pPr>
        <w:rPr>
          <w:lang w:val="en-US"/>
        </w:rPr>
      </w:pPr>
      <w:r w:rsidRPr="003D3060">
        <w:rPr>
          <w:lang w:val="en-US"/>
        </w:rPr>
        <w:t>If we define moreover that certain operating hours apply to several railway companies, then the costs of data collection can be reduced even further. Of course this does not make sense with waiting times. A waiting time noticed at a certain moment must be assigned to the line where passengers have to wait accordingly. Then why not recording the waiting time directly on the MITAlpineTransport? The following arguments explain why:</w:t>
      </w:r>
    </w:p>
    <w:p w14:paraId="5F84BFBE" w14:textId="77777777" w:rsidR="00026FE6" w:rsidRPr="003D3060" w:rsidRDefault="00026FE6">
      <w:pPr>
        <w:pStyle w:val="Aufzahlung"/>
        <w:rPr>
          <w:lang w:val="en-US"/>
        </w:rPr>
      </w:pPr>
      <w:r w:rsidRPr="003D3060">
        <w:rPr>
          <w:lang w:val="en-US"/>
        </w:rPr>
        <w:t>When recording the waiting times as independent objects they can be evaluated at a later time (e.g. for statistics).</w:t>
      </w:r>
    </w:p>
    <w:p w14:paraId="02BCB33E" w14:textId="77777777" w:rsidR="00026FE6" w:rsidRPr="003D3060" w:rsidRDefault="00026FE6">
      <w:pPr>
        <w:pStyle w:val="Aufzahlung"/>
        <w:rPr>
          <w:lang w:val="en-US"/>
        </w:rPr>
      </w:pPr>
      <w:r w:rsidRPr="003D3060">
        <w:rPr>
          <w:lang w:val="en-US"/>
        </w:rPr>
        <w:lastRenderedPageBreak/>
        <w:t>The rhythm of modification and the responsibility for these values are quite different from the attributes of the MITAlpineTransport-class.</w:t>
      </w:r>
    </w:p>
    <w:p w14:paraId="1C35157C" w14:textId="77777777" w:rsidR="00026FE6" w:rsidRPr="003D3060" w:rsidRDefault="00A811FE">
      <w:pPr>
        <w:pStyle w:val="Achtung"/>
        <w:rPr>
          <w:lang w:val="en-US"/>
        </w:rPr>
      </w:pPr>
      <w:r w:rsidRPr="003D3060">
        <w:rPr>
          <w:noProof/>
          <w:lang w:val="en-US"/>
        </w:rPr>
        <w:drawing>
          <wp:anchor distT="0" distB="0" distL="114300" distR="114300" simplePos="0" relativeHeight="251661312" behindDoc="0" locked="0" layoutInCell="1" allowOverlap="1" wp14:anchorId="16EC07F6" wp14:editId="7807764D">
            <wp:simplePos x="0" y="0"/>
            <wp:positionH relativeFrom="column">
              <wp:posOffset>36195</wp:posOffset>
            </wp:positionH>
            <wp:positionV relativeFrom="paragraph">
              <wp:posOffset>180340</wp:posOffset>
            </wp:positionV>
            <wp:extent cx="247650" cy="219075"/>
            <wp:effectExtent l="0" t="0" r="0" b="0"/>
            <wp:wrapNone/>
            <wp:docPr id="158" name="Bild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With properties that at first sight can be assigned to one class it always has to be co</w:t>
      </w:r>
      <w:r w:rsidR="00026FE6" w:rsidRPr="003D3060">
        <w:rPr>
          <w:lang w:val="en-US"/>
        </w:rPr>
        <w:t>n</w:t>
      </w:r>
      <w:r w:rsidR="00026FE6" w:rsidRPr="003D3060">
        <w:rPr>
          <w:lang w:val="en-US"/>
        </w:rPr>
        <w:t>sidered whether this is really correct or whether they had not better be transferred to independent classes assigned via relationships.</w:t>
      </w:r>
    </w:p>
    <w:p w14:paraId="3B860639" w14:textId="77777777" w:rsidR="00026FE6" w:rsidRPr="003D3060" w:rsidRDefault="00026FE6">
      <w:pPr>
        <w:rPr>
          <w:lang w:val="en-US"/>
        </w:rPr>
      </w:pPr>
    </w:p>
    <w:p w14:paraId="1FA990D3" w14:textId="77777777" w:rsidR="00026FE6" w:rsidRPr="003D3060" w:rsidRDefault="00026FE6">
      <w:pPr>
        <w:rPr>
          <w:lang w:val="en-US"/>
        </w:rPr>
      </w:pPr>
      <w:r w:rsidRPr="003D3060">
        <w:rPr>
          <w:lang w:val="en-US"/>
        </w:rPr>
        <w:t>With these considerations there are the real facts and not the usage e.g. for representations that is of relevance. However organizational conditions are of importance. Who is respons</w:t>
      </w:r>
      <w:r w:rsidRPr="003D3060">
        <w:rPr>
          <w:lang w:val="en-US"/>
        </w:rPr>
        <w:t>i</w:t>
      </w:r>
      <w:r w:rsidRPr="003D3060">
        <w:rPr>
          <w:lang w:val="en-US"/>
        </w:rPr>
        <w:t>ble for the update of data? How regularly will they be updated?</w:t>
      </w:r>
    </w:p>
    <w:p w14:paraId="4725B981" w14:textId="77777777" w:rsidR="00026FE6" w:rsidRPr="003D3060" w:rsidRDefault="00026FE6">
      <w:pPr>
        <w:rPr>
          <w:i/>
          <w:lang w:val="en-US"/>
        </w:rPr>
      </w:pPr>
      <w:r w:rsidRPr="003D3060">
        <w:rPr>
          <w:lang w:val="en-US"/>
        </w:rPr>
        <w:t>In the model of the National Tourist Office there are the individual railway companies that are responsible for the update of their data. The Ilis Valley model would like – as far as alpine transports are concerned – to use the model of the National Tourist Office but to extend it for the Mount Ilis Alpine Transports</w:t>
      </w:r>
      <w:r w:rsidRPr="003D3060">
        <w:rPr>
          <w:i/>
          <w:lang w:val="en-US"/>
        </w:rPr>
        <w:t>.</w:t>
      </w:r>
    </w:p>
    <w:p w14:paraId="0D4A7550" w14:textId="77777777" w:rsidR="00026FE6" w:rsidRPr="003D3060" w:rsidRDefault="00A811FE">
      <w:pPr>
        <w:pStyle w:val="WW-Blocktext"/>
        <w:rPr>
          <w:lang w:val="en-US"/>
        </w:rPr>
      </w:pPr>
      <w:r w:rsidRPr="003D3060">
        <w:rPr>
          <w:noProof/>
          <w:lang w:val="en-US"/>
        </w:rPr>
        <w:drawing>
          <wp:anchor distT="0" distB="0" distL="114300" distR="114300" simplePos="0" relativeHeight="251659264" behindDoc="0" locked="0" layoutInCell="1" allowOverlap="1" wp14:anchorId="50C3225F" wp14:editId="03C00188">
            <wp:simplePos x="0" y="0"/>
            <wp:positionH relativeFrom="column">
              <wp:posOffset>180340</wp:posOffset>
            </wp:positionH>
            <wp:positionV relativeFrom="paragraph">
              <wp:posOffset>71755</wp:posOffset>
            </wp:positionV>
            <wp:extent cx="82550" cy="156845"/>
            <wp:effectExtent l="0" t="0" r="0" b="0"/>
            <wp:wrapNone/>
            <wp:docPr id="156" name="Bild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"Topic"</w:instrText>
      </w:r>
      <w:r w:rsidR="00026FE6" w:rsidRPr="003D3060">
        <w:rPr>
          <w:lang w:val="en-US"/>
        </w:rPr>
        <w:fldChar w:fldCharType="end"/>
      </w:r>
      <w:r w:rsidR="00026FE6" w:rsidRPr="003D3060">
        <w:rPr>
          <w:lang w:val="en-US"/>
        </w:rPr>
        <w:t xml:space="preserve">Data models are divided into </w:t>
      </w:r>
      <w:r w:rsidR="00026FE6" w:rsidRPr="003D3060">
        <w:rPr>
          <w:b/>
          <w:lang w:val="en-US"/>
        </w:rPr>
        <w:t>Topics</w:t>
      </w:r>
      <w:r w:rsidR="00026FE6" w:rsidRPr="003D3060">
        <w:rPr>
          <w:lang w:val="en-US"/>
        </w:rPr>
        <w:t xml:space="preserve"> to satisfy organizational conditions (e.g. di</w:t>
      </w:r>
      <w:r w:rsidR="00026FE6" w:rsidRPr="003D3060">
        <w:rPr>
          <w:lang w:val="en-US"/>
        </w:rPr>
        <w:t>f</w:t>
      </w:r>
      <w:r w:rsidR="00026FE6" w:rsidRPr="003D3060">
        <w:rPr>
          <w:lang w:val="en-US"/>
        </w:rPr>
        <w:t>ferent responsibilities and intervals of update).</w:t>
      </w:r>
    </w:p>
    <w:p w14:paraId="7C8343AB" w14:textId="77777777" w:rsidR="00026FE6" w:rsidRPr="003D3060" w:rsidRDefault="00026FE6">
      <w:pPr>
        <w:rPr>
          <w:lang w:val="en-US"/>
        </w:rPr>
      </w:pPr>
    </w:p>
    <w:p w14:paraId="52C7ED82" w14:textId="77777777" w:rsidR="00026FE6" w:rsidRPr="003D3060" w:rsidRDefault="00026FE6">
      <w:pPr>
        <w:rPr>
          <w:lang w:val="en-US"/>
        </w:rPr>
      </w:pPr>
      <w:r w:rsidRPr="003D3060">
        <w:rPr>
          <w:lang w:val="en-US"/>
        </w:rPr>
        <w:t>That is why the Ilis Valley model extends the topic predefined by the National Tourist Office from Alpine Transports to MITAlpine Transport</w:t>
      </w:r>
      <w:r w:rsidRPr="003D3060">
        <w:rPr>
          <w:i/>
          <w:lang w:val="en-US"/>
        </w:rPr>
        <w:t>.</w:t>
      </w:r>
      <w:r w:rsidRPr="003D3060">
        <w:rPr>
          <w:lang w:val="en-US"/>
        </w:rPr>
        <w:t xml:space="preserve"> In this local extension we define that the class MITAlpineTransport specializes the class AlpineTransport, which thus is extended by add</w:t>
      </w:r>
      <w:r w:rsidRPr="003D3060">
        <w:rPr>
          <w:lang w:val="en-US"/>
        </w:rPr>
        <w:t>i</w:t>
      </w:r>
      <w:r w:rsidRPr="003D3060">
        <w:rPr>
          <w:lang w:val="en-US"/>
        </w:rPr>
        <w:t>tional attributes.</w:t>
      </w:r>
    </w:p>
    <w:p w14:paraId="5AEF6DC4" w14:textId="77777777" w:rsidR="00026FE6" w:rsidRPr="003D3060" w:rsidRDefault="00026FE6">
      <w:pPr>
        <w:rPr>
          <w:lang w:val="en-US"/>
        </w:rPr>
      </w:pPr>
      <w:r w:rsidRPr="003D3060">
        <w:rPr>
          <w:lang w:val="en-US"/>
        </w:rPr>
        <w:t>Since operating hours, operating decisions and information on conditions are not only regi</w:t>
      </w:r>
      <w:r w:rsidRPr="003D3060">
        <w:rPr>
          <w:lang w:val="en-US"/>
        </w:rPr>
        <w:t>s</w:t>
      </w:r>
      <w:r w:rsidRPr="003D3060">
        <w:rPr>
          <w:lang w:val="en-US"/>
        </w:rPr>
        <w:t>tered by different agencies but also at completely different intervals, they each are defined in individual topics (MITPlanning, MITOperation, MITCurrentEvents).</w:t>
      </w:r>
    </w:p>
    <w:p w14:paraId="2E52D45E"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5467919F" wp14:editId="244A53B6">
            <wp:extent cx="3581400" cy="3416300"/>
            <wp:effectExtent l="0" t="0" r="0" b="0"/>
            <wp:docPr id="11" name="Bild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3416300"/>
                    </a:xfrm>
                    <a:prstGeom prst="rect">
                      <a:avLst/>
                    </a:prstGeom>
                    <a:noFill/>
                    <a:ln>
                      <a:noFill/>
                    </a:ln>
                  </pic:spPr>
                </pic:pic>
              </a:graphicData>
            </a:graphic>
          </wp:inline>
        </w:drawing>
      </w:r>
    </w:p>
    <w:p w14:paraId="3AA9DDA9" w14:textId="77777777" w:rsidR="00026FE6" w:rsidRPr="003D3060" w:rsidRDefault="00026FE6">
      <w:pPr>
        <w:pStyle w:val="Bildunterschrift"/>
        <w:rPr>
          <w:b w:val="0"/>
          <w:lang w:val="en-US"/>
        </w:rPr>
      </w:pPr>
      <w:r w:rsidRPr="003D3060">
        <w:rPr>
          <w:lang w:val="en-US"/>
        </w:rPr>
        <w:t>Figure 15:</w:t>
      </w:r>
      <w:r w:rsidRPr="003D3060">
        <w:rPr>
          <w:b w:val="0"/>
          <w:lang w:val="en-US"/>
        </w:rPr>
        <w:tab/>
        <w:t>The Ilis Valley model (IlisTour) extends the model of the National Tourist Office (NatTour). IlisTour inherits the topic AlpineTransports from NatTour, extends the class AlpineTran</w:t>
      </w:r>
      <w:r w:rsidRPr="003D3060">
        <w:rPr>
          <w:b w:val="0"/>
          <w:lang w:val="en-US"/>
        </w:rPr>
        <w:t>s</w:t>
      </w:r>
      <w:r w:rsidRPr="003D3060">
        <w:rPr>
          <w:b w:val="0"/>
          <w:lang w:val="en-US"/>
        </w:rPr>
        <w:t xml:space="preserve">port to </w:t>
      </w:r>
      <w:r w:rsidRPr="003D3060">
        <w:rPr>
          <w:b w:val="0"/>
          <w:bCs/>
          <w:lang w:val="en-US"/>
        </w:rPr>
        <w:t>MITAlpineTransport</w:t>
      </w:r>
      <w:r w:rsidRPr="003D3060">
        <w:rPr>
          <w:b w:val="0"/>
          <w:lang w:val="en-US"/>
        </w:rPr>
        <w:t xml:space="preserve"> and adds further topics for planning, operation and current events.</w:t>
      </w:r>
    </w:p>
    <w:p w14:paraId="21A96920" w14:textId="77777777" w:rsidR="00026FE6" w:rsidRPr="003D3060" w:rsidRDefault="00A811FE">
      <w:pPr>
        <w:pStyle w:val="WW-Blocktext"/>
        <w:rPr>
          <w:lang w:val="en-US"/>
        </w:rPr>
      </w:pPr>
      <w:r w:rsidRPr="003D3060">
        <w:rPr>
          <w:noProof/>
          <w:lang w:val="en-US"/>
        </w:rPr>
        <w:drawing>
          <wp:anchor distT="0" distB="0" distL="114300" distR="114300" simplePos="0" relativeHeight="251663360" behindDoc="0" locked="0" layoutInCell="1" allowOverlap="1" wp14:anchorId="527A2384" wp14:editId="61EE0844">
            <wp:simplePos x="0" y="0"/>
            <wp:positionH relativeFrom="column">
              <wp:posOffset>180340</wp:posOffset>
            </wp:positionH>
            <wp:positionV relativeFrom="paragraph">
              <wp:posOffset>71755</wp:posOffset>
            </wp:positionV>
            <wp:extent cx="82550" cy="156845"/>
            <wp:effectExtent l="0" t="0" r="0" b="0"/>
            <wp:wrapNone/>
            <wp:docPr id="163" name="Bild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Pr="003D3060">
        <w:rPr>
          <w:noProof/>
          <w:lang w:val="en-US"/>
        </w:rPr>
        <w:drawing>
          <wp:anchor distT="0" distB="0" distL="114300" distR="114300" simplePos="0" relativeHeight="251662336" behindDoc="0" locked="0" layoutInCell="1" allowOverlap="1" wp14:anchorId="57EA7DF4" wp14:editId="510257C5">
            <wp:simplePos x="0" y="0"/>
            <wp:positionH relativeFrom="column">
              <wp:posOffset>848360</wp:posOffset>
            </wp:positionH>
            <wp:positionV relativeFrom="paragraph">
              <wp:posOffset>8133715</wp:posOffset>
            </wp:positionV>
            <wp:extent cx="247650" cy="219075"/>
            <wp:effectExtent l="0" t="0" r="0" b="0"/>
            <wp:wrapNone/>
            <wp:docPr id="162" name="Bild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Inheritance does not only exist on a smaller scale </w:t>
      </w:r>
      <w:r w:rsidR="00026FE6" w:rsidRPr="003D3060">
        <w:rPr>
          <w:lang w:val="en-US"/>
        </w:rPr>
        <w:fldChar w:fldCharType="begin"/>
      </w:r>
      <w:r w:rsidR="00026FE6" w:rsidRPr="003D3060">
        <w:rPr>
          <w:lang w:val="en-US"/>
        </w:rPr>
        <w:instrText>XE "Inheritance</w:instrText>
      </w:r>
      <w:r w:rsidR="008C1457" w:rsidRPr="003D3060">
        <w:rPr>
          <w:lang w:val="en-US"/>
        </w:rPr>
        <w:instrText>:</w:instrText>
      </w:r>
      <w:r w:rsidR="00026FE6" w:rsidRPr="003D3060">
        <w:rPr>
          <w:lang w:val="en-US"/>
        </w:rPr>
        <w:instrText>of topics"</w:instrText>
      </w:r>
      <w:r w:rsidR="00026FE6" w:rsidRPr="003D3060">
        <w:rPr>
          <w:lang w:val="en-US"/>
        </w:rPr>
        <w:fldChar w:fldCharType="end"/>
      </w:r>
      <w:r w:rsidR="00026FE6" w:rsidRPr="003D3060">
        <w:rPr>
          <w:lang w:val="en-US"/>
        </w:rPr>
        <w:fldChar w:fldCharType="begin"/>
      </w:r>
      <w:r w:rsidR="00026FE6" w:rsidRPr="003D3060">
        <w:rPr>
          <w:lang w:val="en-US"/>
        </w:rPr>
        <w:instrText xml:space="preserve"> XE "Inheritance</w:instrText>
      </w:r>
      <w:r w:rsidR="008C1457" w:rsidRPr="003D3060">
        <w:rPr>
          <w:lang w:val="en-US"/>
        </w:rPr>
        <w:instrText>:</w:instrText>
      </w:r>
      <w:r w:rsidR="00026FE6" w:rsidRPr="003D3060">
        <w:rPr>
          <w:lang w:val="en-US"/>
        </w:rPr>
        <w:instrText xml:space="preserve">on a larger scale" </w:instrText>
      </w:r>
      <w:r w:rsidR="00026FE6" w:rsidRPr="003D3060">
        <w:rPr>
          <w:lang w:val="en-US"/>
        </w:rPr>
        <w:fldChar w:fldCharType="end"/>
      </w:r>
      <w:r w:rsidR="00026FE6" w:rsidRPr="003D3060">
        <w:rPr>
          <w:lang w:val="en-US"/>
        </w:rPr>
        <w:t>(object classes), but also on a larger scale (entire topics).</w:t>
      </w:r>
    </w:p>
    <w:p w14:paraId="7B32A419" w14:textId="77777777" w:rsidR="00026FE6" w:rsidRPr="003D3060" w:rsidRDefault="00026FE6">
      <w:pPr>
        <w:pStyle w:val="berschrift3"/>
        <w:rPr>
          <w:lang w:val="en-US"/>
        </w:rPr>
      </w:pPr>
      <w:bookmarkStart w:id="16" w:name="_Ref25567724"/>
      <w:bookmarkStart w:id="17" w:name="_Toc236474503"/>
      <w:r w:rsidRPr="003D3060">
        <w:rPr>
          <w:lang w:val="en-US"/>
        </w:rPr>
        <w:t>Ilis Valley specialtie</w:t>
      </w:r>
      <w:bookmarkEnd w:id="16"/>
      <w:r w:rsidRPr="003D3060">
        <w:rPr>
          <w:lang w:val="en-US"/>
        </w:rPr>
        <w:t>s</w:t>
      </w:r>
      <w:bookmarkEnd w:id="17"/>
    </w:p>
    <w:p w14:paraId="60CE4B1E" w14:textId="77777777" w:rsidR="00026FE6" w:rsidRPr="003D3060" w:rsidRDefault="00026FE6">
      <w:pPr>
        <w:rPr>
          <w:lang w:val="en-US"/>
        </w:rPr>
      </w:pPr>
      <w:r w:rsidRPr="003D3060">
        <w:rPr>
          <w:lang w:val="en-US"/>
        </w:rPr>
        <w:t>The authorities of Ilis Valley would also like to describe ski runs and restaurants. Hence they add further topics to the Ilis Valley model.</w:t>
      </w:r>
    </w:p>
    <w:p w14:paraId="65249749"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3AA6E22F" wp14:editId="2F3FF313">
            <wp:extent cx="2501900" cy="2425700"/>
            <wp:effectExtent l="0" t="0" r="0" b="0"/>
            <wp:docPr id="12" name="Bild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1900" cy="2425700"/>
                    </a:xfrm>
                    <a:prstGeom prst="rect">
                      <a:avLst/>
                    </a:prstGeom>
                    <a:noFill/>
                    <a:ln>
                      <a:noFill/>
                    </a:ln>
                  </pic:spPr>
                </pic:pic>
              </a:graphicData>
            </a:graphic>
          </wp:inline>
        </w:drawing>
      </w:r>
    </w:p>
    <w:p w14:paraId="47CCC01C" w14:textId="77777777" w:rsidR="00026FE6" w:rsidRPr="003D3060" w:rsidRDefault="00026FE6">
      <w:pPr>
        <w:pStyle w:val="Bildunterschrift"/>
        <w:rPr>
          <w:b w:val="0"/>
          <w:lang w:val="en-US"/>
        </w:rPr>
      </w:pPr>
      <w:r w:rsidRPr="003D3060">
        <w:rPr>
          <w:lang w:val="en-US"/>
        </w:rPr>
        <w:t>Figure 16:</w:t>
      </w:r>
      <w:r w:rsidRPr="003D3060">
        <w:rPr>
          <w:b w:val="0"/>
          <w:lang w:val="en-US"/>
        </w:rPr>
        <w:tab/>
        <w:t>Further topics extend the Ilis Valley model of tourism.</w:t>
      </w:r>
    </w:p>
    <w:p w14:paraId="14F2BDED" w14:textId="77777777" w:rsidR="00026FE6" w:rsidRPr="003D3060" w:rsidRDefault="00026FE6">
      <w:pPr>
        <w:rPr>
          <w:lang w:val="en-US"/>
        </w:rPr>
      </w:pPr>
      <w:r w:rsidRPr="003D3060">
        <w:rPr>
          <w:lang w:val="en-US"/>
        </w:rPr>
        <w:t>Mainly with regard to the restaurants further questions arise. For example how is the fast-food INTERLUNCH to be represented graphically when it is well known that it is situated on 27, Village Road? But this does not permit the placing of a symbol on the map! The solution lies in the utilization of the building addresses. There the class HouseEntrance can be found that also features a position attribute (in national coordinates). That is why in the class Hotel no address is introduced; instead a relationship with the HouseEntrance is defined. To be concrete, the object that corresponds to the hotel Sun is linked to the house entrance object which describes 27, Village Road.</w:t>
      </w:r>
    </w:p>
    <w:p w14:paraId="3F6CF913" w14:textId="77777777" w:rsidR="00026FE6" w:rsidRPr="003D3060" w:rsidRDefault="00026FE6">
      <w:pPr>
        <w:pStyle w:val="berschrift3"/>
        <w:rPr>
          <w:lang w:val="en-US"/>
        </w:rPr>
      </w:pPr>
      <w:bookmarkStart w:id="18" w:name="_Toc236474504"/>
      <w:r w:rsidRPr="003D3060">
        <w:rPr>
          <w:lang w:val="en-US"/>
        </w:rPr>
        <w:t>How can Ilis</w:t>
      </w:r>
      <w:r w:rsidR="00F3685E">
        <w:rPr>
          <w:lang w:val="en-US"/>
        </w:rPr>
        <w:t xml:space="preserve"> Valley implement their special</w:t>
      </w:r>
      <w:r w:rsidRPr="003D3060">
        <w:rPr>
          <w:lang w:val="en-US"/>
        </w:rPr>
        <w:t>ties?</w:t>
      </w:r>
      <w:bookmarkEnd w:id="18"/>
    </w:p>
    <w:p w14:paraId="529C2EC9" w14:textId="77777777" w:rsidR="00026FE6" w:rsidRPr="003D3060" w:rsidRDefault="00026FE6">
      <w:pPr>
        <w:rPr>
          <w:lang w:val="en-US"/>
        </w:rPr>
      </w:pPr>
      <w:r w:rsidRPr="003D3060">
        <w:rPr>
          <w:lang w:val="en-US"/>
        </w:rPr>
        <w:t>A concept settles requirements but not their implementation. Where implementation is co</w:t>
      </w:r>
      <w:r w:rsidRPr="003D3060">
        <w:rPr>
          <w:lang w:val="en-US"/>
        </w:rPr>
        <w:t>n</w:t>
      </w:r>
      <w:r w:rsidRPr="003D3060">
        <w:rPr>
          <w:lang w:val="en-US"/>
        </w:rPr>
        <w:t>cerned we are basically free. The Mount Ilis Alpine Transports have decided on a standar</w:t>
      </w:r>
      <w:r w:rsidRPr="003D3060">
        <w:rPr>
          <w:lang w:val="en-US"/>
        </w:rPr>
        <w:t>d</w:t>
      </w:r>
      <w:r w:rsidRPr="003D3060">
        <w:rPr>
          <w:lang w:val="en-US"/>
        </w:rPr>
        <w:t>ized program package (LiftSys), this however can only process data in accordance with the extended model. Then again it is quite admissible to do without the class AlpineTransport and to insert its attributes directly in the class MITAlpineTransport.</w:t>
      </w:r>
    </w:p>
    <w:p w14:paraId="4CBBA98A"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435CFD1D" wp14:editId="616719E0">
            <wp:extent cx="3721100" cy="939800"/>
            <wp:effectExtent l="0" t="0" r="0" b="0"/>
            <wp:docPr id="13" name="Bild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1100" cy="939800"/>
                    </a:xfrm>
                    <a:prstGeom prst="rect">
                      <a:avLst/>
                    </a:prstGeom>
                    <a:noFill/>
                    <a:ln>
                      <a:noFill/>
                    </a:ln>
                  </pic:spPr>
                </pic:pic>
              </a:graphicData>
            </a:graphic>
          </wp:inline>
        </w:drawing>
      </w:r>
    </w:p>
    <w:p w14:paraId="5663E8C6" w14:textId="77777777" w:rsidR="00026FE6" w:rsidRPr="003D3060" w:rsidRDefault="00026FE6">
      <w:pPr>
        <w:pStyle w:val="Bildunterschrift"/>
        <w:rPr>
          <w:b w:val="0"/>
          <w:lang w:val="en-US"/>
        </w:rPr>
      </w:pPr>
      <w:r w:rsidRPr="003D3060">
        <w:rPr>
          <w:lang w:val="en-US"/>
        </w:rPr>
        <w:t>Figure 17:</w:t>
      </w:r>
      <w:r w:rsidRPr="003D3060">
        <w:rPr>
          <w:b w:val="0"/>
          <w:lang w:val="en-US"/>
        </w:rPr>
        <w:tab/>
        <w:t>The program package for Ilis Valley tourism only has to roughly observe the conceptual model. For example it can combine two object classes into one, as long as the package is capable of supplying data in the format that corresponds to the conceptual model.</w:t>
      </w:r>
    </w:p>
    <w:p w14:paraId="51E5E55F" w14:textId="77777777" w:rsidR="00026FE6" w:rsidRPr="003D3060" w:rsidRDefault="00026FE6">
      <w:pPr>
        <w:rPr>
          <w:lang w:val="en-US"/>
        </w:rPr>
      </w:pPr>
      <w:r w:rsidRPr="003D3060">
        <w:rPr>
          <w:lang w:val="en-US"/>
        </w:rPr>
        <w:lastRenderedPageBreak/>
        <w:t>Analogous to the processing of classes according to the concept other questions arise as to how a certain computer system realizes ideas connected with the conceptual model.</w:t>
      </w:r>
    </w:p>
    <w:p w14:paraId="7B9D477F" w14:textId="77777777" w:rsidR="00026FE6" w:rsidRPr="003D3060" w:rsidRDefault="00026FE6">
      <w:pPr>
        <w:pStyle w:val="berschrift3"/>
        <w:rPr>
          <w:lang w:val="en-US"/>
        </w:rPr>
      </w:pPr>
      <w:bookmarkStart w:id="19" w:name="_Toc236474505"/>
      <w:r w:rsidRPr="003D3060">
        <w:rPr>
          <w:lang w:val="en-US"/>
        </w:rPr>
        <w:t>How will Ilis Valley send their data to the National Tourist Office?</w:t>
      </w:r>
      <w:bookmarkEnd w:id="19"/>
    </w:p>
    <w:p w14:paraId="5BCCD91B" w14:textId="77777777" w:rsidR="00026FE6" w:rsidRPr="003D3060" w:rsidRDefault="00026FE6">
      <w:pPr>
        <w:rPr>
          <w:lang w:val="en-US"/>
        </w:rPr>
      </w:pPr>
      <w:r w:rsidRPr="003D3060">
        <w:rPr>
          <w:lang w:val="en-US"/>
        </w:rPr>
        <w:t>Once the LiftSys program package has been installed and all data has been captured, the question again arises as to how these data can be transmitted to the National Tourist Office. Because naturally enough it is not interested in all but only in certain data. The National Tou</w:t>
      </w:r>
      <w:r w:rsidRPr="003D3060">
        <w:rPr>
          <w:lang w:val="en-US"/>
        </w:rPr>
        <w:t>r</w:t>
      </w:r>
      <w:r w:rsidRPr="003D3060">
        <w:rPr>
          <w:lang w:val="en-US"/>
        </w:rPr>
        <w:t>ist Office for instance is neither interested in ski runs nor in their suitability for hikers and t</w:t>
      </w:r>
      <w:r w:rsidRPr="003D3060">
        <w:rPr>
          <w:lang w:val="en-US"/>
        </w:rPr>
        <w:t>o</w:t>
      </w:r>
      <w:r w:rsidRPr="003D3060">
        <w:rPr>
          <w:lang w:val="en-US"/>
        </w:rPr>
        <w:t>boggans.</w:t>
      </w:r>
    </w:p>
    <w:p w14:paraId="5CB1D851" w14:textId="77777777" w:rsidR="00026FE6" w:rsidRPr="003D3060" w:rsidRDefault="00A811FE">
      <w:pPr>
        <w:pStyle w:val="WW-Blocktext"/>
        <w:rPr>
          <w:lang w:val="en-US"/>
        </w:rPr>
      </w:pPr>
      <w:r w:rsidRPr="003D3060">
        <w:rPr>
          <w:noProof/>
          <w:lang w:val="en-US"/>
        </w:rPr>
        <w:drawing>
          <wp:anchor distT="0" distB="0" distL="114300" distR="114300" simplePos="0" relativeHeight="251664384" behindDoc="0" locked="0" layoutInCell="1" allowOverlap="1" wp14:anchorId="4B588622" wp14:editId="4C00AD3A">
            <wp:simplePos x="0" y="0"/>
            <wp:positionH relativeFrom="column">
              <wp:posOffset>180340</wp:posOffset>
            </wp:positionH>
            <wp:positionV relativeFrom="paragraph">
              <wp:posOffset>0</wp:posOffset>
            </wp:positionV>
            <wp:extent cx="82550" cy="156845"/>
            <wp:effectExtent l="0" t="0" r="0" b="0"/>
            <wp:wrapNone/>
            <wp:docPr id="164" name="Bild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An INTERLIS-data transfer always comprises data of one or several topics.</w:t>
      </w:r>
    </w:p>
    <w:p w14:paraId="2DC490C4" w14:textId="77777777" w:rsidR="00026FE6" w:rsidRPr="003D3060" w:rsidRDefault="00026FE6">
      <w:pPr>
        <w:rPr>
          <w:lang w:val="en-US"/>
        </w:rPr>
      </w:pPr>
    </w:p>
    <w:p w14:paraId="68F273E9" w14:textId="77777777" w:rsidR="00026FE6" w:rsidRPr="003D3060" w:rsidRDefault="00026FE6">
      <w:pPr>
        <w:rPr>
          <w:lang w:val="en-US"/>
        </w:rPr>
      </w:pPr>
      <w:r w:rsidRPr="003D3060">
        <w:rPr>
          <w:lang w:val="en-US"/>
        </w:rPr>
        <w:t xml:space="preserve">Hence in Ilis Valley they want to pass on to the National Tourist Office the data of the topics Alpine Transports and Tickets. But how can a program package generate a correct transfer file – when the manufacturing firm has had no knowledge whatsoever of the specifications of the National Tourist Office? The solution lies within the </w:t>
      </w:r>
      <w:r w:rsidRPr="003D3060">
        <w:rPr>
          <w:i/>
          <w:lang w:val="en-US"/>
        </w:rPr>
        <w:t>model based transfer</w:t>
      </w:r>
      <w:r w:rsidRPr="003D3060">
        <w:rPr>
          <w:lang w:val="en-US"/>
        </w:rPr>
        <w:t>.</w:t>
      </w:r>
    </w:p>
    <w:p w14:paraId="3855A123" w14:textId="77777777" w:rsidR="00026FE6" w:rsidRPr="003D3060" w:rsidRDefault="0000616B" w:rsidP="0000616B">
      <w:pPr>
        <w:pStyle w:val="WW-Blocktext"/>
        <w:rPr>
          <w:lang w:val="en-US"/>
        </w:rPr>
      </w:pPr>
      <w:r w:rsidRPr="003D3060">
        <w:rPr>
          <w:lang w:val="en-US"/>
        </w:rPr>
        <w:fldChar w:fldCharType="begin"/>
      </w:r>
      <w:r w:rsidR="004A13C8" w:rsidRPr="003D3060">
        <w:rPr>
          <w:lang w:val="en-US"/>
        </w:rPr>
        <w:instrText>XE "Transfer:m</w:instrText>
      </w:r>
      <w:r w:rsidRPr="003D3060">
        <w:rPr>
          <w:lang w:val="en-US"/>
        </w:rPr>
        <w:instrText>odel based"</w:instrText>
      </w:r>
      <w:r w:rsidRPr="003D3060">
        <w:rPr>
          <w:lang w:val="en-US"/>
        </w:rPr>
        <w:fldChar w:fldCharType="end"/>
      </w:r>
      <w:r w:rsidRPr="003D3060">
        <w:rPr>
          <w:lang w:val="en-US"/>
        </w:rPr>
        <w:fldChar w:fldCharType="begin"/>
      </w:r>
      <w:r w:rsidR="004A13C8" w:rsidRPr="003D3060">
        <w:rPr>
          <w:lang w:val="en-US"/>
        </w:rPr>
        <w:instrText>XE "Transfer:f</w:instrText>
      </w:r>
      <w:r w:rsidRPr="003D3060">
        <w:rPr>
          <w:lang w:val="en-US"/>
        </w:rPr>
        <w:instrText>ormat"</w:instrText>
      </w:r>
      <w:r w:rsidRPr="003D3060">
        <w:rPr>
          <w:lang w:val="en-US"/>
        </w:rPr>
        <w:fldChar w:fldCharType="end"/>
      </w:r>
      <w:r w:rsidR="00A811FE" w:rsidRPr="003D3060">
        <w:rPr>
          <w:noProof/>
          <w:lang w:val="en-US"/>
        </w:rPr>
        <w:drawing>
          <wp:anchor distT="0" distB="0" distL="114300" distR="114300" simplePos="0" relativeHeight="251665408" behindDoc="0" locked="0" layoutInCell="1" allowOverlap="1" wp14:anchorId="18BD806C" wp14:editId="7229E344">
            <wp:simplePos x="0" y="0"/>
            <wp:positionH relativeFrom="column">
              <wp:posOffset>180340</wp:posOffset>
            </wp:positionH>
            <wp:positionV relativeFrom="paragraph">
              <wp:posOffset>71755</wp:posOffset>
            </wp:positionV>
            <wp:extent cx="82550" cy="156845"/>
            <wp:effectExtent l="0" t="0" r="0" b="0"/>
            <wp:wrapNone/>
            <wp:docPr id="165" name="Bild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With a </w:t>
      </w:r>
      <w:r w:rsidR="00026FE6" w:rsidRPr="003D3060">
        <w:rPr>
          <w:b/>
          <w:lang w:val="en-US"/>
        </w:rPr>
        <w:t>model based transfer</w:t>
      </w:r>
      <w:r w:rsidR="00026FE6" w:rsidRPr="003D3060">
        <w:rPr>
          <w:lang w:val="en-US"/>
        </w:rPr>
        <w:t xml:space="preserve"> there is no specific </w:t>
      </w:r>
      <w:r w:rsidR="00026FE6" w:rsidRPr="003D3060">
        <w:rPr>
          <w:b/>
          <w:lang w:val="en-US"/>
        </w:rPr>
        <w:t>transfer format</w:t>
      </w:r>
      <w:r w:rsidR="00026FE6" w:rsidRPr="003D3060">
        <w:rPr>
          <w:lang w:val="en-US"/>
        </w:rPr>
        <w:t>. On the co</w:t>
      </w:r>
      <w:r w:rsidR="00026FE6" w:rsidRPr="003D3060">
        <w:rPr>
          <w:lang w:val="en-US"/>
        </w:rPr>
        <w:t>n</w:t>
      </w:r>
      <w:r w:rsidR="00026FE6" w:rsidRPr="003D3060">
        <w:rPr>
          <w:lang w:val="en-US"/>
        </w:rPr>
        <w:t>trary the format is governed by the data model.</w:t>
      </w:r>
    </w:p>
    <w:p w14:paraId="4813A058" w14:textId="77777777" w:rsidR="00026FE6" w:rsidRPr="003D3060" w:rsidRDefault="00026FE6">
      <w:pPr>
        <w:rPr>
          <w:lang w:val="en-US"/>
        </w:rPr>
      </w:pPr>
    </w:p>
    <w:p w14:paraId="33FB27A3" w14:textId="77777777" w:rsidR="00026FE6" w:rsidRPr="003D3060" w:rsidRDefault="00026FE6">
      <w:pPr>
        <w:rPr>
          <w:lang w:val="en-US"/>
        </w:rPr>
      </w:pPr>
      <w:r w:rsidRPr="003D3060">
        <w:rPr>
          <w:lang w:val="en-US"/>
        </w:rPr>
        <w:t xml:space="preserve">Each modeling method (e.g. </w:t>
      </w:r>
      <w:r w:rsidR="00F3685E" w:rsidRPr="003D3060">
        <w:rPr>
          <w:lang w:val="en-US"/>
        </w:rPr>
        <w:t>INTERLIS</w:t>
      </w:r>
      <w:r w:rsidRPr="003D3060">
        <w:rPr>
          <w:lang w:val="en-US"/>
        </w:rPr>
        <w:t xml:space="preserve"> or the definitions which make up a certain program package) puts certain means of expression (object classes, attributes, types, relationships, tables, columns, etc.) at your disposal. For each of these means of expression its effect on the transfer is defined independently of the concrete data model. We only speak of a co</w:t>
      </w:r>
      <w:r w:rsidRPr="003D3060">
        <w:rPr>
          <w:lang w:val="en-US"/>
        </w:rPr>
        <w:t>n</w:t>
      </w:r>
      <w:r w:rsidRPr="003D3060">
        <w:rPr>
          <w:lang w:val="en-US"/>
        </w:rPr>
        <w:t>crete transfer format (i.e. the exact order of the symbols which represent the respective data) when the corresponding data model is known. What is more, the transfer format is a direct result of the data model.</w:t>
      </w:r>
    </w:p>
    <w:p w14:paraId="452C5F9F" w14:textId="77777777" w:rsidR="00026FE6" w:rsidRPr="003D3060" w:rsidRDefault="00026FE6">
      <w:pPr>
        <w:rPr>
          <w:lang w:val="en-US"/>
        </w:rPr>
      </w:pPr>
      <w:r w:rsidRPr="003D3060">
        <w:rPr>
          <w:lang w:val="en-US"/>
        </w:rPr>
        <w:t>If LiftSys were capable of establishing the internal data model directly and in accordance with the conceptual data model, and if furthermore it supported the conversion of data within transfer files according to the specifications of INTERLIS, then there would be no problem at all. The transfer files could be generated in much the same simple way as with the test pr</w:t>
      </w:r>
      <w:r w:rsidRPr="003D3060">
        <w:rPr>
          <w:lang w:val="en-US"/>
        </w:rPr>
        <w:t>o</w:t>
      </w:r>
      <w:r w:rsidRPr="003D3060">
        <w:rPr>
          <w:lang w:val="en-US"/>
        </w:rPr>
        <w:t>gram of the union.</w:t>
      </w:r>
    </w:p>
    <w:p w14:paraId="525D3492" w14:textId="77777777" w:rsidR="00026FE6" w:rsidRPr="003D3060" w:rsidRDefault="00026FE6">
      <w:pPr>
        <w:rPr>
          <w:lang w:val="en-US"/>
        </w:rPr>
      </w:pPr>
      <w:r w:rsidRPr="003D3060">
        <w:rPr>
          <w:lang w:val="en-US"/>
        </w:rPr>
        <w:t>The program package of the department of construction (</w:t>
      </w:r>
      <w:r w:rsidR="00F3685E">
        <w:rPr>
          <w:lang w:val="en-US"/>
        </w:rPr>
        <w:t>Const</w:t>
      </w:r>
      <w:r w:rsidRPr="003D3060">
        <w:rPr>
          <w:lang w:val="en-US"/>
        </w:rPr>
        <w:t xml:space="preserve">Sys) for example supports the generating of INTERLIS 2-conforming files. However it only knows some few tables which each consists of maybe several tables. Since the formatting rules of INTERLIS are organized in such a way that inheritance structure is not directly reflected in the transfer file so, it would be possible to directly generate correct files by using </w:t>
      </w:r>
      <w:r w:rsidR="00F3685E">
        <w:rPr>
          <w:lang w:val="en-US"/>
        </w:rPr>
        <w:t>Const</w:t>
      </w:r>
      <w:r w:rsidRPr="003D3060">
        <w:rPr>
          <w:lang w:val="en-US"/>
        </w:rPr>
        <w:t>Sys. The conversion of internal to e</w:t>
      </w:r>
      <w:r w:rsidRPr="003D3060">
        <w:rPr>
          <w:lang w:val="en-US"/>
        </w:rPr>
        <w:t>x</w:t>
      </w:r>
      <w:r w:rsidRPr="003D3060">
        <w:rPr>
          <w:lang w:val="en-US"/>
        </w:rPr>
        <w:t>ternal data may be imagined in the following way:</w:t>
      </w:r>
    </w:p>
    <w:p w14:paraId="5CB6AEC3" w14:textId="77777777" w:rsidR="00026FE6" w:rsidRPr="003D3060" w:rsidRDefault="00026FE6">
      <w:pPr>
        <w:pStyle w:val="Bild"/>
        <w:rPr>
          <w:rFonts w:ascii="Arial" w:hAnsi="Arial"/>
          <w:lang w:val="en-US"/>
        </w:rPr>
      </w:pPr>
      <w:r w:rsidRPr="003D3060">
        <w:rPr>
          <w:rFonts w:ascii="Arial" w:hAnsi="Arial"/>
          <w:lang w:val="en-US"/>
        </w:rPr>
        <w:lastRenderedPageBreak/>
        <w:tab/>
      </w:r>
      <w:r w:rsidR="00A811FE" w:rsidRPr="003D3060">
        <w:rPr>
          <w:rFonts w:ascii="Arial" w:hAnsi="Arial"/>
          <w:noProof/>
          <w:lang w:val="en-US"/>
        </w:rPr>
        <w:drawing>
          <wp:inline distT="0" distB="0" distL="0" distR="0" wp14:anchorId="152D92C1" wp14:editId="1D19644F">
            <wp:extent cx="3124200" cy="3644900"/>
            <wp:effectExtent l="0" t="0" r="0" b="0"/>
            <wp:docPr id="14" name="Bild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24200" cy="3644900"/>
                    </a:xfrm>
                    <a:prstGeom prst="rect">
                      <a:avLst/>
                    </a:prstGeom>
                    <a:noFill/>
                    <a:ln>
                      <a:noFill/>
                    </a:ln>
                  </pic:spPr>
                </pic:pic>
              </a:graphicData>
            </a:graphic>
          </wp:inline>
        </w:drawing>
      </w:r>
    </w:p>
    <w:p w14:paraId="675B53FE" w14:textId="77777777" w:rsidR="00026FE6" w:rsidRPr="003D3060" w:rsidRDefault="00026FE6">
      <w:pPr>
        <w:pStyle w:val="Bildunterschrift"/>
        <w:rPr>
          <w:lang w:val="en-US"/>
        </w:rPr>
      </w:pPr>
      <w:r w:rsidRPr="003D3060">
        <w:rPr>
          <w:lang w:val="en-US"/>
        </w:rPr>
        <w:t>Figure 18:</w:t>
      </w:r>
      <w:r w:rsidRPr="003D3060">
        <w:rPr>
          <w:lang w:val="en-US"/>
        </w:rPr>
        <w:tab/>
      </w:r>
      <w:r w:rsidRPr="003D3060">
        <w:rPr>
          <w:b w:val="0"/>
          <w:lang w:val="en-US"/>
        </w:rPr>
        <w:t>The internal data of program package A will be converted into a transfer file whose stru</w:t>
      </w:r>
      <w:r w:rsidRPr="003D3060">
        <w:rPr>
          <w:b w:val="0"/>
          <w:lang w:val="en-US"/>
        </w:rPr>
        <w:t>c</w:t>
      </w:r>
      <w:r w:rsidRPr="003D3060">
        <w:rPr>
          <w:b w:val="0"/>
          <w:lang w:val="en-US"/>
        </w:rPr>
        <w:t>ture depends on the data model according to the INTERLIS format rules.</w:t>
      </w:r>
      <w:r w:rsidRPr="003D3060">
        <w:rPr>
          <w:b w:val="0"/>
          <w:lang w:val="en-US"/>
        </w:rPr>
        <w:br/>
        <w:t>These data then will be imported into program package B, provided the program pac</w:t>
      </w:r>
      <w:r w:rsidRPr="003D3060">
        <w:rPr>
          <w:b w:val="0"/>
          <w:lang w:val="en-US"/>
        </w:rPr>
        <w:t>k</w:t>
      </w:r>
      <w:r w:rsidRPr="003D3060">
        <w:rPr>
          <w:b w:val="0"/>
          <w:lang w:val="en-US"/>
        </w:rPr>
        <w:t>ages concerned have been configured in accordance with the data model.</w:t>
      </w:r>
    </w:p>
    <w:p w14:paraId="35B2195B" w14:textId="77777777" w:rsidR="00026FE6" w:rsidRPr="003D3060" w:rsidRDefault="00026FE6">
      <w:pPr>
        <w:rPr>
          <w:lang w:val="en-US"/>
        </w:rPr>
      </w:pPr>
      <w:r w:rsidRPr="003D3060">
        <w:rPr>
          <w:lang w:val="en-US"/>
        </w:rPr>
        <w:t>However LiftSys does not support INTERLIS. What is to be done? Must MITAlpine Transport contemplate buying a new program package? There is an obvious alternative: LiftSys exports the data in another format, and then they will be with a conversion program according to I</w:t>
      </w:r>
      <w:r w:rsidRPr="003D3060">
        <w:rPr>
          <w:lang w:val="en-US"/>
        </w:rPr>
        <w:t>N</w:t>
      </w:r>
      <w:r w:rsidRPr="003D3060">
        <w:rPr>
          <w:lang w:val="en-US"/>
        </w:rPr>
        <w:t>TERLIS. This conversion program can either be realized specifically for this concrete data model or more neutrally as a model-based tool.</w:t>
      </w:r>
    </w:p>
    <w:p w14:paraId="0C8388FC" w14:textId="77777777" w:rsidR="00026FE6" w:rsidRPr="003D3060" w:rsidRDefault="00026FE6">
      <w:pPr>
        <w:pStyle w:val="Bild"/>
        <w:rPr>
          <w:rFonts w:ascii="Arial" w:hAnsi="Arial"/>
          <w:lang w:val="en-US"/>
        </w:rPr>
      </w:pPr>
      <w:r w:rsidRPr="003D3060">
        <w:rPr>
          <w:rFonts w:ascii="Arial" w:hAnsi="Arial"/>
          <w:lang w:val="en-US"/>
        </w:rPr>
        <w:tab/>
      </w:r>
      <w:r w:rsidR="00A811FE" w:rsidRPr="003D3060">
        <w:rPr>
          <w:rFonts w:ascii="Arial" w:hAnsi="Arial"/>
          <w:noProof/>
          <w:lang w:val="en-US"/>
        </w:rPr>
        <w:drawing>
          <wp:inline distT="0" distB="0" distL="0" distR="0" wp14:anchorId="5B9E89D1" wp14:editId="611FD41E">
            <wp:extent cx="1943100" cy="812800"/>
            <wp:effectExtent l="0" t="0" r="0" b="0"/>
            <wp:docPr id="15" name="Bild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43100" cy="812800"/>
                    </a:xfrm>
                    <a:prstGeom prst="rect">
                      <a:avLst/>
                    </a:prstGeom>
                    <a:noFill/>
                    <a:ln>
                      <a:noFill/>
                    </a:ln>
                  </pic:spPr>
                </pic:pic>
              </a:graphicData>
            </a:graphic>
          </wp:inline>
        </w:drawing>
      </w:r>
    </w:p>
    <w:p w14:paraId="2D2AE59E" w14:textId="77777777" w:rsidR="00026FE6" w:rsidRPr="003D3060" w:rsidRDefault="00026FE6">
      <w:pPr>
        <w:pStyle w:val="Bildunterschrift"/>
        <w:rPr>
          <w:lang w:val="en-US"/>
        </w:rPr>
      </w:pPr>
      <w:r w:rsidRPr="003D3060">
        <w:rPr>
          <w:lang w:val="en-US"/>
        </w:rPr>
        <w:t>Figure 19:</w:t>
      </w:r>
      <w:r w:rsidRPr="003D3060">
        <w:rPr>
          <w:lang w:val="en-US"/>
        </w:rPr>
        <w:tab/>
      </w:r>
      <w:r w:rsidR="002372E2" w:rsidRPr="003D3060">
        <w:rPr>
          <w:b w:val="0"/>
          <w:lang w:val="en-US"/>
        </w:rPr>
        <w:fldChar w:fldCharType="begin"/>
      </w:r>
      <w:r w:rsidR="002372E2" w:rsidRPr="003D3060">
        <w:rPr>
          <w:b w:val="0"/>
          <w:lang w:val="en-US"/>
        </w:rPr>
        <w:instrText xml:space="preserve"> XE "Transfer:system specific" </w:instrText>
      </w:r>
      <w:r w:rsidR="002372E2" w:rsidRPr="003D3060">
        <w:rPr>
          <w:b w:val="0"/>
          <w:lang w:val="en-US"/>
        </w:rPr>
        <w:fldChar w:fldCharType="end"/>
      </w:r>
      <w:r w:rsidRPr="003D3060">
        <w:rPr>
          <w:b w:val="0"/>
          <w:lang w:val="en-US"/>
        </w:rPr>
        <w:t>A converter generates INTERLIS-files from a format, which is specific for a certain co</w:t>
      </w:r>
      <w:r w:rsidRPr="003D3060">
        <w:rPr>
          <w:b w:val="0"/>
          <w:lang w:val="en-US"/>
        </w:rPr>
        <w:t>m</w:t>
      </w:r>
      <w:r w:rsidRPr="003D3060">
        <w:rPr>
          <w:b w:val="0"/>
          <w:lang w:val="en-US"/>
        </w:rPr>
        <w:t>puter system.</w:t>
      </w:r>
    </w:p>
    <w:p w14:paraId="61B7AF78" w14:textId="77777777" w:rsidR="00026FE6" w:rsidRPr="003D3060" w:rsidRDefault="00026FE6">
      <w:pPr>
        <w:rPr>
          <w:lang w:val="en-US"/>
        </w:rPr>
      </w:pPr>
      <w:r w:rsidRPr="003D3060">
        <w:rPr>
          <w:lang w:val="en-US"/>
        </w:rPr>
        <w:t>Once all seemed to go smoothly the file was sent to the National Tourist Office. The r</w:t>
      </w:r>
      <w:r w:rsidRPr="003D3060">
        <w:rPr>
          <w:lang w:val="en-US"/>
        </w:rPr>
        <w:t>e</w:t>
      </w:r>
      <w:r w:rsidRPr="003D3060">
        <w:rPr>
          <w:lang w:val="en-US"/>
        </w:rPr>
        <w:t xml:space="preserve">sponse: «Almost perfect – however there is a problem with the ski lift up to Ilis Rock!» Uff – somehow </w:t>
      </w:r>
      <w:r w:rsidRPr="003D3060">
        <w:rPr>
          <w:lang w:val="en-US"/>
        </w:rPr>
        <w:lastRenderedPageBreak/>
        <w:t>this is familiar and occurs repeatedly in e-mails: «Ilistäli»</w:t>
      </w:r>
      <w:r w:rsidR="00F3685E">
        <w:rPr>
          <w:lang w:val="en-US"/>
        </w:rPr>
        <w:t xml:space="preserve"> (Ilis Dale in German)</w:t>
      </w:r>
      <w:r w:rsidRPr="003D3060">
        <w:rPr>
          <w:lang w:val="en-US"/>
        </w:rPr>
        <w:t>; these u</w:t>
      </w:r>
      <w:r w:rsidRPr="003D3060">
        <w:rPr>
          <w:lang w:val="en-US"/>
        </w:rPr>
        <w:t>m</w:t>
      </w:r>
      <w:r w:rsidRPr="003D3060">
        <w:rPr>
          <w:lang w:val="en-US"/>
        </w:rPr>
        <w:t>lauts again.</w:t>
      </w:r>
    </w:p>
    <w:p w14:paraId="5ED37CF6" w14:textId="77777777" w:rsidR="00026FE6" w:rsidRPr="003D3060" w:rsidRDefault="00026FE6">
      <w:pPr>
        <w:rPr>
          <w:lang w:val="en-US"/>
        </w:rPr>
      </w:pPr>
      <w:r w:rsidRPr="003D3060">
        <w:rPr>
          <w:lang w:val="en-US"/>
        </w:rPr>
        <w:t>Two things should be distinguished clearly:</w:t>
      </w:r>
    </w:p>
    <w:p w14:paraId="726DD88F" w14:textId="77777777" w:rsidR="00026FE6" w:rsidRPr="003D3060" w:rsidRDefault="0000616B" w:rsidP="0000616B">
      <w:pPr>
        <w:pStyle w:val="WW-Blocktext"/>
        <w:rPr>
          <w:lang w:val="en-US"/>
        </w:rPr>
      </w:pPr>
      <w:r w:rsidRPr="003D3060">
        <w:rPr>
          <w:lang w:val="en-US"/>
        </w:rPr>
        <w:fldChar w:fldCharType="begin"/>
      </w:r>
      <w:r w:rsidRPr="003D3060">
        <w:rPr>
          <w:lang w:val="en-US"/>
        </w:rPr>
        <w:instrText>XE "Character codes"</w:instrText>
      </w:r>
      <w:r w:rsidRPr="003D3060">
        <w:rPr>
          <w:lang w:val="en-US"/>
        </w:rPr>
        <w:fldChar w:fldCharType="end"/>
      </w:r>
      <w:r w:rsidR="00A811FE" w:rsidRPr="003D3060">
        <w:rPr>
          <w:noProof/>
          <w:lang w:val="en-US"/>
        </w:rPr>
        <w:drawing>
          <wp:anchor distT="0" distB="0" distL="114300" distR="114300" simplePos="0" relativeHeight="251666432" behindDoc="0" locked="0" layoutInCell="1" allowOverlap="1" wp14:anchorId="3DABB90B" wp14:editId="480774FC">
            <wp:simplePos x="0" y="0"/>
            <wp:positionH relativeFrom="column">
              <wp:posOffset>180340</wp:posOffset>
            </wp:positionH>
            <wp:positionV relativeFrom="paragraph">
              <wp:posOffset>71755</wp:posOffset>
            </wp:positionV>
            <wp:extent cx="82550" cy="156845"/>
            <wp:effectExtent l="0" t="0" r="0" b="0"/>
            <wp:wrapNone/>
            <wp:docPr id="166" name="Bild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The </w:t>
      </w:r>
      <w:r w:rsidR="00026FE6" w:rsidRPr="003D3060">
        <w:rPr>
          <w:b/>
          <w:lang w:val="en-US"/>
        </w:rPr>
        <w:t>character codes utilized</w:t>
      </w:r>
      <w:r w:rsidR="00026FE6" w:rsidRPr="003D3060">
        <w:rPr>
          <w:lang w:val="en-US"/>
        </w:rPr>
        <w:t xml:space="preserve"> determine which symbols can be used in text a</w:t>
      </w:r>
      <w:r w:rsidR="00026FE6" w:rsidRPr="003D3060">
        <w:rPr>
          <w:lang w:val="en-US"/>
        </w:rPr>
        <w:t>t</w:t>
      </w:r>
      <w:r w:rsidR="00026FE6" w:rsidRPr="003D3060">
        <w:rPr>
          <w:lang w:val="en-US"/>
        </w:rPr>
        <w:t>tributes.</w:t>
      </w:r>
    </w:p>
    <w:p w14:paraId="7B19D511" w14:textId="77777777" w:rsidR="00026FE6" w:rsidRPr="003D3060" w:rsidRDefault="00026FE6">
      <w:pPr>
        <w:rPr>
          <w:lang w:val="en-US"/>
        </w:rPr>
      </w:pPr>
    </w:p>
    <w:p w14:paraId="290FD567" w14:textId="77777777" w:rsidR="00026FE6" w:rsidRPr="003D3060" w:rsidRDefault="00026FE6" w:rsidP="0000616B">
      <w:pPr>
        <w:pStyle w:val="WW-Blocktext"/>
        <w:rPr>
          <w:lang w:val="en-US"/>
        </w:rPr>
      </w:pPr>
      <w:r w:rsidRPr="003D3060">
        <w:rPr>
          <w:lang w:val="en-US"/>
        </w:rPr>
        <w:fldChar w:fldCharType="begin"/>
      </w:r>
      <w:r w:rsidRPr="003D3060">
        <w:rPr>
          <w:lang w:val="en-US"/>
        </w:rPr>
        <w:instrText>XE "Character coding"</w:instrText>
      </w:r>
      <w:r w:rsidRPr="003D3060">
        <w:rPr>
          <w:lang w:val="en-US"/>
        </w:rPr>
        <w:fldChar w:fldCharType="end"/>
      </w:r>
      <w:r w:rsidRPr="003D3060">
        <w:rPr>
          <w:lang w:val="en-US"/>
        </w:rPr>
        <w:fldChar w:fldCharType="begin"/>
      </w:r>
      <w:r w:rsidRPr="003D3060">
        <w:rPr>
          <w:lang w:val="en-US"/>
        </w:rPr>
        <w:instrText>XE "Coding"</w:instrText>
      </w:r>
      <w:r w:rsidRPr="003D3060">
        <w:rPr>
          <w:lang w:val="en-US"/>
        </w:rPr>
        <w:fldChar w:fldCharType="end"/>
      </w:r>
      <w:r w:rsidR="00A811FE" w:rsidRPr="003D3060">
        <w:rPr>
          <w:noProof/>
          <w:lang w:val="en-US"/>
        </w:rPr>
        <w:drawing>
          <wp:anchor distT="0" distB="0" distL="114300" distR="114300" simplePos="0" relativeHeight="251667456" behindDoc="0" locked="0" layoutInCell="1" allowOverlap="1" wp14:anchorId="50248DE1" wp14:editId="0E1B4A8B">
            <wp:simplePos x="0" y="0"/>
            <wp:positionH relativeFrom="column">
              <wp:posOffset>180340</wp:posOffset>
            </wp:positionH>
            <wp:positionV relativeFrom="paragraph">
              <wp:posOffset>71755</wp:posOffset>
            </wp:positionV>
            <wp:extent cx="82550" cy="156845"/>
            <wp:effectExtent l="0" t="0" r="0" b="0"/>
            <wp:wrapNone/>
            <wp:docPr id="167" name="Bild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Pr="003D3060">
        <w:rPr>
          <w:lang w:val="en-US"/>
        </w:rPr>
        <w:t xml:space="preserve">The </w:t>
      </w:r>
      <w:r w:rsidRPr="003D3060">
        <w:rPr>
          <w:b/>
          <w:lang w:val="en-US"/>
        </w:rPr>
        <w:t>character coding</w:t>
      </w:r>
      <w:r w:rsidRPr="003D3060">
        <w:rPr>
          <w:lang w:val="en-US"/>
        </w:rPr>
        <w:t xml:space="preserve"> determines the bit pattern that represents the symbol within the computer.</w:t>
      </w:r>
    </w:p>
    <w:p w14:paraId="5F7A9D5E" w14:textId="77777777" w:rsidR="00026FE6" w:rsidRPr="003D3060" w:rsidRDefault="00026FE6">
      <w:pPr>
        <w:rPr>
          <w:lang w:val="en-US"/>
        </w:rPr>
      </w:pPr>
    </w:p>
    <w:p w14:paraId="7DF40DE4" w14:textId="77777777" w:rsidR="00026FE6" w:rsidRPr="003D3060" w:rsidRDefault="00026FE6">
      <w:pPr>
        <w:rPr>
          <w:lang w:val="en-US"/>
        </w:rPr>
      </w:pPr>
      <w:r w:rsidRPr="003D3060">
        <w:rPr>
          <w:lang w:val="en-US"/>
        </w:rPr>
        <w:fldChar w:fldCharType="begin"/>
      </w:r>
      <w:r w:rsidRPr="003D3060">
        <w:rPr>
          <w:lang w:val="en-US"/>
        </w:rPr>
        <w:instrText>XE "Umlauts"</w:instrText>
      </w:r>
      <w:r w:rsidRPr="003D3060">
        <w:rPr>
          <w:lang w:val="en-US"/>
        </w:rPr>
        <w:fldChar w:fldCharType="end"/>
      </w:r>
      <w:r w:rsidRPr="003D3060">
        <w:rPr>
          <w:lang w:val="en-US"/>
        </w:rPr>
        <w:t>Umlauts are part of the permitted character codes of INTERLIS. But with the conversion it was omitted to correctly indicate the character coding of the data provided by LiftSys. This correction having been made Ilis Valley receives a positive response from the National Tou</w:t>
      </w:r>
      <w:r w:rsidRPr="003D3060">
        <w:rPr>
          <w:lang w:val="en-US"/>
        </w:rPr>
        <w:t>r</w:t>
      </w:r>
      <w:r w:rsidRPr="003D3060">
        <w:rPr>
          <w:lang w:val="en-US"/>
        </w:rPr>
        <w:t>ist Office.</w:t>
      </w:r>
    </w:p>
    <w:p w14:paraId="16C5CF81" w14:textId="77777777" w:rsidR="00026FE6" w:rsidRPr="003D3060" w:rsidRDefault="006561DA">
      <w:pPr>
        <w:pStyle w:val="berschrift3"/>
        <w:rPr>
          <w:lang w:val="en-US"/>
        </w:rPr>
      </w:pPr>
      <w:bookmarkStart w:id="20" w:name="_Toc236474506"/>
      <w:r w:rsidRPr="003D3060">
        <w:rPr>
          <w:lang w:val="en-US"/>
        </w:rPr>
        <w:t>What does the national ass</w:t>
      </w:r>
      <w:r w:rsidR="00026FE6" w:rsidRPr="003D3060">
        <w:rPr>
          <w:lang w:val="en-US"/>
        </w:rPr>
        <w:t>ociation of tourism do with the Ilis Valley data?</w:t>
      </w:r>
      <w:bookmarkEnd w:id="20"/>
    </w:p>
    <w:p w14:paraId="3DB63C17" w14:textId="77777777" w:rsidR="00026FE6" w:rsidRPr="003D3060" w:rsidRDefault="00026FE6">
      <w:pPr>
        <w:tabs>
          <w:tab w:val="left" w:pos="426"/>
        </w:tabs>
        <w:rPr>
          <w:lang w:val="en-US"/>
        </w:rPr>
      </w:pPr>
      <w:r w:rsidRPr="003D3060">
        <w:rPr>
          <w:lang w:val="en-US"/>
        </w:rPr>
        <w:t>There is one small matter that slightly surprises the people in Ilis Valley: What might the computer system of the National Tourist Office (NatTourSys) have done with the suppleme</w:t>
      </w:r>
      <w:r w:rsidRPr="003D3060">
        <w:rPr>
          <w:lang w:val="en-US"/>
        </w:rPr>
        <w:t>n</w:t>
      </w:r>
      <w:r w:rsidRPr="003D3060">
        <w:rPr>
          <w:lang w:val="en-US"/>
        </w:rPr>
        <w:t>tary attributes – such as the suitability for hikers and toboggans or the track course of the railway? The solution may sound simple: NatTourSys hat simply ignored them.</w:t>
      </w:r>
    </w:p>
    <w:p w14:paraId="132C08FD" w14:textId="77777777" w:rsidR="00026FE6" w:rsidRPr="003D3060" w:rsidRDefault="00A811FE">
      <w:pPr>
        <w:pStyle w:val="WW-Blocktext"/>
        <w:rPr>
          <w:lang w:val="en-US"/>
        </w:rPr>
      </w:pPr>
      <w:r w:rsidRPr="003D3060">
        <w:rPr>
          <w:noProof/>
          <w:lang w:val="en-US"/>
        </w:rPr>
        <w:drawing>
          <wp:anchor distT="0" distB="0" distL="114300" distR="114300" simplePos="0" relativeHeight="251668480" behindDoc="0" locked="0" layoutInCell="1" allowOverlap="1" wp14:anchorId="027049A5" wp14:editId="54605149">
            <wp:simplePos x="0" y="0"/>
            <wp:positionH relativeFrom="column">
              <wp:posOffset>180340</wp:posOffset>
            </wp:positionH>
            <wp:positionV relativeFrom="paragraph">
              <wp:posOffset>71755</wp:posOffset>
            </wp:positionV>
            <wp:extent cx="82550" cy="156845"/>
            <wp:effectExtent l="0" t="0" r="0" b="0"/>
            <wp:wrapNone/>
            <wp:docPr id="168" name="Bild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"Polymorph reading"</w:instrText>
      </w:r>
      <w:r w:rsidR="00026FE6" w:rsidRPr="003D3060">
        <w:rPr>
          <w:lang w:val="en-US"/>
        </w:rPr>
        <w:fldChar w:fldCharType="end"/>
      </w:r>
      <w:r w:rsidR="00026FE6" w:rsidRPr="003D3060">
        <w:rPr>
          <w:lang w:val="en-US"/>
        </w:rPr>
        <w:fldChar w:fldCharType="begin"/>
      </w:r>
      <w:r w:rsidR="00026FE6" w:rsidRPr="003D3060">
        <w:rPr>
          <w:lang w:val="en-US"/>
        </w:rPr>
        <w:instrText>XE "Polymorph</w:instrText>
      </w:r>
      <w:r w:rsidR="00A473E8" w:rsidRPr="003D3060">
        <w:rPr>
          <w:lang w:val="en-US"/>
        </w:rPr>
        <w:instrText>ism</w:instrText>
      </w:r>
      <w:r w:rsidR="00026FE6" w:rsidRPr="003D3060">
        <w:rPr>
          <w:lang w:val="en-US"/>
        </w:rPr>
        <w:instrText>:</w:instrText>
      </w:r>
      <w:r w:rsidR="0020689C" w:rsidRPr="003D3060">
        <w:rPr>
          <w:lang w:val="en-US"/>
        </w:rPr>
        <w:instrText xml:space="preserve">at the </w:instrText>
      </w:r>
      <w:r w:rsidR="00026FE6" w:rsidRPr="003D3060">
        <w:rPr>
          <w:lang w:val="en-US"/>
        </w:rPr>
        <w:instrText>transfer"</w:instrText>
      </w:r>
      <w:r w:rsidR="00026FE6" w:rsidRPr="003D3060">
        <w:rPr>
          <w:lang w:val="en-US"/>
        </w:rPr>
        <w:fldChar w:fldCharType="end"/>
      </w:r>
      <w:r w:rsidR="00026FE6" w:rsidRPr="003D3060">
        <w:rPr>
          <w:lang w:val="en-US"/>
        </w:rPr>
        <w:fldChar w:fldCharType="begin"/>
      </w:r>
      <w:r w:rsidR="00026FE6" w:rsidRPr="003D3060">
        <w:rPr>
          <w:lang w:val="en-US"/>
        </w:rPr>
        <w:instrText>XE "Transfer:to a higher position"</w:instrText>
      </w:r>
      <w:r w:rsidR="00026FE6" w:rsidRPr="003D3060">
        <w:rPr>
          <w:lang w:val="en-US"/>
        </w:rPr>
        <w:fldChar w:fldCharType="end"/>
      </w:r>
      <w:r w:rsidR="0000616B" w:rsidRPr="003D3060">
        <w:rPr>
          <w:lang w:val="en-US"/>
        </w:rPr>
        <w:t xml:space="preserve">Thanks to </w:t>
      </w:r>
      <w:r w:rsidR="00026FE6" w:rsidRPr="003D3060">
        <w:rPr>
          <w:b/>
          <w:lang w:val="en-US"/>
        </w:rPr>
        <w:t>polymorph reading</w:t>
      </w:r>
      <w:r w:rsidR="00026FE6" w:rsidRPr="003D3060">
        <w:rPr>
          <w:lang w:val="en-US"/>
        </w:rPr>
        <w:t xml:space="preserve"> data can be read according to a </w:t>
      </w:r>
      <w:r w:rsidR="003C3BBB" w:rsidRPr="003D3060">
        <w:rPr>
          <w:lang w:val="en-US"/>
        </w:rPr>
        <w:t>«</w:t>
      </w:r>
      <w:r w:rsidR="00026FE6" w:rsidRPr="003D3060">
        <w:rPr>
          <w:lang w:val="en-US"/>
        </w:rPr>
        <w:t>reduced</w:t>
      </w:r>
      <w:r w:rsidR="003C3BBB" w:rsidRPr="003D3060">
        <w:rPr>
          <w:lang w:val="en-US"/>
        </w:rPr>
        <w:t>»</w:t>
      </w:r>
      <w:r w:rsidR="00026FE6" w:rsidRPr="003D3060">
        <w:rPr>
          <w:lang w:val="en-US"/>
        </w:rPr>
        <w:t xml:space="preserve"> model, i.e. a model that does not yet recognize additional extensions.</w:t>
      </w:r>
    </w:p>
    <w:p w14:paraId="1B618217" w14:textId="77777777" w:rsidR="00026FE6" w:rsidRPr="003D3060" w:rsidRDefault="00026FE6">
      <w:pPr>
        <w:rPr>
          <w:lang w:val="en-US"/>
        </w:rPr>
      </w:pPr>
    </w:p>
    <w:p w14:paraId="06C87E55" w14:textId="77777777" w:rsidR="00026FE6" w:rsidRPr="003D3060" w:rsidRDefault="00026FE6">
      <w:pPr>
        <w:rPr>
          <w:lang w:val="en-US"/>
        </w:rPr>
      </w:pPr>
      <w:r w:rsidRPr="003D3060">
        <w:rPr>
          <w:lang w:val="en-US"/>
        </w:rPr>
        <w:t>Ilis Valley has transmitted all data in such a way that they contain all extensions according to the Ilis Valley model. The transfer rules of INTERLIS make sure that all the same these data can be read according to the model of the National Tourist Office without upsetting the rea</w:t>
      </w:r>
      <w:r w:rsidRPr="003D3060">
        <w:rPr>
          <w:lang w:val="en-US"/>
        </w:rPr>
        <w:t>d</w:t>
      </w:r>
      <w:r w:rsidRPr="003D3060">
        <w:rPr>
          <w:lang w:val="en-US"/>
        </w:rPr>
        <w:t>ing program because of the additional data. Sole condition: the model according to which these data have been generated must be an extension of the model used at the receiving end. Thus the Ilis Valley model must extend the model of the National Tourist Office.</w:t>
      </w:r>
    </w:p>
    <w:p w14:paraId="54A32B6A" w14:textId="77777777" w:rsidR="00026FE6" w:rsidRPr="003D3060" w:rsidRDefault="00026FE6">
      <w:pPr>
        <w:pStyle w:val="Synonyme"/>
        <w:jc w:val="left"/>
        <w:rPr>
          <w:lang w:val="en-US"/>
        </w:rPr>
      </w:pPr>
      <w:r w:rsidRPr="003D3060">
        <w:rPr>
          <w:lang w:val="en-US"/>
        </w:rPr>
        <w:t>Chapter 5 further explains the usefulness of such extensions. Chapter 8 deals with the details of data transfers.</w:t>
      </w:r>
    </w:p>
    <w:p w14:paraId="12C5659D" w14:textId="77777777" w:rsidR="00026FE6" w:rsidRPr="003D3060" w:rsidRDefault="00026FE6">
      <w:pPr>
        <w:pStyle w:val="Synonyme"/>
        <w:rPr>
          <w:lang w:val="en-US"/>
        </w:rPr>
      </w:pPr>
    </w:p>
    <w:p w14:paraId="39D80549" w14:textId="77777777" w:rsidR="00026FE6" w:rsidRPr="003D3060" w:rsidRDefault="00026FE6">
      <w:pPr>
        <w:rPr>
          <w:lang w:val="en-US"/>
        </w:rPr>
      </w:pPr>
      <w:r w:rsidRPr="003D3060">
        <w:rPr>
          <w:lang w:val="en-US"/>
        </w:rPr>
        <w:t xml:space="preserve">In the reading side it is possible to either read data directly with the program package of the receiver or to introduce a </w:t>
      </w:r>
      <w:r w:rsidRPr="003D3060">
        <w:rPr>
          <w:lang w:val="en-US"/>
        </w:rPr>
        <w:fldChar w:fldCharType="begin"/>
      </w:r>
      <w:r w:rsidRPr="003D3060">
        <w:rPr>
          <w:lang w:val="en-US"/>
        </w:rPr>
        <w:instrText>XE "Transfer:with a conversion program"</w:instrText>
      </w:r>
      <w:r w:rsidRPr="003D3060">
        <w:rPr>
          <w:lang w:val="en-US"/>
        </w:rPr>
        <w:fldChar w:fldCharType="end"/>
      </w:r>
      <w:r w:rsidRPr="003D3060">
        <w:rPr>
          <w:lang w:val="en-US"/>
        </w:rPr>
        <w:t>conversion program. And we also have to keep in mind that the concrete symbols of the text attributes must be converted correctly. The «ä» of Ilistäli may possibly be coded differently in LiftSys, on the transfer file and in NatTourSys. For each of the programs it is always obvious that it is an «ä».</w:t>
      </w:r>
    </w:p>
    <w:p w14:paraId="2F4FA5C6" w14:textId="77777777" w:rsidR="00026FE6" w:rsidRPr="003D3060" w:rsidRDefault="00026FE6">
      <w:pPr>
        <w:pStyle w:val="berschrift2"/>
        <w:numPr>
          <w:ilvl w:val="1"/>
          <w:numId w:val="2"/>
        </w:numPr>
        <w:ind w:left="567"/>
        <w:rPr>
          <w:bCs/>
          <w:lang w:val="en-US"/>
        </w:rPr>
      </w:pPr>
      <w:r w:rsidRPr="003D3060">
        <w:rPr>
          <w:lang w:val="en-US"/>
        </w:rPr>
        <w:tab/>
      </w:r>
      <w:bookmarkStart w:id="21" w:name="_Toc236474507"/>
      <w:r w:rsidRPr="003D3060">
        <w:rPr>
          <w:lang w:val="en-US"/>
        </w:rPr>
        <w:t>Ilis Valley has made it</w:t>
      </w:r>
      <w:bookmarkEnd w:id="21"/>
    </w:p>
    <w:p w14:paraId="1D97781F" w14:textId="77777777" w:rsidR="00026FE6" w:rsidRPr="003D3060" w:rsidRDefault="00026FE6">
      <w:pPr>
        <w:pStyle w:val="berschrift3"/>
        <w:rPr>
          <w:lang w:val="en-US"/>
        </w:rPr>
      </w:pPr>
      <w:bookmarkStart w:id="22" w:name="_Toc236474508"/>
      <w:r w:rsidRPr="003D3060">
        <w:rPr>
          <w:lang w:val="en-US"/>
        </w:rPr>
        <w:t>System overview</w:t>
      </w:r>
      <w:bookmarkEnd w:id="22"/>
    </w:p>
    <w:p w14:paraId="56E7F2E9" w14:textId="77777777" w:rsidR="00026FE6" w:rsidRPr="003D3060" w:rsidRDefault="00026FE6">
      <w:pPr>
        <w:rPr>
          <w:lang w:val="en-US"/>
        </w:rPr>
      </w:pPr>
      <w:r w:rsidRPr="003D3060">
        <w:rPr>
          <w:lang w:val="en-US"/>
        </w:rPr>
        <w:t>As far as the internet is concerned a relatively simple solution was opted for: The program package LiftSys generates the site plan as a static picture which then is put at the disposal of a web-presentation system (WebSys). In order to be able to require after the current cond</w:t>
      </w:r>
      <w:r w:rsidRPr="003D3060">
        <w:rPr>
          <w:lang w:val="en-US"/>
        </w:rPr>
        <w:t>i</w:t>
      </w:r>
      <w:r w:rsidRPr="003D3060">
        <w:rPr>
          <w:lang w:val="en-US"/>
        </w:rPr>
        <w:t xml:space="preserve">tion of the railways, specific sections in the picture are accentuated. A mouse click on one of these </w:t>
      </w:r>
      <w:r w:rsidRPr="003D3060">
        <w:rPr>
          <w:lang w:val="en-US"/>
        </w:rPr>
        <w:lastRenderedPageBreak/>
        <w:t>spots will make the current data of the corresponding railway. Furthermore hotels with free rooms should be marked accordingly.</w:t>
      </w:r>
    </w:p>
    <w:p w14:paraId="1B5EB096" w14:textId="77777777" w:rsidR="00BC6F3A" w:rsidRPr="003D3060" w:rsidRDefault="00026FE6">
      <w:pPr>
        <w:pStyle w:val="berschrift3"/>
        <w:rPr>
          <w:lang w:val="en-US"/>
        </w:rPr>
      </w:pPr>
      <w:bookmarkStart w:id="23" w:name="_Toc236474509"/>
      <w:r w:rsidRPr="003D3060">
        <w:rPr>
          <w:lang w:val="en-US"/>
        </w:rPr>
        <w:t>For the web site only the present condition is of interest</w:t>
      </w:r>
      <w:bookmarkEnd w:id="23"/>
    </w:p>
    <w:p w14:paraId="1AA9191A" w14:textId="77777777" w:rsidR="00026FE6" w:rsidRPr="003D3060" w:rsidRDefault="00026FE6">
      <w:pPr>
        <w:rPr>
          <w:lang w:val="en-US"/>
        </w:rPr>
      </w:pPr>
      <w:r w:rsidRPr="003D3060">
        <w:rPr>
          <w:lang w:val="en-US"/>
        </w:rPr>
        <w:t>Ilis Valley has made an effort and their model now is clearly structured above all also for o</w:t>
      </w:r>
      <w:r w:rsidRPr="003D3060">
        <w:rPr>
          <w:lang w:val="en-US"/>
        </w:rPr>
        <w:t>p</w:t>
      </w:r>
      <w:r w:rsidRPr="003D3060">
        <w:rPr>
          <w:lang w:val="en-US"/>
        </w:rPr>
        <w:t>erational data of railways and ski runs. Unfortunately the program, which ought to continually update the internet site, is unable to derive the current condition from the multitude of opera</w:t>
      </w:r>
      <w:r w:rsidRPr="003D3060">
        <w:rPr>
          <w:lang w:val="en-US"/>
        </w:rPr>
        <w:t>t</w:t>
      </w:r>
      <w:r w:rsidRPr="003D3060">
        <w:rPr>
          <w:lang w:val="en-US"/>
        </w:rPr>
        <w:t>ing hours, operating decisions and information on conditions. On one hand the management would like to receive data according to the topic MITTickets whenever a change has o</w:t>
      </w:r>
      <w:r w:rsidRPr="003D3060">
        <w:rPr>
          <w:lang w:val="en-US"/>
        </w:rPr>
        <w:t>c</w:t>
      </w:r>
      <w:r w:rsidRPr="003D3060">
        <w:rPr>
          <w:lang w:val="en-US"/>
        </w:rPr>
        <w:t>curred. On the other hand information regarding operating conditions should be transmitted in 20-minute-intervals.</w:t>
      </w:r>
    </w:p>
    <w:p w14:paraId="6434AD2B" w14:textId="77777777" w:rsidR="00026FE6" w:rsidRPr="003D3060" w:rsidRDefault="00A811FE">
      <w:pPr>
        <w:pStyle w:val="WW-Blocktext"/>
        <w:rPr>
          <w:lang w:val="en-US"/>
        </w:rPr>
      </w:pPr>
      <w:r w:rsidRPr="003D3060">
        <w:rPr>
          <w:noProof/>
          <w:lang w:val="en-US"/>
        </w:rPr>
        <w:drawing>
          <wp:anchor distT="0" distB="0" distL="114300" distR="114300" simplePos="0" relativeHeight="251669504" behindDoc="0" locked="0" layoutInCell="1" allowOverlap="1" wp14:anchorId="4E3975CD" wp14:editId="7EFD3ED4">
            <wp:simplePos x="0" y="0"/>
            <wp:positionH relativeFrom="column">
              <wp:posOffset>180340</wp:posOffset>
            </wp:positionH>
            <wp:positionV relativeFrom="paragraph">
              <wp:posOffset>71755</wp:posOffset>
            </wp:positionV>
            <wp:extent cx="82550" cy="156845"/>
            <wp:effectExtent l="0" t="0" r="0" b="0"/>
            <wp:wrapNone/>
            <wp:docPr id="169" name="Bild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"View"</w:instrText>
      </w:r>
      <w:r w:rsidR="00026FE6" w:rsidRPr="003D3060">
        <w:rPr>
          <w:lang w:val="en-US"/>
        </w:rPr>
        <w:fldChar w:fldCharType="end"/>
      </w:r>
      <w:r w:rsidR="00026FE6" w:rsidRPr="003D3060">
        <w:rPr>
          <w:lang w:val="en-US"/>
        </w:rPr>
        <w:t xml:space="preserve">A </w:t>
      </w:r>
      <w:r w:rsidR="00026FE6" w:rsidRPr="003D3060">
        <w:rPr>
          <w:b/>
          <w:lang w:val="en-US"/>
        </w:rPr>
        <w:t>view</w:t>
      </w:r>
      <w:r w:rsidR="00026FE6" w:rsidRPr="003D3060">
        <w:rPr>
          <w:lang w:val="en-US"/>
        </w:rPr>
        <w:t xml:space="preserve"> defines data that corresponds to the concept of a specific user and thus ought to be derivable from original data.</w:t>
      </w:r>
    </w:p>
    <w:p w14:paraId="53E449B3" w14:textId="77777777" w:rsidR="00026FE6" w:rsidRPr="003D3060" w:rsidRDefault="00026FE6">
      <w:pPr>
        <w:pStyle w:val="Synonyme"/>
        <w:rPr>
          <w:lang w:val="en-US"/>
        </w:rPr>
      </w:pPr>
      <w:r w:rsidRPr="003D3060">
        <w:rPr>
          <w:lang w:val="en-US"/>
        </w:rPr>
        <w:t>Related terms: View, derived data, ....</w:t>
      </w:r>
    </w:p>
    <w:p w14:paraId="77EC3443" w14:textId="77777777" w:rsidR="00026FE6" w:rsidRPr="003D3060" w:rsidRDefault="00026FE6">
      <w:pPr>
        <w:rPr>
          <w:lang w:val="en-US"/>
        </w:rPr>
      </w:pPr>
    </w:p>
    <w:p w14:paraId="3B9DDF2F" w14:textId="77777777" w:rsidR="00026FE6" w:rsidRPr="003D3060" w:rsidRDefault="00026FE6">
      <w:pPr>
        <w:rPr>
          <w:lang w:val="en-US"/>
        </w:rPr>
      </w:pPr>
      <w:r w:rsidRPr="003D3060">
        <w:rPr>
          <w:lang w:val="en-US"/>
        </w:rPr>
        <w:t>The view demanded links operating hours, operating decisions and waiting times with the one railway they are assigned to according to relationship and filter them in such a way that only the current conditions are described.</w:t>
      </w:r>
    </w:p>
    <w:p w14:paraId="3287D6AE" w14:textId="77777777" w:rsidR="00026FE6" w:rsidRPr="003D3060" w:rsidRDefault="00A811FE">
      <w:pPr>
        <w:pStyle w:val="WW-Blocktext"/>
        <w:rPr>
          <w:lang w:val="en-US"/>
        </w:rPr>
      </w:pPr>
      <w:r w:rsidRPr="003D3060">
        <w:rPr>
          <w:noProof/>
          <w:lang w:val="en-US"/>
        </w:rPr>
        <w:drawing>
          <wp:anchor distT="0" distB="0" distL="114300" distR="114300" simplePos="0" relativeHeight="251670528" behindDoc="0" locked="0" layoutInCell="1" allowOverlap="1" wp14:anchorId="150DBF1B" wp14:editId="629EBE73">
            <wp:simplePos x="0" y="0"/>
            <wp:positionH relativeFrom="column">
              <wp:posOffset>180340</wp:posOffset>
            </wp:positionH>
            <wp:positionV relativeFrom="paragraph">
              <wp:posOffset>71755</wp:posOffset>
            </wp:positionV>
            <wp:extent cx="82550" cy="156845"/>
            <wp:effectExtent l="0" t="0" r="0" b="0"/>
            <wp:wrapNone/>
            <wp:docPr id="170" name="Bild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From the standpoint of the application view objects can be considered in much the same way as data-objects. That is why views can also be described by means of view classes.</w:t>
      </w:r>
    </w:p>
    <w:p w14:paraId="2043AB6D"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1C6BEFA6" wp14:editId="73D57C95">
            <wp:extent cx="1346200" cy="1054100"/>
            <wp:effectExtent l="0" t="0" r="0" b="0"/>
            <wp:docPr id="16" name="Bild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6200" cy="1054100"/>
                    </a:xfrm>
                    <a:prstGeom prst="rect">
                      <a:avLst/>
                    </a:prstGeom>
                    <a:noFill/>
                    <a:ln>
                      <a:noFill/>
                    </a:ln>
                  </pic:spPr>
                </pic:pic>
              </a:graphicData>
            </a:graphic>
          </wp:inline>
        </w:drawing>
      </w:r>
    </w:p>
    <w:p w14:paraId="5F1442BF" w14:textId="77777777" w:rsidR="00026FE6" w:rsidRPr="003D3060" w:rsidRDefault="00026FE6">
      <w:pPr>
        <w:pStyle w:val="Bildunterschrift"/>
        <w:rPr>
          <w:b w:val="0"/>
          <w:lang w:val="en-US"/>
        </w:rPr>
      </w:pPr>
      <w:r w:rsidRPr="003D3060">
        <w:rPr>
          <w:lang w:val="en-US"/>
        </w:rPr>
        <w:t>Figure 20:</w:t>
      </w:r>
      <w:r w:rsidRPr="003D3060">
        <w:rPr>
          <w:b w:val="0"/>
          <w:lang w:val="en-US"/>
        </w:rPr>
        <w:tab/>
        <w:t xml:space="preserve">The condition of railways is not an independent object class, but is derived via a view from </w:t>
      </w:r>
      <w:r w:rsidRPr="003D3060">
        <w:rPr>
          <w:b w:val="0"/>
          <w:bCs/>
          <w:lang w:val="en-US"/>
        </w:rPr>
        <w:t>MITAlpineTransport</w:t>
      </w:r>
      <w:r w:rsidRPr="003D3060">
        <w:rPr>
          <w:b w:val="0"/>
          <w:lang w:val="en-US"/>
        </w:rPr>
        <w:t>. The view comprises such data as is necessary for the repr</w:t>
      </w:r>
      <w:r w:rsidRPr="003D3060">
        <w:rPr>
          <w:b w:val="0"/>
          <w:lang w:val="en-US"/>
        </w:rPr>
        <w:t>e</w:t>
      </w:r>
      <w:r w:rsidRPr="003D3060">
        <w:rPr>
          <w:b w:val="0"/>
          <w:lang w:val="en-US"/>
        </w:rPr>
        <w:t>sentation on an internet site.</w:t>
      </w:r>
    </w:p>
    <w:p w14:paraId="27518489" w14:textId="77777777" w:rsidR="00BC6F3A" w:rsidRPr="003D3060" w:rsidRDefault="00026FE6">
      <w:pPr>
        <w:pStyle w:val="berschrift3"/>
        <w:rPr>
          <w:lang w:val="en-US"/>
        </w:rPr>
      </w:pPr>
      <w:bookmarkStart w:id="24" w:name="_Toc236474510"/>
      <w:r w:rsidRPr="003D3060">
        <w:rPr>
          <w:lang w:val="en-US"/>
        </w:rPr>
        <w:t>How to represent hotels with available accommodation on the web site</w:t>
      </w:r>
      <w:bookmarkEnd w:id="24"/>
    </w:p>
    <w:p w14:paraId="7D564BDD" w14:textId="77777777" w:rsidR="00026FE6" w:rsidRPr="003D3060" w:rsidRDefault="00026FE6">
      <w:pPr>
        <w:rPr>
          <w:lang w:val="en-US"/>
        </w:rPr>
      </w:pPr>
      <w:r w:rsidRPr="003D3060">
        <w:rPr>
          <w:lang w:val="en-US"/>
        </w:rPr>
        <w:t>For WebSys to be able to display as well which hotels have available rooms, of course the necessary information is required. Similarly to the conditions of railways, a view for hotels has to be defined. On one hand it contains the necessary data of hotels, on the other hand the horizontal coordinates according to the assigned house entrance.</w:t>
      </w:r>
    </w:p>
    <w:p w14:paraId="72A96427" w14:textId="77777777" w:rsidR="00026FE6" w:rsidRPr="003D3060" w:rsidRDefault="00A811FE">
      <w:pPr>
        <w:pStyle w:val="WW-Blocktext"/>
        <w:rPr>
          <w:lang w:val="en-US"/>
        </w:rPr>
      </w:pPr>
      <w:r w:rsidRPr="003D3060">
        <w:rPr>
          <w:noProof/>
          <w:lang w:val="en-US"/>
        </w:rPr>
        <w:drawing>
          <wp:anchor distT="0" distB="0" distL="114300" distR="114300" simplePos="0" relativeHeight="251671552" behindDoc="0" locked="0" layoutInCell="1" allowOverlap="1" wp14:anchorId="601952B1" wp14:editId="79F261CC">
            <wp:simplePos x="0" y="0"/>
            <wp:positionH relativeFrom="column">
              <wp:posOffset>180340</wp:posOffset>
            </wp:positionH>
            <wp:positionV relativeFrom="paragraph">
              <wp:posOffset>71755</wp:posOffset>
            </wp:positionV>
            <wp:extent cx="82550" cy="156845"/>
            <wp:effectExtent l="0" t="0" r="0" b="0"/>
            <wp:wrapNone/>
            <wp:docPr id="171" name="Bild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Thanks to INTERLIS the necessary </w:t>
      </w:r>
      <w:r w:rsidR="00026FE6" w:rsidRPr="003D3060">
        <w:rPr>
          <w:b/>
          <w:lang w:val="en-US"/>
        </w:rPr>
        <w:t>symbols</w:t>
      </w:r>
      <w:r w:rsidR="00026FE6" w:rsidRPr="003D3060">
        <w:rPr>
          <w:lang w:val="en-US"/>
        </w:rPr>
        <w:t xml:space="preserve"> can also be </w:t>
      </w:r>
      <w:r w:rsidR="00026FE6" w:rsidRPr="003D3060">
        <w:rPr>
          <w:b/>
          <w:lang w:val="en-US"/>
        </w:rPr>
        <w:t>defined system-neutrally</w:t>
      </w:r>
      <w:r w:rsidR="00026FE6" w:rsidRPr="003D3060">
        <w:rPr>
          <w:lang w:val="en-US"/>
        </w:rPr>
        <w:t xml:space="preserve"> and the conversion of original- or view data can be described </w:t>
      </w:r>
      <w:r w:rsidR="00026FE6" w:rsidRPr="003D3060">
        <w:rPr>
          <w:b/>
          <w:lang w:val="en-US"/>
        </w:rPr>
        <w:t>graph</w:t>
      </w:r>
      <w:r w:rsidR="00026FE6" w:rsidRPr="003D3060">
        <w:rPr>
          <w:b/>
          <w:lang w:val="en-US"/>
        </w:rPr>
        <w:t>i</w:t>
      </w:r>
      <w:r w:rsidR="00026FE6" w:rsidRPr="003D3060">
        <w:rPr>
          <w:b/>
          <w:lang w:val="en-US"/>
        </w:rPr>
        <w:t>cally</w:t>
      </w:r>
      <w:r w:rsidR="00026FE6" w:rsidRPr="003D3060">
        <w:rPr>
          <w:lang w:val="en-US"/>
        </w:rPr>
        <w:fldChar w:fldCharType="begin"/>
      </w:r>
      <w:r w:rsidR="00026FE6" w:rsidRPr="003D3060">
        <w:rPr>
          <w:lang w:val="en-US"/>
        </w:rPr>
        <w:instrText xml:space="preserve"> XE "Graphic" </w:instrText>
      </w:r>
      <w:r w:rsidR="00026FE6" w:rsidRPr="003D3060">
        <w:rPr>
          <w:lang w:val="en-US"/>
        </w:rPr>
        <w:fldChar w:fldCharType="end"/>
      </w:r>
      <w:r w:rsidR="00026FE6" w:rsidRPr="003D3060">
        <w:rPr>
          <w:lang w:val="en-US"/>
        </w:rPr>
        <w:t>.</w:t>
      </w:r>
    </w:p>
    <w:p w14:paraId="67742A92" w14:textId="77777777" w:rsidR="00026FE6" w:rsidRPr="003D3060" w:rsidRDefault="00026FE6">
      <w:pPr>
        <w:rPr>
          <w:lang w:val="en-US"/>
        </w:rPr>
      </w:pPr>
    </w:p>
    <w:p w14:paraId="6E920D5C" w14:textId="77777777" w:rsidR="00026FE6" w:rsidRPr="003D3060" w:rsidRDefault="00026FE6">
      <w:pPr>
        <w:rPr>
          <w:lang w:val="en-US"/>
        </w:rPr>
      </w:pPr>
      <w:r w:rsidRPr="003D3060">
        <w:rPr>
          <w:lang w:val="en-US"/>
        </w:rPr>
        <w:lastRenderedPageBreak/>
        <w:t>Unfortunately WebSys is unable to process such conversion descriptions. However it is c</w:t>
      </w:r>
      <w:r w:rsidRPr="003D3060">
        <w:rPr>
          <w:lang w:val="en-US"/>
        </w:rPr>
        <w:t>a</w:t>
      </w:r>
      <w:r w:rsidRPr="003D3060">
        <w:rPr>
          <w:lang w:val="en-US"/>
        </w:rPr>
        <w:t>pable to read the symbol definitions. Furthermore it can receive data that state which symbol is represented at which spot and then execute this representation. Thus it is possible to put to advantage another facility, which is available on LiftSys.</w:t>
      </w:r>
    </w:p>
    <w:p w14:paraId="741778F5" w14:textId="77777777" w:rsidR="00026FE6" w:rsidRPr="003D3060" w:rsidRDefault="00A811FE">
      <w:pPr>
        <w:pStyle w:val="WW-Blocktext"/>
        <w:rPr>
          <w:lang w:val="en-US"/>
        </w:rPr>
      </w:pPr>
      <w:r w:rsidRPr="003D3060">
        <w:rPr>
          <w:noProof/>
          <w:lang w:val="en-US"/>
        </w:rPr>
        <w:drawing>
          <wp:anchor distT="0" distB="0" distL="114300" distR="114300" simplePos="0" relativeHeight="251672576" behindDoc="0" locked="0" layoutInCell="1" allowOverlap="1" wp14:anchorId="283E8862" wp14:editId="4A3F5024">
            <wp:simplePos x="0" y="0"/>
            <wp:positionH relativeFrom="column">
              <wp:posOffset>180340</wp:posOffset>
            </wp:positionH>
            <wp:positionV relativeFrom="paragraph">
              <wp:posOffset>71755</wp:posOffset>
            </wp:positionV>
            <wp:extent cx="82550" cy="156845"/>
            <wp:effectExtent l="0" t="0" r="0" b="0"/>
            <wp:wrapNone/>
            <wp:docPr id="172" name="Bild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By means of INTERLIS it is also possible to transfer already converted graphic data.</w:t>
      </w:r>
    </w:p>
    <w:p w14:paraId="4388367B" w14:textId="77777777" w:rsidR="00026FE6" w:rsidRPr="003D3060" w:rsidRDefault="00026FE6">
      <w:pPr>
        <w:rPr>
          <w:lang w:val="en-US"/>
        </w:rPr>
      </w:pPr>
    </w:p>
    <w:p w14:paraId="5B9EE0AD" w14:textId="77777777" w:rsidR="00026FE6" w:rsidRPr="003D3060" w:rsidRDefault="00026FE6">
      <w:pPr>
        <w:rPr>
          <w:lang w:val="en-US"/>
        </w:rPr>
      </w:pPr>
      <w:r w:rsidRPr="003D3060">
        <w:rPr>
          <w:lang w:val="en-US"/>
        </w:rPr>
        <w:t>That is why LiftSys does not provide WebSys with the view-data of the hotels, but undertakes their conversion into graphic data. Again the exact structure of the graphic data can be d</w:t>
      </w:r>
      <w:r w:rsidRPr="003D3060">
        <w:rPr>
          <w:lang w:val="en-US"/>
        </w:rPr>
        <w:t>e</w:t>
      </w:r>
      <w:r w:rsidRPr="003D3060">
        <w:rPr>
          <w:lang w:val="en-US"/>
        </w:rPr>
        <w:t>fined with classes. Typical attributes of such graphic data are position, symbol name and color.</w:t>
      </w:r>
    </w:p>
    <w:p w14:paraId="791E3E70" w14:textId="77777777" w:rsidR="00026FE6" w:rsidRPr="003D3060" w:rsidRDefault="00026FE6">
      <w:pPr>
        <w:rPr>
          <w:lang w:val="en-US"/>
        </w:rPr>
      </w:pPr>
    </w:p>
    <w:p w14:paraId="184E369E" w14:textId="77777777" w:rsidR="00026FE6" w:rsidRPr="003D3060" w:rsidRDefault="00026FE6">
      <w:pPr>
        <w:rPr>
          <w:lang w:val="en-US"/>
        </w:rPr>
        <w:sectPr w:rsidR="00026FE6" w:rsidRPr="003D3060">
          <w:headerReference w:type="default" r:id="rId38"/>
          <w:headerReference w:type="first" r:id="rId39"/>
          <w:footnotePr>
            <w:pos w:val="beneathText"/>
          </w:footnotePr>
          <w:type w:val="continuous"/>
          <w:pgSz w:w="11905" w:h="16837"/>
          <w:pgMar w:top="1701" w:right="1418" w:bottom="1701" w:left="1418" w:header="1418" w:footer="720" w:gutter="0"/>
          <w:cols w:space="720"/>
          <w:titlePg/>
        </w:sectPr>
      </w:pPr>
    </w:p>
    <w:p w14:paraId="0B91FC7B" w14:textId="77777777" w:rsidR="00026FE6" w:rsidRPr="003D3060" w:rsidRDefault="00026FE6">
      <w:pPr>
        <w:pStyle w:val="berschrift1"/>
        <w:ind w:left="431" w:hanging="431"/>
        <w:rPr>
          <w:lang w:val="en-US"/>
        </w:rPr>
      </w:pPr>
      <w:bookmarkStart w:id="25" w:name="_Toc236474511"/>
      <w:r w:rsidRPr="003D3060">
        <w:rPr>
          <w:lang w:val="en-US"/>
        </w:rPr>
        <w:lastRenderedPageBreak/>
        <w:t>Possibilities for the description of data</w:t>
      </w:r>
      <w:bookmarkEnd w:id="25"/>
    </w:p>
    <w:p w14:paraId="7A8FAD2F" w14:textId="77777777" w:rsidR="00026FE6" w:rsidRPr="003D3060" w:rsidRDefault="00026FE6">
      <w:pPr>
        <w:pStyle w:val="berschrift2"/>
        <w:numPr>
          <w:ilvl w:val="1"/>
          <w:numId w:val="2"/>
        </w:numPr>
        <w:ind w:left="567"/>
        <w:rPr>
          <w:bCs/>
          <w:lang w:val="en-US"/>
        </w:rPr>
      </w:pPr>
      <w:r w:rsidRPr="003D3060">
        <w:rPr>
          <w:lang w:val="en-US"/>
        </w:rPr>
        <w:tab/>
      </w:r>
      <w:bookmarkStart w:id="26" w:name="_Toc236474512"/>
      <w:r w:rsidRPr="003D3060">
        <w:rPr>
          <w:lang w:val="en-US"/>
        </w:rPr>
        <w:t>Description as a graphic: The Unified Modeling Language</w:t>
      </w:r>
      <w:r w:rsidR="00FC2B42" w:rsidRPr="003D3060">
        <w:rPr>
          <w:lang w:val="en-US"/>
        </w:rPr>
        <w:t xml:space="preserve"> UML</w:t>
      </w:r>
      <w:bookmarkEnd w:id="26"/>
    </w:p>
    <w:p w14:paraId="74F3CE3F" w14:textId="77777777" w:rsidR="00026FE6" w:rsidRPr="003D3060" w:rsidRDefault="00026FE6">
      <w:pPr>
        <w:rPr>
          <w:lang w:val="en-US"/>
        </w:rPr>
      </w:pPr>
      <w:r w:rsidRPr="003D3060">
        <w:rPr>
          <w:lang w:val="en-US"/>
        </w:rPr>
        <w:fldChar w:fldCharType="begin"/>
      </w:r>
      <w:r w:rsidRPr="003D3060">
        <w:rPr>
          <w:lang w:val="en-US"/>
        </w:rPr>
        <w:instrText>XE "Description of data"</w:instrText>
      </w:r>
      <w:r w:rsidRPr="003D3060">
        <w:rPr>
          <w:lang w:val="en-US"/>
        </w:rPr>
        <w:fldChar w:fldCharType="end"/>
      </w:r>
      <w:r w:rsidRPr="003D3060">
        <w:rPr>
          <w:lang w:val="en-US"/>
        </w:rPr>
        <w:fldChar w:fldCharType="begin"/>
      </w:r>
      <w:r w:rsidRPr="003D3060">
        <w:rPr>
          <w:lang w:val="en-US"/>
        </w:rPr>
        <w:instrText>XE "Data model:</w:instrText>
      </w:r>
      <w:r w:rsidR="00983E51" w:rsidRPr="003D3060">
        <w:rPr>
          <w:lang w:val="en-US"/>
        </w:rPr>
        <w:instrText>d</w:instrText>
      </w:r>
      <w:r w:rsidRPr="003D3060">
        <w:rPr>
          <w:lang w:val="en-US"/>
        </w:rPr>
        <w:instrText>escription as a graphic"</w:instrText>
      </w:r>
      <w:r w:rsidRPr="003D3060">
        <w:rPr>
          <w:lang w:val="en-US"/>
        </w:rPr>
        <w:fldChar w:fldCharType="end"/>
      </w:r>
      <w:r w:rsidRPr="003D3060">
        <w:rPr>
          <w:lang w:val="en-US"/>
        </w:rPr>
        <w:fldChar w:fldCharType="begin"/>
      </w:r>
      <w:r w:rsidRPr="003D3060">
        <w:rPr>
          <w:lang w:val="en-US"/>
        </w:rPr>
        <w:instrText xml:space="preserve"> XE "Unified Modeling Language" </w:instrText>
      </w:r>
      <w:r w:rsidRPr="003D3060">
        <w:rPr>
          <w:lang w:val="en-US"/>
        </w:rPr>
        <w:fldChar w:fldCharType="end"/>
      </w:r>
      <w:r w:rsidRPr="003D3060">
        <w:rPr>
          <w:lang w:val="en-US"/>
        </w:rPr>
        <w:t>A diagram is well suited to supply oneself or others with an overview to a model. That is why in information technology already since the mid 1970’s graphic notation has been used to visualize models. Though for a long time it seemed impossible to agree on a uniform repr</w:t>
      </w:r>
      <w:r w:rsidRPr="003D3060">
        <w:rPr>
          <w:lang w:val="en-US"/>
        </w:rPr>
        <w:t>e</w:t>
      </w:r>
      <w:r w:rsidRPr="003D3060">
        <w:rPr>
          <w:lang w:val="en-US"/>
        </w:rPr>
        <w:t>sentation so that dozens of notations were in use at the same time. Finally at the begi</w:t>
      </w:r>
      <w:r w:rsidRPr="003D3060">
        <w:rPr>
          <w:lang w:val="en-US"/>
        </w:rPr>
        <w:t>n</w:t>
      </w:r>
      <w:r w:rsidRPr="003D3060">
        <w:rPr>
          <w:lang w:val="en-US"/>
        </w:rPr>
        <w:t>ning of the 1990’s three methods (</w:t>
      </w:r>
      <w:r w:rsidRPr="003D3060">
        <w:rPr>
          <w:lang w:val="en-US"/>
        </w:rPr>
        <w:fldChar w:fldCharType="begin"/>
      </w:r>
      <w:r w:rsidRPr="003D3060">
        <w:rPr>
          <w:lang w:val="en-US"/>
        </w:rPr>
        <w:instrText xml:space="preserve"> XE "Booch" </w:instrText>
      </w:r>
      <w:r w:rsidRPr="003D3060">
        <w:rPr>
          <w:lang w:val="en-US"/>
        </w:rPr>
        <w:fldChar w:fldCharType="end"/>
      </w:r>
      <w:r w:rsidRPr="003D3060">
        <w:rPr>
          <w:lang w:val="en-US"/>
        </w:rPr>
        <w:fldChar w:fldCharType="begin"/>
      </w:r>
      <w:r w:rsidRPr="003D3060">
        <w:rPr>
          <w:lang w:val="en-US"/>
        </w:rPr>
        <w:instrText xml:space="preserve"> XE "OMT" </w:instrText>
      </w:r>
      <w:r w:rsidRPr="003D3060">
        <w:rPr>
          <w:lang w:val="en-US"/>
        </w:rPr>
        <w:fldChar w:fldCharType="end"/>
      </w:r>
      <w:r w:rsidRPr="003D3060">
        <w:rPr>
          <w:lang w:val="en-US"/>
        </w:rPr>
        <w:fldChar w:fldCharType="begin"/>
      </w:r>
      <w:r w:rsidRPr="003D3060">
        <w:rPr>
          <w:lang w:val="en-US"/>
        </w:rPr>
        <w:instrText xml:space="preserve"> XE "OOSE" </w:instrText>
      </w:r>
      <w:r w:rsidRPr="003D3060">
        <w:rPr>
          <w:lang w:val="en-US"/>
        </w:rPr>
        <w:fldChar w:fldCharType="end"/>
      </w:r>
      <w:r w:rsidRPr="003D3060">
        <w:rPr>
          <w:lang w:val="en-US"/>
        </w:rPr>
        <w:t xml:space="preserve">Booch, OMT and OOSE) prevailed. In 1995/96 their creators, the so-called «three amigos», agreed on one single modeling language the </w:t>
      </w:r>
      <w:r w:rsidRPr="003D3060">
        <w:rPr>
          <w:i/>
          <w:lang w:val="en-US"/>
        </w:rPr>
        <w:t>Unified Modeling Language (UML)</w:t>
      </w:r>
      <w:r w:rsidRPr="003D3060">
        <w:rPr>
          <w:lang w:val="en-US"/>
        </w:rPr>
        <w:t xml:space="preserve">. Since 1997 UML as a standard is being administered and maintained by an industrial syndicate, the </w:t>
      </w:r>
      <w:r w:rsidRPr="003D3060">
        <w:rPr>
          <w:i/>
          <w:lang w:val="en-US"/>
        </w:rPr>
        <w:t>Object Ma</w:t>
      </w:r>
      <w:r w:rsidRPr="003D3060">
        <w:rPr>
          <w:i/>
          <w:lang w:val="en-US"/>
        </w:rPr>
        <w:t>n</w:t>
      </w:r>
      <w:r w:rsidRPr="003D3060">
        <w:rPr>
          <w:i/>
          <w:lang w:val="en-US"/>
        </w:rPr>
        <w:t>agement Group</w:t>
      </w:r>
      <w:r w:rsidRPr="003D3060">
        <w:rPr>
          <w:lang w:val="en-US"/>
        </w:rPr>
        <w:t>.</w:t>
      </w:r>
    </w:p>
    <w:p w14:paraId="483C2F90" w14:textId="77777777" w:rsidR="00026FE6" w:rsidRPr="003D3060" w:rsidRDefault="00026FE6">
      <w:pPr>
        <w:rPr>
          <w:lang w:val="en-US"/>
        </w:rPr>
      </w:pPr>
      <w:r w:rsidRPr="003D3060">
        <w:rPr>
          <w:lang w:val="en-US"/>
        </w:rPr>
        <w:t>UML is flexible and versatile. Whoever is familiar with its notation may grasp at first sight models from the most varied application ranges. By the way this language is not only suitable for the modeling of data (by means of the class diagrams presented in this paper). It also comprises elements for other aspects of a system for example the division in components or scenarios for its utilization.</w:t>
      </w:r>
    </w:p>
    <w:p w14:paraId="47F977B6" w14:textId="77777777" w:rsidR="00026FE6" w:rsidRPr="003D3060" w:rsidRDefault="00026FE6">
      <w:pPr>
        <w:rPr>
          <w:lang w:val="en-US"/>
        </w:rPr>
      </w:pPr>
      <w:r w:rsidRPr="003D3060">
        <w:rPr>
          <w:lang w:val="en-US"/>
        </w:rPr>
        <w:t>An important factor for the success of UML is its adaptability: For many applications this la</w:t>
      </w:r>
      <w:r w:rsidRPr="003D3060">
        <w:rPr>
          <w:lang w:val="en-US"/>
        </w:rPr>
        <w:t>n</w:t>
      </w:r>
      <w:r w:rsidRPr="003D3060">
        <w:rPr>
          <w:lang w:val="en-US"/>
        </w:rPr>
        <w:t>guage provides a sufficient infrastructure, nevertheless at any given moment it is possible to adapt this language to your proper needs by means of clearly defined equally standardized mechanisms of extension.</w:t>
      </w:r>
    </w:p>
    <w:p w14:paraId="48725722" w14:textId="77777777" w:rsidR="00026FE6" w:rsidRPr="003D3060" w:rsidRDefault="00026FE6">
      <w:pPr>
        <w:rPr>
          <w:lang w:val="en-US"/>
        </w:rPr>
      </w:pPr>
      <w:r w:rsidRPr="003D3060">
        <w:rPr>
          <w:lang w:val="en-US"/>
        </w:rPr>
        <w:t>A visual language such as UML has its many advantages, however it is not the ideal tool for all applications. As soon as it is a matter of determining details of a large and complex model a drawing may become badly arranged and confusing. Besides, a graphic representation is rather unpractical e.g. where the arranging of computer systems is concerned. Hence in some cases a text form would be more suited: The models are formulated as a text in a standard language and thus become comprehensible for humans and computers likewise. Naturally enough the picture may still serve as a rough overview. At present suggestions for a purely textual notation of UML is being discussed, but until now no corresponding standard has been decided on.</w:t>
      </w:r>
    </w:p>
    <w:p w14:paraId="6585A145" w14:textId="77777777" w:rsidR="00026FE6" w:rsidRPr="003D3060" w:rsidRDefault="00026FE6">
      <w:pPr>
        <w:pStyle w:val="berschrift2"/>
        <w:numPr>
          <w:ilvl w:val="1"/>
          <w:numId w:val="2"/>
        </w:numPr>
        <w:ind w:left="567"/>
        <w:rPr>
          <w:bCs/>
          <w:lang w:val="en-US"/>
        </w:rPr>
      </w:pPr>
      <w:r w:rsidRPr="003D3060">
        <w:rPr>
          <w:lang w:val="en-US"/>
        </w:rPr>
        <w:tab/>
      </w:r>
      <w:bookmarkStart w:id="27" w:name="_Toc236474513"/>
      <w:r w:rsidRPr="003D3060">
        <w:rPr>
          <w:lang w:val="en-US"/>
        </w:rPr>
        <w:t>Description as text: INTERLIS</w:t>
      </w:r>
      <w:bookmarkEnd w:id="27"/>
    </w:p>
    <w:p w14:paraId="5288BFD0" w14:textId="77777777" w:rsidR="00026FE6" w:rsidRPr="003D3060" w:rsidRDefault="00026FE6">
      <w:pPr>
        <w:rPr>
          <w:lang w:val="en-US"/>
        </w:rPr>
      </w:pPr>
      <w:r w:rsidRPr="003D3060">
        <w:rPr>
          <w:lang w:val="en-US"/>
        </w:rPr>
        <w:t>In Switzerland it has been known for a long time that a model-based concept has its consi</w:t>
      </w:r>
      <w:r w:rsidRPr="003D3060">
        <w:rPr>
          <w:lang w:val="en-US"/>
        </w:rPr>
        <w:t>d</w:t>
      </w:r>
      <w:r w:rsidRPr="003D3060">
        <w:rPr>
          <w:lang w:val="en-US"/>
        </w:rPr>
        <w:t xml:space="preserve">erable advantages. Within the scope of </w:t>
      </w:r>
      <w:r w:rsidR="003C7972">
        <w:rPr>
          <w:lang w:val="en-US"/>
        </w:rPr>
        <w:t>cadastral</w:t>
      </w:r>
      <w:r w:rsidRPr="003D3060">
        <w:rPr>
          <w:lang w:val="en-US"/>
        </w:rPr>
        <w:t xml:space="preserve"> surveying the textual modeling language I</w:t>
      </w:r>
      <w:r w:rsidRPr="003D3060">
        <w:rPr>
          <w:lang w:val="en-US"/>
        </w:rPr>
        <w:t>N</w:t>
      </w:r>
      <w:r w:rsidRPr="003D3060">
        <w:rPr>
          <w:lang w:val="en-US"/>
        </w:rPr>
        <w:t>TERLIS was developed in 1991. Towards the end of the 1990’s INTERLIS 2 was drawn up, which e</w:t>
      </w:r>
      <w:r w:rsidRPr="003D3060">
        <w:rPr>
          <w:lang w:val="en-US"/>
        </w:rPr>
        <w:t>x</w:t>
      </w:r>
      <w:r w:rsidRPr="003D3060">
        <w:rPr>
          <w:lang w:val="en-US"/>
        </w:rPr>
        <w:t xml:space="preserve">panded and modernized the previous version. Have a dozen of specialists out of research, administration and industry ensured that this language would meet all demands of </w:t>
      </w:r>
      <w:r w:rsidRPr="003D3060">
        <w:rPr>
          <w:lang w:val="en-US"/>
        </w:rPr>
        <w:lastRenderedPageBreak/>
        <w:t>practical operation. Furthermore great importance was attached to the support to some pa</w:t>
      </w:r>
      <w:r w:rsidRPr="003D3060">
        <w:rPr>
          <w:lang w:val="en-US"/>
        </w:rPr>
        <w:t>r</w:t>
      </w:r>
      <w:r w:rsidRPr="003D3060">
        <w:rPr>
          <w:lang w:val="en-US"/>
        </w:rPr>
        <w:t>ticularities that are a result of the application:</w:t>
      </w:r>
    </w:p>
    <w:p w14:paraId="6333700B" w14:textId="77777777" w:rsidR="00026FE6" w:rsidRPr="003D3060" w:rsidRDefault="00026FE6">
      <w:pPr>
        <w:pStyle w:val="Aufzahlung"/>
        <w:rPr>
          <w:lang w:val="en-US"/>
        </w:rPr>
      </w:pPr>
      <w:r w:rsidRPr="003D3060">
        <w:rPr>
          <w:lang w:val="en-US"/>
        </w:rPr>
        <w:t>INTERLIS permits a precise and in the highest degree detailed description of data models. Hence an INTERLIS-model may directly become a component of an adve</w:t>
      </w:r>
      <w:r w:rsidRPr="003D3060">
        <w:rPr>
          <w:lang w:val="en-US"/>
        </w:rPr>
        <w:t>r</w:t>
      </w:r>
      <w:r w:rsidRPr="003D3060">
        <w:rPr>
          <w:lang w:val="en-US"/>
        </w:rPr>
        <w:t>tisement text, a contract or a decree and it is also possible to configure a program package based on an INTERLIS-model.</w:t>
      </w:r>
    </w:p>
    <w:p w14:paraId="475E3BE6" w14:textId="77777777" w:rsidR="00026FE6" w:rsidRPr="003D3060" w:rsidRDefault="00026FE6">
      <w:pPr>
        <w:pStyle w:val="Aufzahlung"/>
        <w:rPr>
          <w:lang w:val="en-US"/>
        </w:rPr>
      </w:pPr>
      <w:r w:rsidRPr="003D3060">
        <w:rPr>
          <w:lang w:val="en-US"/>
        </w:rPr>
        <w:t>INTERLIS does not only comprise a language for the modeling of data but also a pr</w:t>
      </w:r>
      <w:r w:rsidRPr="003D3060">
        <w:rPr>
          <w:lang w:val="en-US"/>
        </w:rPr>
        <w:t>o</w:t>
      </w:r>
      <w:r w:rsidRPr="003D3060">
        <w:rPr>
          <w:lang w:val="en-US"/>
        </w:rPr>
        <w:t>cedure which permits the derivation of a transfer format for the exchange of the mo</w:t>
      </w:r>
      <w:r w:rsidRPr="003D3060">
        <w:rPr>
          <w:lang w:val="en-US"/>
        </w:rPr>
        <w:t>d</w:t>
      </w:r>
      <w:r w:rsidRPr="003D3060">
        <w:rPr>
          <w:lang w:val="en-US"/>
        </w:rPr>
        <w:t>eled data from a model. This is of major importance because the collection of ge</w:t>
      </w:r>
      <w:r w:rsidRPr="003D3060">
        <w:rPr>
          <w:lang w:val="en-US"/>
        </w:rPr>
        <w:t>o</w:t>
      </w:r>
      <w:r w:rsidRPr="003D3060">
        <w:rPr>
          <w:lang w:val="en-US"/>
        </w:rPr>
        <w:t>graphical data is extremely costly and hence very valuable. Furthermore their life span comprises decades, in other words it is distinctly longer than that of information tec</w:t>
      </w:r>
      <w:r w:rsidRPr="003D3060">
        <w:rPr>
          <w:lang w:val="en-US"/>
        </w:rPr>
        <w:t>h</w:t>
      </w:r>
      <w:r w:rsidRPr="003D3060">
        <w:rPr>
          <w:lang w:val="en-US"/>
        </w:rPr>
        <w:t>nology systems, which generally become antiquated within a few years. Such expe</w:t>
      </w:r>
      <w:r w:rsidRPr="003D3060">
        <w:rPr>
          <w:lang w:val="en-US"/>
        </w:rPr>
        <w:t>n</w:t>
      </w:r>
      <w:r w:rsidRPr="003D3060">
        <w:rPr>
          <w:lang w:val="en-US"/>
        </w:rPr>
        <w:t>sively collected data can only be protected if they are maintained in a form independent from a concrete program.</w:t>
      </w:r>
    </w:p>
    <w:p w14:paraId="052CC199" w14:textId="77777777" w:rsidR="00026FE6" w:rsidRPr="003D3060" w:rsidRDefault="00026FE6">
      <w:pPr>
        <w:pStyle w:val="Aufzahlung"/>
        <w:rPr>
          <w:lang w:val="en-US"/>
        </w:rPr>
      </w:pPr>
      <w:r w:rsidRPr="003D3060">
        <w:rPr>
          <w:lang w:val="en-US"/>
        </w:rPr>
        <w:t>Even though it is also possible to use INTERLIS in applications without any geograph</w:t>
      </w:r>
      <w:r w:rsidRPr="003D3060">
        <w:rPr>
          <w:lang w:val="en-US"/>
        </w:rPr>
        <w:t>i</w:t>
      </w:r>
      <w:r w:rsidRPr="003D3060">
        <w:rPr>
          <w:lang w:val="en-US"/>
        </w:rPr>
        <w:t>cal reference whatsoever it is extremely well suited to space-related data. Already at the very core of the language geometry is supported. Moreover measures have been taken that permit the automatic examination of data supplied with regard to quality and plausibility.</w:t>
      </w:r>
    </w:p>
    <w:p w14:paraId="210BB24C" w14:textId="77777777" w:rsidR="00026FE6" w:rsidRPr="003D3060" w:rsidRDefault="00026FE6">
      <w:pPr>
        <w:pStyle w:val="Aufzahlung"/>
        <w:rPr>
          <w:lang w:val="en-US"/>
        </w:rPr>
      </w:pPr>
      <w:r w:rsidRPr="003D3060">
        <w:rPr>
          <w:lang w:val="en-US"/>
        </w:rPr>
        <w:t>INTERLIS-data models have a clear structure: A model is divided into topics, which then comprise object classes. The description of an object class features object-properties as well as consistency and plausibility restraints. On both levels, i.e. models as well as topics, it is possible to declare commonly employed constructs (e.g. units, value domains, auxiliary structures, etc.).</w:t>
      </w:r>
    </w:p>
    <w:p w14:paraId="58C3CB6D" w14:textId="77777777" w:rsidR="00026FE6" w:rsidRPr="003D3060" w:rsidRDefault="00026FE6">
      <w:pPr>
        <w:pStyle w:val="Aufzahlung"/>
        <w:rPr>
          <w:lang w:val="en-US"/>
        </w:rPr>
      </w:pPr>
      <w:r w:rsidRPr="003D3060">
        <w:rPr>
          <w:lang w:val="en-US"/>
        </w:rPr>
        <w:fldChar w:fldCharType="begin"/>
      </w:r>
      <w:r w:rsidRPr="003D3060">
        <w:rPr>
          <w:lang w:val="en-US"/>
        </w:rPr>
        <w:instrText>XE "Federalism"</w:instrText>
      </w:r>
      <w:r w:rsidRPr="003D3060">
        <w:rPr>
          <w:lang w:val="en-US"/>
        </w:rPr>
        <w:fldChar w:fldCharType="end"/>
      </w:r>
      <w:r w:rsidRPr="003D3060">
        <w:rPr>
          <w:lang w:val="en-US"/>
        </w:rPr>
        <w:t>The federalist structure of Switzerland with its 26 cantons and semi-cantons, which are further divided into administrative units, makes high demands on a modeling language. INTERLIS 2 allows all parties concerned to use one, in its essence common data model, which then is expanded and refined according to regional needs. A smooth e</w:t>
      </w:r>
      <w:r w:rsidRPr="003D3060">
        <w:rPr>
          <w:lang w:val="en-US"/>
        </w:rPr>
        <w:t>x</w:t>
      </w:r>
      <w:r w:rsidRPr="003D3060">
        <w:rPr>
          <w:lang w:val="en-US"/>
        </w:rPr>
        <w:t>change of data is guaranteed even if locally different models are being used. Moreover INTERLIS permits that models and data can be drawn up in different languages. Thus each part of the country may use its own official language.</w:t>
      </w:r>
    </w:p>
    <w:p w14:paraId="6A5FE8D1" w14:textId="77777777" w:rsidR="00026FE6" w:rsidRPr="003D3060" w:rsidRDefault="00026FE6">
      <w:pPr>
        <w:rPr>
          <w:lang w:val="en-US"/>
        </w:rPr>
      </w:pPr>
      <w:r w:rsidRPr="003D3060">
        <w:rPr>
          <w:lang w:val="en-US"/>
        </w:rPr>
        <w:t>INTERLIS and UML complement one another: UML-diagrams are easy to draw and ideal for providing a rough overview. By using INTERLIS details may be captured in a precise and nevertheless easy to comprehend form, furthermore special support is offered where r</w:t>
      </w:r>
      <w:r w:rsidRPr="003D3060">
        <w:rPr>
          <w:lang w:val="en-US"/>
        </w:rPr>
        <w:t>e</w:t>
      </w:r>
      <w:r w:rsidRPr="003D3060">
        <w:rPr>
          <w:lang w:val="en-US"/>
        </w:rPr>
        <w:t>quirements of the federalist geodata-practice are concerned. There are tools that permit automatic conversion of UML-class diagrams into INTERLIS-descriptions. The reverse is also possible: the representation of an INTERLIS-model in UML-notation may take place automatically.</w:t>
      </w:r>
    </w:p>
    <w:p w14:paraId="7C737A0E" w14:textId="77777777" w:rsidR="00026FE6" w:rsidRPr="003D3060" w:rsidRDefault="00026FE6">
      <w:pPr>
        <w:pStyle w:val="berschrift2"/>
        <w:numPr>
          <w:ilvl w:val="1"/>
          <w:numId w:val="2"/>
        </w:numPr>
        <w:ind w:left="567"/>
        <w:rPr>
          <w:bCs/>
          <w:lang w:val="en-US"/>
        </w:rPr>
      </w:pPr>
      <w:bookmarkStart w:id="28" w:name="_Ref22112579"/>
      <w:r w:rsidRPr="003D3060">
        <w:rPr>
          <w:lang w:val="en-US"/>
        </w:rPr>
        <w:tab/>
      </w:r>
      <w:bookmarkStart w:id="29" w:name="_Toc236474514"/>
      <w:r w:rsidRPr="003D3060">
        <w:rPr>
          <w:lang w:val="en-US"/>
        </w:rPr>
        <w:t xml:space="preserve">Standardized data </w:t>
      </w:r>
      <w:bookmarkEnd w:id="28"/>
      <w:r w:rsidRPr="003D3060">
        <w:rPr>
          <w:lang w:val="en-US"/>
        </w:rPr>
        <w:t>models</w:t>
      </w:r>
      <w:bookmarkEnd w:id="29"/>
    </w:p>
    <w:p w14:paraId="751E6D02" w14:textId="77777777" w:rsidR="00026FE6" w:rsidRPr="003D3060" w:rsidRDefault="00026FE6">
      <w:pPr>
        <w:rPr>
          <w:lang w:val="en-US"/>
        </w:rPr>
      </w:pPr>
      <w:r w:rsidRPr="003D3060">
        <w:rPr>
          <w:lang w:val="en-US"/>
        </w:rPr>
        <w:fldChar w:fldCharType="begin"/>
      </w:r>
      <w:r w:rsidRPr="003D3060">
        <w:rPr>
          <w:lang w:val="en-US"/>
        </w:rPr>
        <w:instrText>XE "Data model:standardized"</w:instrText>
      </w:r>
      <w:r w:rsidRPr="003D3060">
        <w:rPr>
          <w:lang w:val="en-US"/>
        </w:rPr>
        <w:fldChar w:fldCharType="end"/>
      </w:r>
      <w:r w:rsidRPr="003D3060">
        <w:rPr>
          <w:lang w:val="en-US"/>
        </w:rPr>
        <w:t>There is little sense in establishing each data model co</w:t>
      </w:r>
      <w:r w:rsidRPr="003D3060">
        <w:rPr>
          <w:lang w:val="en-US"/>
        </w:rPr>
        <w:t>m</w:t>
      </w:r>
      <w:r w:rsidRPr="003D3060">
        <w:rPr>
          <w:lang w:val="en-US"/>
        </w:rPr>
        <w:t>pletely from scratch. On the contrary predefined models can be used and refined. At different levels models have been and co</w:t>
      </w:r>
      <w:r w:rsidRPr="003D3060">
        <w:rPr>
          <w:lang w:val="en-US"/>
        </w:rPr>
        <w:t>n</w:t>
      </w:r>
      <w:r w:rsidRPr="003D3060">
        <w:rPr>
          <w:lang w:val="en-US"/>
        </w:rPr>
        <w:t>tinue to be developed that may serve as a basis for appl</w:t>
      </w:r>
      <w:r w:rsidRPr="003D3060">
        <w:rPr>
          <w:lang w:val="en-US"/>
        </w:rPr>
        <w:t>i</w:t>
      </w:r>
      <w:r w:rsidRPr="003D3060">
        <w:rPr>
          <w:lang w:val="en-US"/>
        </w:rPr>
        <w:t>cations:</w:t>
      </w:r>
    </w:p>
    <w:p w14:paraId="2B48E495" w14:textId="77777777" w:rsidR="00026FE6" w:rsidRPr="003D3060" w:rsidRDefault="00026FE6">
      <w:pPr>
        <w:pStyle w:val="Aufzahlung"/>
        <w:rPr>
          <w:lang w:val="en-US"/>
        </w:rPr>
      </w:pPr>
      <w:r w:rsidRPr="003D3060">
        <w:rPr>
          <w:b/>
          <w:lang w:val="en-US"/>
        </w:rPr>
        <w:fldChar w:fldCharType="begin"/>
      </w:r>
      <w:r w:rsidRPr="003D3060">
        <w:rPr>
          <w:lang w:val="en-US"/>
        </w:rPr>
        <w:instrText xml:space="preserve"> XE "ISO 19100" </w:instrText>
      </w:r>
      <w:r w:rsidRPr="003D3060">
        <w:rPr>
          <w:b/>
          <w:lang w:val="en-US"/>
        </w:rPr>
        <w:fldChar w:fldCharType="end"/>
      </w:r>
      <w:r w:rsidRPr="003D3060">
        <w:rPr>
          <w:b/>
          <w:lang w:val="en-US"/>
        </w:rPr>
        <w:t>International</w:t>
      </w:r>
      <w:r w:rsidRPr="003D3060">
        <w:rPr>
          <w:lang w:val="en-US"/>
        </w:rPr>
        <w:t xml:space="preserve"> – Within the scope of international </w:t>
      </w:r>
      <w:r w:rsidR="00983E51" w:rsidRPr="003D3060">
        <w:rPr>
          <w:lang w:val="en-US"/>
        </w:rPr>
        <w:t>endeavors</w:t>
      </w:r>
      <w:r w:rsidRPr="003D3060">
        <w:rPr>
          <w:lang w:val="en-US"/>
        </w:rPr>
        <w:t xml:space="preserve"> for standardization a very comprehensive model for base geometry types (ISO 19107) has been developed. </w:t>
      </w:r>
      <w:r w:rsidRPr="003D3060">
        <w:rPr>
          <w:lang w:val="en-US"/>
        </w:rPr>
        <w:lastRenderedPageBreak/>
        <w:t>Cu</w:t>
      </w:r>
      <w:r w:rsidRPr="003D3060">
        <w:rPr>
          <w:lang w:val="en-US"/>
        </w:rPr>
        <w:t>r</w:t>
      </w:r>
      <w:r w:rsidRPr="003D3060">
        <w:rPr>
          <w:lang w:val="en-US"/>
        </w:rPr>
        <w:t>rent activities aim at getting to the very core of things, which would meet the most i</w:t>
      </w:r>
      <w:r w:rsidRPr="003D3060">
        <w:rPr>
          <w:lang w:val="en-US"/>
        </w:rPr>
        <w:t>m</w:t>
      </w:r>
      <w:r w:rsidRPr="003D3060">
        <w:rPr>
          <w:lang w:val="en-US"/>
        </w:rPr>
        <w:t>portant requirements of practical operation (ISO 19137). For this spatial concepts of several common modeling languages have been analyzed, amongst others also those of INTERLIS. For instance whoever is concerned with the modeling of surfaces of a conic section or triangular networks is well advised to read the standard documents r</w:t>
      </w:r>
      <w:r w:rsidRPr="003D3060">
        <w:rPr>
          <w:lang w:val="en-US"/>
        </w:rPr>
        <w:t>e</w:t>
      </w:r>
      <w:r w:rsidRPr="003D3060">
        <w:rPr>
          <w:lang w:val="en-US"/>
        </w:rPr>
        <w:t>spectively the corresponding drafts. The series ISO-19100 also comprises data models for time intervals (ISO 19108), meta data (ISO 19115), services (ISO 19119), and more. However many of these standards still remain at planning stage and little can be said about their suitability for practical operation.</w:t>
      </w:r>
    </w:p>
    <w:p w14:paraId="2675EF8A" w14:textId="77777777" w:rsidR="00026FE6" w:rsidRPr="003D3060" w:rsidRDefault="00026FE6">
      <w:pPr>
        <w:pStyle w:val="Aufzahlung"/>
        <w:rPr>
          <w:lang w:val="en-US"/>
        </w:rPr>
      </w:pPr>
      <w:r w:rsidRPr="003D3060">
        <w:rPr>
          <w:b/>
          <w:lang w:val="en-US"/>
        </w:rPr>
        <w:t>National</w:t>
      </w:r>
      <w:r w:rsidRPr="003D3060">
        <w:rPr>
          <w:lang w:val="en-US"/>
        </w:rPr>
        <w:t xml:space="preserve"> – In Switzerland standardized models exist for several fields of application. To some extent their use is prescribed in laws and regulations. Nation-wide valid models have been worked out for </w:t>
      </w:r>
      <w:r w:rsidR="006A7E7D" w:rsidRPr="003D3060">
        <w:rPr>
          <w:lang w:val="en-US"/>
        </w:rPr>
        <w:fldChar w:fldCharType="begin"/>
      </w:r>
      <w:r w:rsidR="006A7E7D" w:rsidRPr="003D3060">
        <w:rPr>
          <w:lang w:val="en-US"/>
        </w:rPr>
        <w:instrText xml:space="preserve"> XE "Surveying" </w:instrText>
      </w:r>
      <w:r w:rsidR="006A7E7D" w:rsidRPr="003D3060">
        <w:rPr>
          <w:lang w:val="en-US"/>
        </w:rPr>
        <w:fldChar w:fldCharType="end"/>
      </w:r>
      <w:r w:rsidR="006A7E7D" w:rsidRPr="003D3060">
        <w:rPr>
          <w:lang w:val="en-US"/>
        </w:rPr>
        <w:fldChar w:fldCharType="begin"/>
      </w:r>
      <w:r w:rsidR="006A7E7D" w:rsidRPr="003D3060">
        <w:rPr>
          <w:lang w:val="en-US"/>
        </w:rPr>
        <w:instrText xml:space="preserve"> XE "</w:instrText>
      </w:r>
      <w:r w:rsidR="003C7972">
        <w:rPr>
          <w:lang w:val="en-US"/>
        </w:rPr>
        <w:instrText>Cadastral</w:instrText>
      </w:r>
      <w:r w:rsidR="006A7E7D" w:rsidRPr="003D3060">
        <w:rPr>
          <w:lang w:val="en-US"/>
        </w:rPr>
        <w:instrText xml:space="preserve"> surveying"</w:instrText>
      </w:r>
      <w:r w:rsidR="006A7E7D" w:rsidRPr="003D3060">
        <w:rPr>
          <w:lang w:val="en-US"/>
        </w:rPr>
        <w:fldChar w:fldCharType="end"/>
      </w:r>
      <w:r w:rsidR="003C7972">
        <w:rPr>
          <w:lang w:val="en-US"/>
        </w:rPr>
        <w:t>cadastral</w:t>
      </w:r>
      <w:r w:rsidRPr="003D3060">
        <w:rPr>
          <w:lang w:val="en-US"/>
        </w:rPr>
        <w:t xml:space="preserve"> su</w:t>
      </w:r>
      <w:r w:rsidRPr="003D3060">
        <w:rPr>
          <w:lang w:val="en-US"/>
        </w:rPr>
        <w:t>r</w:t>
      </w:r>
      <w:r w:rsidRPr="003D3060">
        <w:rPr>
          <w:lang w:val="en-US"/>
        </w:rPr>
        <w:t xml:space="preserve">veying, </w:t>
      </w:r>
      <w:r w:rsidR="006A7E7D" w:rsidRPr="003D3060">
        <w:rPr>
          <w:lang w:val="en-US"/>
        </w:rPr>
        <w:fldChar w:fldCharType="begin"/>
      </w:r>
      <w:r w:rsidR="006A7E7D" w:rsidRPr="003D3060">
        <w:rPr>
          <w:lang w:val="en-US"/>
        </w:rPr>
        <w:instrText xml:space="preserve"> XE "</w:instrText>
      </w:r>
      <w:r w:rsidR="003C7972">
        <w:rPr>
          <w:lang w:val="en-US"/>
        </w:rPr>
        <w:instrText>Underground c</w:instrText>
      </w:r>
      <w:r w:rsidR="006A7E7D" w:rsidRPr="003D3060">
        <w:rPr>
          <w:lang w:val="en-US"/>
        </w:rPr>
        <w:instrText xml:space="preserve">adastre" </w:instrText>
      </w:r>
      <w:r w:rsidR="006A7E7D" w:rsidRPr="003D3060">
        <w:rPr>
          <w:lang w:val="en-US"/>
        </w:rPr>
        <w:fldChar w:fldCharType="end"/>
      </w:r>
      <w:r w:rsidR="003C7972">
        <w:rPr>
          <w:lang w:val="en-US"/>
        </w:rPr>
        <w:t xml:space="preserve"> underground </w:t>
      </w:r>
      <w:r w:rsidRPr="003D3060">
        <w:rPr>
          <w:lang w:val="en-US"/>
        </w:rPr>
        <w:t xml:space="preserve">cadastre and recently also for geo-coded </w:t>
      </w:r>
      <w:r w:rsidR="00C7649C" w:rsidRPr="003D3060">
        <w:rPr>
          <w:lang w:val="en-US"/>
        </w:rPr>
        <w:fldChar w:fldCharType="begin"/>
      </w:r>
      <w:r w:rsidR="00C7649C" w:rsidRPr="003D3060">
        <w:rPr>
          <w:lang w:val="en-US"/>
        </w:rPr>
        <w:instrText xml:space="preserve"> XE "Address" </w:instrText>
      </w:r>
      <w:r w:rsidR="00C7649C" w:rsidRPr="003D3060">
        <w:rPr>
          <w:lang w:val="en-US"/>
        </w:rPr>
        <w:fldChar w:fldCharType="end"/>
      </w:r>
      <w:r w:rsidRPr="003D3060">
        <w:rPr>
          <w:lang w:val="en-US"/>
        </w:rPr>
        <w:t>addresses.</w:t>
      </w:r>
    </w:p>
    <w:p w14:paraId="15733895" w14:textId="77777777" w:rsidR="00026FE6" w:rsidRPr="003D3060" w:rsidRDefault="00026FE6">
      <w:pPr>
        <w:pStyle w:val="Aufzahlung"/>
        <w:rPr>
          <w:lang w:val="en-US"/>
        </w:rPr>
      </w:pPr>
      <w:r w:rsidRPr="003D3060">
        <w:rPr>
          <w:b/>
          <w:lang w:val="en-US"/>
        </w:rPr>
        <w:t xml:space="preserve">Trade associations </w:t>
      </w:r>
      <w:r w:rsidRPr="003D3060">
        <w:rPr>
          <w:lang w:val="en-US"/>
        </w:rPr>
        <w:t>– Trade associations are a further source of data models that serve as a basis for your own applications. For instance the Swiss Association of Eng</w:t>
      </w:r>
      <w:r w:rsidRPr="003D3060">
        <w:rPr>
          <w:lang w:val="en-US"/>
        </w:rPr>
        <w:t>i</w:t>
      </w:r>
      <w:r w:rsidRPr="003D3060">
        <w:rPr>
          <w:lang w:val="en-US"/>
        </w:rPr>
        <w:t>neers and Architects has developed an INTERLIS-model for the recording and registe</w:t>
      </w:r>
      <w:r w:rsidRPr="003D3060">
        <w:rPr>
          <w:lang w:val="en-US"/>
        </w:rPr>
        <w:t>r</w:t>
      </w:r>
      <w:r w:rsidRPr="003D3060">
        <w:rPr>
          <w:lang w:val="en-US"/>
        </w:rPr>
        <w:t>ing of utility services (waste water, gas, water, electricity, telecom, cable communic</w:t>
      </w:r>
      <w:r w:rsidRPr="003D3060">
        <w:rPr>
          <w:lang w:val="en-US"/>
        </w:rPr>
        <w:t>a</w:t>
      </w:r>
      <w:r w:rsidRPr="003D3060">
        <w:rPr>
          <w:lang w:val="en-US"/>
        </w:rPr>
        <w:t>tion)</w:t>
      </w:r>
      <w:r w:rsidR="00983E51" w:rsidRPr="003D3060">
        <w:rPr>
          <w:lang w:val="en-US"/>
        </w:rPr>
        <w:t>.</w:t>
      </w:r>
    </w:p>
    <w:p w14:paraId="004E6F7E" w14:textId="77777777" w:rsidR="00026FE6" w:rsidRPr="003D3060" w:rsidRDefault="00026FE6">
      <w:pPr>
        <w:pStyle w:val="Aufzahlung"/>
        <w:rPr>
          <w:lang w:val="en-US"/>
        </w:rPr>
      </w:pPr>
      <w:r w:rsidRPr="003D3060">
        <w:rPr>
          <w:b/>
          <w:lang w:val="en-US"/>
        </w:rPr>
        <w:t xml:space="preserve">INTERLIS </w:t>
      </w:r>
      <w:r w:rsidRPr="003D3060">
        <w:rPr>
          <w:lang w:val="en-US"/>
        </w:rPr>
        <w:t>– INTERLIS predefines standard models for a few basic domains. For i</w:t>
      </w:r>
      <w:r w:rsidRPr="003D3060">
        <w:rPr>
          <w:lang w:val="en-US"/>
        </w:rPr>
        <w:t>n</w:t>
      </w:r>
      <w:r w:rsidRPr="003D3060">
        <w:rPr>
          <w:lang w:val="en-US"/>
        </w:rPr>
        <w:t>stance along with the INTERLIS-tools a model with units (units.ili) is supplied which d</w:t>
      </w:r>
      <w:r w:rsidRPr="003D3060">
        <w:rPr>
          <w:lang w:val="en-US"/>
        </w:rPr>
        <w:t>e</w:t>
      </w:r>
      <w:r w:rsidRPr="003D3060">
        <w:rPr>
          <w:lang w:val="en-US"/>
        </w:rPr>
        <w:t>fines meters, Newton, decibel etc.</w:t>
      </w:r>
    </w:p>
    <w:p w14:paraId="5C17F390" w14:textId="77777777" w:rsidR="00026FE6" w:rsidRPr="003D3060" w:rsidRDefault="00026FE6">
      <w:pPr>
        <w:spacing w:before="200"/>
        <w:rPr>
          <w:lang w:val="en-US"/>
        </w:rPr>
      </w:pPr>
      <w:r w:rsidRPr="003D3060">
        <w:rPr>
          <w:lang w:val="en-US"/>
        </w:rPr>
        <w:t>As far as possible Swiss models are in keeping with ISO-standards. For example a national model for meta data concerning geographical data (e.g. origin, quality etc.) has been deve</w:t>
      </w:r>
      <w:r w:rsidRPr="003D3060">
        <w:rPr>
          <w:lang w:val="en-US"/>
        </w:rPr>
        <w:t>l</w:t>
      </w:r>
      <w:r w:rsidRPr="003D3060">
        <w:rPr>
          <w:lang w:val="en-US"/>
        </w:rPr>
        <w:t>oped in accordance with ISO 19115. This model exists in the form of an INTERLIS-description.</w:t>
      </w:r>
    </w:p>
    <w:p w14:paraId="1DE7BD66" w14:textId="77777777" w:rsidR="00026FE6" w:rsidRPr="003D3060" w:rsidRDefault="00026FE6">
      <w:pPr>
        <w:rPr>
          <w:lang w:val="en-US"/>
        </w:rPr>
      </w:pPr>
      <w:r w:rsidRPr="003D3060">
        <w:rPr>
          <w:lang w:val="en-US"/>
        </w:rPr>
        <w:t xml:space="preserve">Thanks to INTERLIS and its refinement–mechanisms a concrete application may fall back on an already existing data model without having to accept it </w:t>
      </w:r>
      <w:r w:rsidRPr="003D3060">
        <w:rPr>
          <w:i/>
          <w:lang w:val="en-US"/>
        </w:rPr>
        <w:t>as it is</w:t>
      </w:r>
      <w:r w:rsidRPr="003D3060">
        <w:rPr>
          <w:lang w:val="en-US"/>
        </w:rPr>
        <w:t>.</w:t>
      </w:r>
    </w:p>
    <w:p w14:paraId="5E59AB00" w14:textId="77777777" w:rsidR="00BC6F3A" w:rsidRPr="003D3060" w:rsidRDefault="00026FE6">
      <w:pPr>
        <w:pStyle w:val="berschrift2"/>
        <w:numPr>
          <w:ilvl w:val="1"/>
          <w:numId w:val="2"/>
        </w:numPr>
        <w:ind w:left="567"/>
        <w:rPr>
          <w:lang w:val="en-US"/>
        </w:rPr>
      </w:pPr>
      <w:r w:rsidRPr="003D3060">
        <w:rPr>
          <w:lang w:val="en-US"/>
        </w:rPr>
        <w:tab/>
      </w:r>
      <w:bookmarkStart w:id="30" w:name="_Toc236474515"/>
      <w:r w:rsidRPr="003D3060">
        <w:rPr>
          <w:lang w:val="en-US"/>
        </w:rPr>
        <w:t>Formats for data exchange</w:t>
      </w:r>
      <w:bookmarkEnd w:id="30"/>
    </w:p>
    <w:p w14:paraId="3101FAA3" w14:textId="77777777" w:rsidR="00026FE6" w:rsidRPr="003D3060" w:rsidRDefault="00F73A66">
      <w:pPr>
        <w:rPr>
          <w:lang w:val="en-US"/>
        </w:rPr>
      </w:pPr>
      <w:r w:rsidRPr="003D3060">
        <w:rPr>
          <w:lang w:val="en-US"/>
        </w:rPr>
        <w:fldChar w:fldCharType="begin"/>
      </w:r>
      <w:r w:rsidRPr="003D3060">
        <w:rPr>
          <w:lang w:val="en-US"/>
        </w:rPr>
        <w:instrText>XE "Data exchange" \t "</w:instrText>
      </w:r>
      <w:r w:rsidRPr="003D3060">
        <w:rPr>
          <w:i/>
          <w:lang w:val="en-US"/>
        </w:rPr>
        <w:instrText>See</w:instrText>
      </w:r>
      <w:r w:rsidRPr="003D3060">
        <w:rPr>
          <w:lang w:val="en-US"/>
        </w:rPr>
        <w:instrText xml:space="preserve"> Transfer"</w:instrText>
      </w:r>
      <w:r w:rsidRPr="003D3060">
        <w:rPr>
          <w:lang w:val="en-US"/>
        </w:rPr>
        <w:fldChar w:fldCharType="end"/>
      </w:r>
      <w:r w:rsidR="00026FE6" w:rsidRPr="003D3060">
        <w:rPr>
          <w:lang w:val="en-US"/>
        </w:rPr>
        <w:t xml:space="preserve">At some point all data have to be memorized in a specific format so that they can be stored and exchanged between software packages. More recent transfer formats are all based upon the </w:t>
      </w:r>
      <w:r w:rsidR="00026FE6" w:rsidRPr="003D3060">
        <w:rPr>
          <w:lang w:val="en-US"/>
        </w:rPr>
        <w:fldChar w:fldCharType="begin"/>
      </w:r>
      <w:r w:rsidR="00026FE6" w:rsidRPr="003D3060">
        <w:rPr>
          <w:lang w:val="en-US"/>
        </w:rPr>
        <w:instrText xml:space="preserve"> XE "XML" </w:instrText>
      </w:r>
      <w:r w:rsidR="00026FE6" w:rsidRPr="003D3060">
        <w:rPr>
          <w:lang w:val="en-US"/>
        </w:rPr>
        <w:fldChar w:fldCharType="end"/>
      </w:r>
      <w:r w:rsidR="00026FE6" w:rsidRPr="003D3060">
        <w:rPr>
          <w:i/>
          <w:lang w:val="en-US"/>
        </w:rPr>
        <w:t xml:space="preserve">Extensible Markup Language </w:t>
      </w:r>
      <w:r w:rsidR="00026FE6" w:rsidRPr="003D3060">
        <w:rPr>
          <w:lang w:val="en-US"/>
        </w:rPr>
        <w:t>(XML), a widespread format because of its extremely si</w:t>
      </w:r>
      <w:r w:rsidR="00026FE6" w:rsidRPr="003D3060">
        <w:rPr>
          <w:lang w:val="en-US"/>
        </w:rPr>
        <w:t>m</w:t>
      </w:r>
      <w:r w:rsidR="00026FE6" w:rsidRPr="003D3060">
        <w:rPr>
          <w:lang w:val="en-US"/>
        </w:rPr>
        <w:t>ple structure, its affinity with HTML (the format of web sites) and its derivation from SGML (a formerly frequently used format).</w:t>
      </w:r>
    </w:p>
    <w:p w14:paraId="33F91EAD" w14:textId="77777777" w:rsidR="00026FE6" w:rsidRPr="003D3060" w:rsidRDefault="00026FE6">
      <w:pPr>
        <w:rPr>
          <w:lang w:val="en-US"/>
        </w:rPr>
      </w:pPr>
      <w:r w:rsidRPr="003D3060">
        <w:rPr>
          <w:lang w:val="en-US"/>
        </w:rPr>
        <w:t xml:space="preserve">For instance the </w:t>
      </w:r>
      <w:r w:rsidRPr="003D3060">
        <w:rPr>
          <w:lang w:val="en-US"/>
        </w:rPr>
        <w:fldChar w:fldCharType="begin"/>
      </w:r>
      <w:r w:rsidRPr="003D3060">
        <w:rPr>
          <w:lang w:val="en-US"/>
        </w:rPr>
        <w:instrText xml:space="preserve"> XE "GML" </w:instrText>
      </w:r>
      <w:r w:rsidRPr="003D3060">
        <w:rPr>
          <w:lang w:val="en-US"/>
        </w:rPr>
        <w:fldChar w:fldCharType="end"/>
      </w:r>
      <w:r w:rsidRPr="003D3060">
        <w:rPr>
          <w:i/>
          <w:lang w:val="en-US"/>
        </w:rPr>
        <w:t>Geographic Markup Language</w:t>
      </w:r>
      <w:r w:rsidRPr="003D3060">
        <w:rPr>
          <w:lang w:val="en-US"/>
        </w:rPr>
        <w:t xml:space="preserve"> (GML) is a strictly defined XML dialect propagated by OpenGIS, a manufacturer consortium of GIS-Software. INTERLIS, on the contrary, does not prescribe any specific XML dialect but supplies rules that allow the aut</w:t>
      </w:r>
      <w:r w:rsidRPr="003D3060">
        <w:rPr>
          <w:lang w:val="en-US"/>
        </w:rPr>
        <w:t>o</w:t>
      </w:r>
      <w:r w:rsidRPr="003D3060">
        <w:rPr>
          <w:lang w:val="en-US"/>
        </w:rPr>
        <w:t>matic derivation of an exchange format from the respective data model.</w:t>
      </w:r>
    </w:p>
    <w:p w14:paraId="771A960E" w14:textId="77777777" w:rsidR="00026FE6" w:rsidRPr="003D3060" w:rsidRDefault="00026FE6">
      <w:pPr>
        <w:rPr>
          <w:lang w:val="en-US"/>
        </w:rPr>
      </w:pPr>
      <w:r w:rsidRPr="003D3060">
        <w:rPr>
          <w:lang w:val="en-US"/>
        </w:rPr>
        <w:t>All things considered the question of the data format is secondary: As long as data to be transmitted are based upon similar models their conversion from one format into another r</w:t>
      </w:r>
      <w:r w:rsidRPr="003D3060">
        <w:rPr>
          <w:lang w:val="en-US"/>
        </w:rPr>
        <w:t>e</w:t>
      </w:r>
      <w:r w:rsidRPr="003D3060">
        <w:rPr>
          <w:lang w:val="en-US"/>
        </w:rPr>
        <w:t>quires little effort.</w:t>
      </w:r>
    </w:p>
    <w:p w14:paraId="51FB94AA" w14:textId="77777777" w:rsidR="00026FE6" w:rsidRPr="003D3060" w:rsidRDefault="00026FE6">
      <w:pPr>
        <w:pStyle w:val="berschrift2"/>
        <w:numPr>
          <w:ilvl w:val="1"/>
          <w:numId w:val="2"/>
        </w:numPr>
        <w:ind w:left="567"/>
        <w:rPr>
          <w:bCs/>
          <w:lang w:val="en-US"/>
        </w:rPr>
      </w:pPr>
      <w:r w:rsidRPr="003D3060">
        <w:rPr>
          <w:lang w:val="en-US"/>
        </w:rPr>
        <w:lastRenderedPageBreak/>
        <w:tab/>
      </w:r>
      <w:bookmarkStart w:id="31" w:name="_Toc236474516"/>
      <w:r w:rsidRPr="003D3060">
        <w:rPr>
          <w:lang w:val="en-US"/>
        </w:rPr>
        <w:t>Important sources of information</w:t>
      </w:r>
      <w:bookmarkEnd w:id="31"/>
    </w:p>
    <w:p w14:paraId="3B832815" w14:textId="77777777" w:rsidR="00026FE6" w:rsidRPr="003D3060" w:rsidRDefault="00026FE6">
      <w:pPr>
        <w:rPr>
          <w:lang w:val="en-US"/>
        </w:rPr>
      </w:pPr>
      <w:r w:rsidRPr="003D3060">
        <w:rPr>
          <w:lang w:val="en-US"/>
        </w:rPr>
        <w:t>Amongst others the following sources may provide further information:</w:t>
      </w:r>
    </w:p>
    <w:p w14:paraId="31A57DCE" w14:textId="77777777" w:rsidR="00026FE6" w:rsidRPr="003D3060" w:rsidRDefault="00026FE6">
      <w:pPr>
        <w:pStyle w:val="Aufzahlung"/>
        <w:rPr>
          <w:lang w:val="en-US"/>
        </w:rPr>
      </w:pPr>
      <w:hyperlink r:id="rId40" w:history="1">
        <w:r w:rsidRPr="003D3060">
          <w:rPr>
            <w:rStyle w:val="Hyperlink"/>
            <w:b/>
            <w:lang w:val="en-US"/>
          </w:rPr>
          <w:t>www.inter</w:t>
        </w:r>
        <w:r w:rsidRPr="003D3060">
          <w:rPr>
            <w:rStyle w:val="Hyperlink"/>
            <w:b/>
            <w:lang w:val="en-US"/>
          </w:rPr>
          <w:t>l</w:t>
        </w:r>
        <w:r w:rsidRPr="003D3060">
          <w:rPr>
            <w:rStyle w:val="Hyperlink"/>
            <w:b/>
            <w:lang w:val="en-US"/>
          </w:rPr>
          <w:t>is.ch</w:t>
        </w:r>
      </w:hyperlink>
      <w:r w:rsidRPr="003D3060">
        <w:rPr>
          <w:b/>
          <w:lang w:val="en-US"/>
        </w:rPr>
        <w:t xml:space="preserve"> </w:t>
      </w:r>
      <w:r w:rsidRPr="003D3060">
        <w:rPr>
          <w:lang w:val="en-US"/>
        </w:rPr>
        <w:t>– The Internet portal to INTERLIS refers to documents, courses etc. in connection with INTERLIS. From the same address both the specification of this sta</w:t>
      </w:r>
      <w:r w:rsidRPr="003D3060">
        <w:rPr>
          <w:lang w:val="en-US"/>
        </w:rPr>
        <w:t>n</w:t>
      </w:r>
      <w:r w:rsidRPr="003D3060">
        <w:rPr>
          <w:lang w:val="en-US"/>
        </w:rPr>
        <w:t>dard and the present text can be obtained electronically. Last but not least tools are also available on this web site. At present this is a computer program that permits the editing of INTERLIS-models in the graphic UML-notation (</w:t>
      </w:r>
      <w:r w:rsidRPr="003D3060">
        <w:rPr>
          <w:lang w:val="en-US"/>
        </w:rPr>
        <w:fldChar w:fldCharType="begin"/>
      </w:r>
      <w:r w:rsidRPr="003D3060">
        <w:rPr>
          <w:lang w:val="en-US"/>
        </w:rPr>
        <w:instrText xml:space="preserve"> XE "Unified Modeling La</w:instrText>
      </w:r>
      <w:r w:rsidRPr="003D3060">
        <w:rPr>
          <w:lang w:val="en-US"/>
        </w:rPr>
        <w:instrText>n</w:instrText>
      </w:r>
      <w:r w:rsidRPr="003D3060">
        <w:rPr>
          <w:lang w:val="en-US"/>
        </w:rPr>
        <w:instrText xml:space="preserve">guage:UML-Editor" </w:instrText>
      </w:r>
      <w:r w:rsidRPr="003D3060">
        <w:rPr>
          <w:lang w:val="en-US"/>
        </w:rPr>
        <w:fldChar w:fldCharType="end"/>
      </w:r>
      <w:r w:rsidRPr="003D3060">
        <w:rPr>
          <w:lang w:val="en-US"/>
        </w:rPr>
        <w:t>«UML-Editor»), and a sof</w:t>
      </w:r>
      <w:r w:rsidRPr="003D3060">
        <w:rPr>
          <w:lang w:val="en-US"/>
        </w:rPr>
        <w:t>t</w:t>
      </w:r>
      <w:r w:rsidRPr="003D3060">
        <w:rPr>
          <w:lang w:val="en-US"/>
        </w:rPr>
        <w:t>ware library for the input, testing, altering and output of INTERLIS-models (</w:t>
      </w:r>
      <w:r w:rsidRPr="003D3060">
        <w:rPr>
          <w:lang w:val="en-US"/>
        </w:rPr>
        <w:fldChar w:fldCharType="begin"/>
      </w:r>
      <w:r w:rsidRPr="003D3060">
        <w:rPr>
          <w:lang w:val="en-US"/>
        </w:rPr>
        <w:instrText xml:space="preserve"> XE "Compiler" </w:instrText>
      </w:r>
      <w:r w:rsidRPr="003D3060">
        <w:rPr>
          <w:lang w:val="en-US"/>
        </w:rPr>
        <w:fldChar w:fldCharType="end"/>
      </w:r>
      <w:r w:rsidRPr="003D3060">
        <w:rPr>
          <w:lang w:val="en-US"/>
        </w:rPr>
        <w:t>«INTERLIS-Compiler»).</w:t>
      </w:r>
    </w:p>
    <w:p w14:paraId="34D808F3" w14:textId="77777777" w:rsidR="00026FE6" w:rsidRPr="003D3060" w:rsidRDefault="00026FE6">
      <w:pPr>
        <w:pStyle w:val="Aufzahlung"/>
        <w:rPr>
          <w:lang w:val="en-US"/>
        </w:rPr>
      </w:pPr>
      <w:hyperlink r:id="rId41" w:history="1">
        <w:r w:rsidRPr="003D3060">
          <w:rPr>
            <w:rStyle w:val="Hyperlink"/>
            <w:b/>
            <w:lang w:val="en-US"/>
          </w:rPr>
          <w:t>www.omg.o</w:t>
        </w:r>
        <w:r w:rsidRPr="003D3060">
          <w:rPr>
            <w:rStyle w:val="Hyperlink"/>
            <w:b/>
            <w:lang w:val="en-US"/>
          </w:rPr>
          <w:t>r</w:t>
        </w:r>
        <w:r w:rsidRPr="003D3060">
          <w:rPr>
            <w:rStyle w:val="Hyperlink"/>
            <w:b/>
            <w:lang w:val="en-US"/>
          </w:rPr>
          <w:t>g</w:t>
        </w:r>
      </w:hyperlink>
      <w:r w:rsidRPr="003D3060">
        <w:rPr>
          <w:b/>
          <w:lang w:val="en-US"/>
        </w:rPr>
        <w:t xml:space="preserve"> </w:t>
      </w:r>
      <w:r w:rsidRPr="003D3060">
        <w:rPr>
          <w:lang w:val="en-US"/>
        </w:rPr>
        <w:t xml:space="preserve">– The web site of the </w:t>
      </w:r>
      <w:r w:rsidRPr="003D3060">
        <w:rPr>
          <w:lang w:val="en-US"/>
        </w:rPr>
        <w:fldChar w:fldCharType="begin"/>
      </w:r>
      <w:r w:rsidRPr="003D3060">
        <w:rPr>
          <w:lang w:val="en-US"/>
        </w:rPr>
        <w:instrText xml:space="preserve"> XE "Object Management Group" </w:instrText>
      </w:r>
      <w:r w:rsidRPr="003D3060">
        <w:rPr>
          <w:lang w:val="en-US"/>
        </w:rPr>
        <w:fldChar w:fldCharType="end"/>
      </w:r>
      <w:r w:rsidRPr="003D3060">
        <w:rPr>
          <w:lang w:val="en-US"/>
        </w:rPr>
        <w:fldChar w:fldCharType="begin"/>
      </w:r>
      <w:r w:rsidRPr="003D3060">
        <w:rPr>
          <w:lang w:val="en-US"/>
        </w:rPr>
        <w:instrText xml:space="preserve"> XE "OMG" </w:instrText>
      </w:r>
      <w:r w:rsidRPr="003D3060">
        <w:rPr>
          <w:lang w:val="en-US"/>
        </w:rPr>
        <w:fldChar w:fldCharType="end"/>
      </w:r>
      <w:r w:rsidRPr="003D3060">
        <w:rPr>
          <w:lang w:val="en-US"/>
        </w:rPr>
        <w:t>Object Management Group supplies the definition of the Unified Modeling Language. You may also find general documents (such as training materials or press texts) co</w:t>
      </w:r>
      <w:r w:rsidRPr="003D3060">
        <w:rPr>
          <w:lang w:val="en-US"/>
        </w:rPr>
        <w:t>n</w:t>
      </w:r>
      <w:r w:rsidRPr="003D3060">
        <w:rPr>
          <w:lang w:val="en-US"/>
        </w:rPr>
        <w:t xml:space="preserve">cerned with the </w:t>
      </w:r>
      <w:r w:rsidR="00AB6ECB" w:rsidRPr="003D3060">
        <w:rPr>
          <w:lang w:val="en-US"/>
        </w:rPr>
        <w:fldChar w:fldCharType="begin"/>
      </w:r>
      <w:r w:rsidR="00AB6ECB" w:rsidRPr="003D3060">
        <w:rPr>
          <w:lang w:val="en-US"/>
        </w:rPr>
        <w:instrText xml:space="preserve"> XE "Model-based approach" </w:instrText>
      </w:r>
      <w:r w:rsidR="00AB6ECB" w:rsidRPr="003D3060">
        <w:rPr>
          <w:lang w:val="en-US"/>
        </w:rPr>
        <w:fldChar w:fldCharType="end"/>
      </w:r>
      <w:r w:rsidRPr="003D3060">
        <w:rPr>
          <w:lang w:val="en-US"/>
        </w:rPr>
        <w:t>model-based approach.</w:t>
      </w:r>
    </w:p>
    <w:p w14:paraId="5EDC2632" w14:textId="77777777" w:rsidR="00026FE6" w:rsidRPr="003D3060" w:rsidRDefault="00026FE6">
      <w:pPr>
        <w:pStyle w:val="Aufzahlung"/>
        <w:rPr>
          <w:lang w:val="en-US"/>
        </w:rPr>
      </w:pPr>
      <w:hyperlink r:id="rId42" w:history="1">
        <w:r w:rsidRPr="003D3060">
          <w:rPr>
            <w:rStyle w:val="Hyperlink"/>
            <w:b/>
            <w:lang w:val="en-US"/>
          </w:rPr>
          <w:t>www.w3</w:t>
        </w:r>
        <w:r w:rsidRPr="003D3060">
          <w:rPr>
            <w:rStyle w:val="Hyperlink"/>
            <w:b/>
            <w:lang w:val="en-US"/>
          </w:rPr>
          <w:t>.</w:t>
        </w:r>
        <w:r w:rsidRPr="003D3060">
          <w:rPr>
            <w:rStyle w:val="Hyperlink"/>
            <w:b/>
            <w:lang w:val="en-US"/>
          </w:rPr>
          <w:t>org</w:t>
        </w:r>
      </w:hyperlink>
      <w:r w:rsidRPr="003D3060">
        <w:rPr>
          <w:b/>
          <w:lang w:val="en-US"/>
        </w:rPr>
        <w:t xml:space="preserve"> </w:t>
      </w:r>
      <w:r w:rsidRPr="003D3060">
        <w:rPr>
          <w:lang w:val="en-US"/>
        </w:rPr>
        <w:t xml:space="preserve">– Amongst others the </w:t>
      </w:r>
      <w:r w:rsidRPr="003D3060">
        <w:rPr>
          <w:i/>
          <w:lang w:val="en-US"/>
        </w:rPr>
        <w:t>World Wide Web Consortium</w:t>
      </w:r>
      <w:r w:rsidRPr="003D3060">
        <w:rPr>
          <w:lang w:val="en-US"/>
        </w:rPr>
        <w:t xml:space="preserve"> also supervises the specification of XML.</w:t>
      </w:r>
    </w:p>
    <w:p w14:paraId="3EB236CA" w14:textId="77777777" w:rsidR="00026FE6" w:rsidRPr="003D3060" w:rsidRDefault="00026FE6">
      <w:pPr>
        <w:pStyle w:val="Aufzahlung"/>
        <w:numPr>
          <w:ilvl w:val="0"/>
          <w:numId w:val="0"/>
        </w:numPr>
        <w:ind w:left="284"/>
        <w:rPr>
          <w:lang w:val="en-US"/>
        </w:rPr>
      </w:pPr>
    </w:p>
    <w:p w14:paraId="55ECA911" w14:textId="77777777" w:rsidR="00026FE6" w:rsidRPr="003D3060" w:rsidRDefault="00026FE6">
      <w:pPr>
        <w:pStyle w:val="Aufzahlung"/>
        <w:numPr>
          <w:ilvl w:val="0"/>
          <w:numId w:val="0"/>
        </w:numPr>
        <w:ind w:left="284"/>
        <w:rPr>
          <w:lang w:val="en-US"/>
        </w:rPr>
        <w:sectPr w:rsidR="00026FE6" w:rsidRPr="003D3060">
          <w:headerReference w:type="default" r:id="rId43"/>
          <w:headerReference w:type="first" r:id="rId44"/>
          <w:footnotePr>
            <w:pos w:val="beneathText"/>
          </w:footnotePr>
          <w:type w:val="continuous"/>
          <w:pgSz w:w="11905" w:h="16837"/>
          <w:pgMar w:top="1701" w:right="1418" w:bottom="1701" w:left="1418" w:header="1418" w:footer="720" w:gutter="0"/>
          <w:cols w:space="720"/>
          <w:titlePg/>
        </w:sectPr>
      </w:pPr>
    </w:p>
    <w:p w14:paraId="731EC82A" w14:textId="77777777" w:rsidR="00026FE6" w:rsidRPr="003D3060" w:rsidRDefault="00026FE6">
      <w:pPr>
        <w:pStyle w:val="berschrift1"/>
        <w:ind w:left="431" w:hanging="431"/>
        <w:rPr>
          <w:lang w:val="en-US"/>
        </w:rPr>
      </w:pPr>
      <w:bookmarkStart w:id="32" w:name="_Ref25567259"/>
      <w:bookmarkStart w:id="33" w:name="_Toc236474517"/>
      <w:r w:rsidRPr="003D3060">
        <w:rPr>
          <w:lang w:val="en-US"/>
        </w:rPr>
        <w:lastRenderedPageBreak/>
        <w:t xml:space="preserve">For example Ilis Valley </w:t>
      </w:r>
      <w:bookmarkEnd w:id="32"/>
      <w:r w:rsidRPr="003D3060">
        <w:rPr>
          <w:lang w:val="en-US"/>
        </w:rPr>
        <w:t>in particular</w:t>
      </w:r>
      <w:bookmarkEnd w:id="33"/>
    </w:p>
    <w:p w14:paraId="7EF1EF09" w14:textId="77777777" w:rsidR="00026FE6" w:rsidRPr="003D3060" w:rsidRDefault="00026FE6">
      <w:pPr>
        <w:pStyle w:val="berschrift2"/>
        <w:numPr>
          <w:ilvl w:val="1"/>
          <w:numId w:val="2"/>
        </w:numPr>
        <w:ind w:left="567"/>
        <w:rPr>
          <w:bCs/>
          <w:lang w:val="en-US"/>
        </w:rPr>
      </w:pPr>
      <w:r w:rsidRPr="003D3060">
        <w:rPr>
          <w:lang w:val="en-US"/>
        </w:rPr>
        <w:tab/>
      </w:r>
      <w:bookmarkStart w:id="34" w:name="_Toc236474518"/>
      <w:r w:rsidRPr="003D3060">
        <w:rPr>
          <w:lang w:val="en-US"/>
        </w:rPr>
        <w:t>Overview of the data model</w:t>
      </w:r>
      <w:bookmarkEnd w:id="34"/>
    </w:p>
    <w:p w14:paraId="226C2F2C"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44E15A23" wp14:editId="144BD619">
            <wp:extent cx="3530600" cy="4267200"/>
            <wp:effectExtent l="0" t="0" r="0" b="0"/>
            <wp:docPr id="17" name="Bild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30600" cy="4267200"/>
                    </a:xfrm>
                    <a:prstGeom prst="rect">
                      <a:avLst/>
                    </a:prstGeom>
                    <a:noFill/>
                    <a:ln>
                      <a:noFill/>
                    </a:ln>
                  </pic:spPr>
                </pic:pic>
              </a:graphicData>
            </a:graphic>
          </wp:inline>
        </w:drawing>
      </w:r>
    </w:p>
    <w:p w14:paraId="2B5A6B0D" w14:textId="77777777" w:rsidR="00BC6F3A" w:rsidRPr="003D3060" w:rsidRDefault="00026FE6">
      <w:pPr>
        <w:pStyle w:val="Bildunterschrift"/>
        <w:rPr>
          <w:b w:val="0"/>
          <w:lang w:val="en-US"/>
        </w:rPr>
      </w:pPr>
      <w:r w:rsidRPr="003D3060">
        <w:rPr>
          <w:lang w:val="en-US"/>
        </w:rPr>
        <w:t>Figure 21:</w:t>
      </w:r>
      <w:r w:rsidRPr="003D3060">
        <w:rPr>
          <w:b w:val="0"/>
          <w:lang w:val="en-US"/>
        </w:rPr>
        <w:tab/>
        <w:t>UML-representation of the data model. For the sake of clarity topics, structures, value domains and attributes do not appear. We refer to chapter 6, which deals more exte</w:t>
      </w:r>
      <w:r w:rsidRPr="003D3060">
        <w:rPr>
          <w:b w:val="0"/>
          <w:lang w:val="en-US"/>
        </w:rPr>
        <w:t>n</w:t>
      </w:r>
      <w:r w:rsidRPr="003D3060">
        <w:rPr>
          <w:b w:val="0"/>
          <w:lang w:val="en-US"/>
        </w:rPr>
        <w:t>sively with details.</w:t>
      </w:r>
    </w:p>
    <w:p w14:paraId="46C990D0" w14:textId="77777777" w:rsidR="00026FE6" w:rsidRPr="003D3060" w:rsidRDefault="00026FE6">
      <w:pPr>
        <w:pStyle w:val="berschrift2"/>
        <w:numPr>
          <w:ilvl w:val="1"/>
          <w:numId w:val="2"/>
        </w:numPr>
        <w:ind w:left="567"/>
        <w:rPr>
          <w:bCs/>
          <w:lang w:val="en-US"/>
        </w:rPr>
      </w:pPr>
      <w:r w:rsidRPr="003D3060">
        <w:rPr>
          <w:lang w:val="en-US"/>
        </w:rPr>
        <w:tab/>
      </w:r>
      <w:bookmarkStart w:id="35" w:name="_Toc236474519"/>
      <w:r w:rsidRPr="003D3060">
        <w:rPr>
          <w:lang w:val="en-US"/>
        </w:rPr>
        <w:t>The data model in INTERLIS</w:t>
      </w:r>
      <w:bookmarkEnd w:id="35"/>
    </w:p>
    <w:p w14:paraId="3DC55327" w14:textId="77777777" w:rsidR="00026FE6" w:rsidRPr="003D3060" w:rsidRDefault="00026FE6">
      <w:pPr>
        <w:rPr>
          <w:lang w:val="en-US"/>
        </w:rPr>
      </w:pPr>
      <w:r w:rsidRPr="003D3060">
        <w:rPr>
          <w:lang w:val="en-US"/>
        </w:rPr>
        <w:t>Subsequently you will find a complete rendering of the national basic model, the model of the National Tourist Office as well as the lllis</w:t>
      </w:r>
      <w:r w:rsidR="00983E51" w:rsidRPr="003D3060">
        <w:rPr>
          <w:lang w:val="en-US"/>
        </w:rPr>
        <w:t xml:space="preserve"> V</w:t>
      </w:r>
      <w:r w:rsidRPr="003D3060">
        <w:rPr>
          <w:lang w:val="en-US"/>
        </w:rPr>
        <w:t>a</w:t>
      </w:r>
      <w:r w:rsidR="00983E51" w:rsidRPr="003D3060">
        <w:rPr>
          <w:lang w:val="en-US"/>
        </w:rPr>
        <w:t>l</w:t>
      </w:r>
      <w:r w:rsidRPr="003D3060">
        <w:rPr>
          <w:lang w:val="en-US"/>
        </w:rPr>
        <w:t>le</w:t>
      </w:r>
      <w:r w:rsidR="00983E51" w:rsidRPr="003D3060">
        <w:rPr>
          <w:lang w:val="en-US"/>
        </w:rPr>
        <w:t>y</w:t>
      </w:r>
      <w:r w:rsidRPr="003D3060">
        <w:rPr>
          <w:lang w:val="en-US"/>
        </w:rPr>
        <w:t xml:space="preserve"> tourism model. There are extensive co</w:t>
      </w:r>
      <w:r w:rsidRPr="003D3060">
        <w:rPr>
          <w:lang w:val="en-US"/>
        </w:rPr>
        <w:t>m</w:t>
      </w:r>
      <w:r w:rsidRPr="003D3060">
        <w:rPr>
          <w:lang w:val="en-US"/>
        </w:rPr>
        <w:t xml:space="preserve">ments </w:t>
      </w:r>
      <w:r w:rsidRPr="003D3060">
        <w:rPr>
          <w:lang w:val="en-US"/>
        </w:rPr>
        <w:lastRenderedPageBreak/>
        <w:t>on each of these models. Furthermore boxes refer to paragraphs within the text that deal with a certain topic.</w:t>
      </w:r>
    </w:p>
    <w:p w14:paraId="5613E5F8" w14:textId="77777777" w:rsidR="00026FE6" w:rsidRPr="003D3060" w:rsidRDefault="00026FE6">
      <w:pPr>
        <w:rPr>
          <w:lang w:val="en-US"/>
        </w:rPr>
      </w:pPr>
      <w:r w:rsidRPr="003D3060">
        <w:rPr>
          <w:lang w:val="en-US"/>
        </w:rPr>
        <w:t>We recommend to only have a rough look at this example of a data model first, then to read chapters 5-8 where aspects of this data model will be treated in detail.</w:t>
      </w:r>
    </w:p>
    <w:p w14:paraId="546A3D06" w14:textId="77777777" w:rsidR="00026FE6" w:rsidRPr="003D3060" w:rsidRDefault="00026FE6">
      <w:pPr>
        <w:pStyle w:val="berschrift3"/>
        <w:rPr>
          <w:lang w:val="en-US"/>
        </w:rPr>
      </w:pPr>
      <w:bookmarkStart w:id="36" w:name="_Toc236474520"/>
      <w:r w:rsidRPr="003D3060">
        <w:rPr>
          <w:lang w:val="en-US"/>
        </w:rPr>
        <w:t xml:space="preserve">Ahland.ili </w:t>
      </w:r>
      <w:r w:rsidR="004A348A" w:rsidRPr="003D3060">
        <w:rPr>
          <w:lang w:val="en-US"/>
        </w:rPr>
        <w:t>–</w:t>
      </w:r>
      <w:r w:rsidRPr="003D3060">
        <w:rPr>
          <w:lang w:val="en-US"/>
        </w:rPr>
        <w:t xml:space="preserve"> The national basic model</w:t>
      </w:r>
      <w:bookmarkEnd w:id="36"/>
    </w:p>
    <w:p w14:paraId="0AB3F888" w14:textId="77777777" w:rsidR="00026FE6" w:rsidRPr="003D3060" w:rsidRDefault="00026FE6">
      <w:pPr>
        <w:pStyle w:val="Beispielcodeeng"/>
        <w:rPr>
          <w:noProof w:val="0"/>
          <w:lang w:val="en-US"/>
        </w:rPr>
      </w:pPr>
    </w:p>
    <w:p w14:paraId="35523BB8" w14:textId="77777777" w:rsidR="00026FE6" w:rsidRPr="003D3060" w:rsidRDefault="00026FE6">
      <w:pPr>
        <w:pStyle w:val="Beispielcodeeng"/>
        <w:rPr>
          <w:noProof w:val="0"/>
          <w:lang w:val="en-US"/>
        </w:rPr>
      </w:pPr>
      <w:r w:rsidRPr="003D3060">
        <w:rPr>
          <w:noProof w:val="0"/>
          <w:lang w:val="en-US"/>
        </w:rPr>
        <w:t>!! The following model is described in version 2.</w:t>
      </w:r>
      <w:r w:rsidR="005056D3" w:rsidRPr="003D3060">
        <w:rPr>
          <w:noProof w:val="0"/>
          <w:lang w:val="en-US"/>
        </w:rPr>
        <w:t>3</w:t>
      </w:r>
      <w:r w:rsidRPr="003D3060">
        <w:rPr>
          <w:noProof w:val="0"/>
          <w:lang w:val="en-US"/>
        </w:rPr>
        <w:t xml:space="preserve"> of INTERLIS.</w:t>
      </w:r>
    </w:p>
    <w:p w14:paraId="2EC9D22B" w14:textId="77777777" w:rsidR="00026FE6" w:rsidRPr="003D3060" w:rsidRDefault="00026FE6">
      <w:pPr>
        <w:pStyle w:val="Beispielcodeeng"/>
        <w:rPr>
          <w:noProof w:val="0"/>
          <w:lang w:val="en-US"/>
        </w:rPr>
      </w:pPr>
      <w:r w:rsidRPr="003D3060">
        <w:rPr>
          <w:noProof w:val="0"/>
          <w:lang w:val="en-US"/>
        </w:rPr>
        <w:t>INTERLIS 2.</w:t>
      </w:r>
      <w:r w:rsidR="00005B52" w:rsidRPr="003D3060">
        <w:rPr>
          <w:noProof w:val="0"/>
          <w:lang w:val="en-US"/>
        </w:rPr>
        <w:t>3</w:t>
      </w:r>
      <w:r w:rsidRPr="003D3060">
        <w:rPr>
          <w:noProof w:val="0"/>
          <w:lang w:val="en-US"/>
        </w:rPr>
        <w:t>;</w:t>
      </w:r>
    </w:p>
    <w:p w14:paraId="0F908AAC" w14:textId="77777777" w:rsidR="00026FE6" w:rsidRPr="003D3060" w:rsidRDefault="00026FE6">
      <w:pPr>
        <w:pStyle w:val="Beispielcodeeng"/>
        <w:rPr>
          <w:noProof w:val="0"/>
          <w:lang w:val="en-US"/>
        </w:rPr>
      </w:pPr>
    </w:p>
    <w:p w14:paraId="3724B42A" w14:textId="77777777" w:rsidR="00026FE6" w:rsidRPr="003D3060" w:rsidRDefault="00026FE6">
      <w:pPr>
        <w:pStyle w:val="Beispielcodeeng"/>
        <w:rPr>
          <w:noProof w:val="0"/>
          <w:lang w:val="en-US"/>
        </w:rPr>
      </w:pPr>
      <w:r w:rsidRPr="003D3060">
        <w:rPr>
          <w:noProof w:val="0"/>
          <w:lang w:val="en-US"/>
        </w:rPr>
        <w:t>!! The national basic model does not comprise any data but only defines</w:t>
      </w:r>
    </w:p>
    <w:p w14:paraId="16207445" w14:textId="77777777" w:rsidR="00026FE6" w:rsidRPr="003D3060" w:rsidRDefault="00026FE6">
      <w:pPr>
        <w:pStyle w:val="Beispielcodeeng"/>
        <w:rPr>
          <w:noProof w:val="0"/>
          <w:lang w:val="en-US"/>
        </w:rPr>
      </w:pPr>
      <w:r w:rsidRPr="003D3060">
        <w:rPr>
          <w:noProof w:val="0"/>
          <w:lang w:val="en-US"/>
        </w:rPr>
        <w:t>!! some types and units, in order that other models may refer to them.</w:t>
      </w:r>
    </w:p>
    <w:p w14:paraId="761939B4" w14:textId="77777777" w:rsidR="007677A8" w:rsidRPr="003D3060" w:rsidRDefault="00026FE6" w:rsidP="007677A8">
      <w:pPr>
        <w:pStyle w:val="Beispielcodeeng"/>
        <w:rPr>
          <w:lang w:val="en-US"/>
        </w:rPr>
      </w:pPr>
      <w:r w:rsidRPr="003D3060">
        <w:rPr>
          <w:noProof w:val="0"/>
          <w:lang w:val="en-US"/>
        </w:rPr>
        <w:t xml:space="preserve">TYPE MODEL Ahland </w:t>
      </w:r>
      <w:r w:rsidR="007677A8" w:rsidRPr="003D3060">
        <w:rPr>
          <w:lang w:val="en-US"/>
        </w:rPr>
        <w:t xml:space="preserve">AT </w:t>
      </w:r>
      <w:r w:rsidR="0027147F">
        <w:rPr>
          <w:lang w:val="en-US"/>
        </w:rPr>
        <w:t>"</w:t>
      </w:r>
      <w:hyperlink r:id="rId46" w:history="1">
        <w:r w:rsidR="007677A8" w:rsidRPr="003D3060">
          <w:rPr>
            <w:rStyle w:val="Hyperlink"/>
            <w:lang w:val="en-US"/>
          </w:rPr>
          <w:t>http://www.interlis.ch/models/ahland</w:t>
        </w:r>
      </w:hyperlink>
      <w:r w:rsidR="0027147F">
        <w:rPr>
          <w:lang w:val="en-US"/>
        </w:rPr>
        <w:t>"</w:t>
      </w:r>
    </w:p>
    <w:p w14:paraId="40C7A8E6" w14:textId="77777777" w:rsidR="00026FE6" w:rsidRPr="003D3060" w:rsidRDefault="007677A8" w:rsidP="007677A8">
      <w:pPr>
        <w:pStyle w:val="Beispielcodeeng"/>
        <w:rPr>
          <w:noProof w:val="0"/>
          <w:lang w:val="en-US"/>
        </w:rPr>
      </w:pPr>
      <w:r w:rsidRPr="003D3060">
        <w:rPr>
          <w:lang w:val="en-US"/>
        </w:rPr>
        <w:t xml:space="preserve">  VERSION "2008-01" </w:t>
      </w:r>
      <w:r w:rsidR="00026FE6" w:rsidRPr="003D3060">
        <w:rPr>
          <w:noProof w:val="0"/>
          <w:lang w:val="en-US"/>
        </w:rPr>
        <w:t>=</w:t>
      </w:r>
    </w:p>
    <w:p w14:paraId="46A758CB" w14:textId="77777777" w:rsidR="00026FE6" w:rsidRPr="003D3060" w:rsidRDefault="00026FE6">
      <w:pPr>
        <w:pStyle w:val="Beispielcodeeng"/>
        <w:rPr>
          <w:noProof w:val="0"/>
          <w:lang w:val="en-US"/>
        </w:rPr>
      </w:pPr>
    </w:p>
    <w:p w14:paraId="1D064A66" w14:textId="77777777" w:rsidR="00026FE6" w:rsidRPr="003D3060" w:rsidRDefault="00026FE6">
      <w:pPr>
        <w:pStyle w:val="Beispielcodeeng"/>
        <w:rPr>
          <w:noProof w:val="0"/>
          <w:lang w:val="en-US"/>
        </w:rPr>
      </w:pPr>
      <w:r w:rsidRPr="003D3060">
        <w:rPr>
          <w:noProof w:val="0"/>
          <w:lang w:val="en-US"/>
        </w:rPr>
        <w:t xml:space="preserve">  IMPORTS UNQUALIFIED INTERLIS;</w:t>
      </w:r>
    </w:p>
    <w:p w14:paraId="1560FF0D" w14:textId="77777777" w:rsidR="00BC6F3A" w:rsidRPr="003D3060" w:rsidRDefault="005056D3" w:rsidP="005056D3">
      <w:pPr>
        <w:pStyle w:val="Beispielcodeeng"/>
        <w:numPr>
          <w:ins w:id="37" w:author="ltzur" w:date="2009-03-02T15:21:00Z"/>
        </w:numPr>
        <w:rPr>
          <w:lang w:val="en-US"/>
        </w:rPr>
      </w:pPr>
      <w:r w:rsidRPr="003D3060">
        <w:rPr>
          <w:lang w:val="en-US"/>
        </w:rPr>
        <w:t xml:space="preserve">  !! </w:t>
      </w:r>
      <w:r w:rsidR="006561DA" w:rsidRPr="003D3060">
        <w:rPr>
          <w:lang w:val="en-US"/>
        </w:rPr>
        <w:t xml:space="preserve">The national basic model is built upon the following </w:t>
      </w:r>
      <w:r w:rsidR="003D3060">
        <w:rPr>
          <w:lang w:val="en-US"/>
        </w:rPr>
        <w:t xml:space="preserve">basic </w:t>
      </w:r>
      <w:r w:rsidR="006561DA" w:rsidRPr="003D3060">
        <w:rPr>
          <w:lang w:val="en-US"/>
        </w:rPr>
        <w:t>model</w:t>
      </w:r>
      <w:r w:rsidR="003D3060">
        <w:rPr>
          <w:lang w:val="en-US"/>
        </w:rPr>
        <w:t>s</w:t>
      </w:r>
      <w:r w:rsidR="006561DA" w:rsidRPr="003D3060">
        <w:rPr>
          <w:lang w:val="en-US"/>
        </w:rPr>
        <w:t xml:space="preserve"> of INTERLIS.</w:t>
      </w:r>
    </w:p>
    <w:p w14:paraId="452560F3" w14:textId="77777777" w:rsidR="007677A8" w:rsidRPr="003D3060" w:rsidRDefault="005056D3" w:rsidP="007677A8">
      <w:pPr>
        <w:pStyle w:val="Beispielcodeeng"/>
        <w:rPr>
          <w:lang w:val="en-US"/>
        </w:rPr>
      </w:pPr>
      <w:r w:rsidRPr="003D3060">
        <w:rPr>
          <w:lang w:val="en-US"/>
        </w:rPr>
        <w:t xml:space="preserve">  !! </w:t>
      </w:r>
      <w:r w:rsidR="007677A8" w:rsidRPr="003D3060">
        <w:rPr>
          <w:lang w:val="en-US"/>
        </w:rPr>
        <w:t xml:space="preserve">Units: </w:t>
      </w:r>
      <w:r w:rsidR="006561DA" w:rsidRPr="003D3060">
        <w:rPr>
          <w:lang w:val="en-US"/>
        </w:rPr>
        <w:t>units such as degrees Celsius</w:t>
      </w:r>
    </w:p>
    <w:p w14:paraId="46053234" w14:textId="77777777" w:rsidR="007677A8" w:rsidRPr="003D3060" w:rsidRDefault="007677A8" w:rsidP="007677A8">
      <w:pPr>
        <w:pStyle w:val="Beispielcodeeng"/>
        <w:rPr>
          <w:lang w:val="en-US"/>
        </w:rPr>
      </w:pPr>
      <w:r w:rsidRPr="003D3060">
        <w:rPr>
          <w:lang w:val="en-US"/>
        </w:rPr>
        <w:t xml:space="preserve">  !! CoordSys: </w:t>
      </w:r>
      <w:r w:rsidR="006561DA" w:rsidRPr="003D3060">
        <w:rPr>
          <w:lang w:val="en-US"/>
        </w:rPr>
        <w:t>bas</w:t>
      </w:r>
      <w:r w:rsidR="003D3060">
        <w:rPr>
          <w:lang w:val="en-US"/>
        </w:rPr>
        <w:t>ics</w:t>
      </w:r>
      <w:r w:rsidR="006561DA" w:rsidRPr="003D3060">
        <w:rPr>
          <w:lang w:val="en-US"/>
        </w:rPr>
        <w:t xml:space="preserve"> for coordinate systems</w:t>
      </w:r>
    </w:p>
    <w:p w14:paraId="5063CC42" w14:textId="77777777" w:rsidR="00026FE6" w:rsidRPr="003D3060" w:rsidRDefault="00026FE6">
      <w:pPr>
        <w:pStyle w:val="Beispielcodeeng"/>
        <w:rPr>
          <w:noProof w:val="0"/>
          <w:lang w:val="en-US"/>
        </w:rPr>
      </w:pPr>
      <w:r w:rsidRPr="003D3060">
        <w:rPr>
          <w:noProof w:val="0"/>
          <w:lang w:val="en-US"/>
        </w:rPr>
        <w:t xml:space="preserve">  IMPORTS Units;</w:t>
      </w:r>
    </w:p>
    <w:p w14:paraId="1F9FD1E0" w14:textId="77777777" w:rsidR="005056D3" w:rsidRPr="003D3060" w:rsidRDefault="005056D3" w:rsidP="005056D3">
      <w:pPr>
        <w:pStyle w:val="Beispielcodeeng"/>
        <w:rPr>
          <w:lang w:val="en-US"/>
        </w:rPr>
      </w:pPr>
      <w:r w:rsidRPr="003D3060">
        <w:rPr>
          <w:lang w:val="en-US"/>
        </w:rPr>
        <w:t xml:space="preserve">  IMPORTS CoordSys;</w:t>
      </w:r>
    </w:p>
    <w:p w14:paraId="5143464E" w14:textId="77777777" w:rsidR="00026FE6" w:rsidRPr="003D3060" w:rsidRDefault="00026FE6">
      <w:pPr>
        <w:pStyle w:val="Beispielcodeeng"/>
        <w:rPr>
          <w:noProof w:val="0"/>
          <w:lang w:val="en-US"/>
        </w:rPr>
      </w:pPr>
    </w:p>
    <w:p w14:paraId="1CED0690" w14:textId="77777777" w:rsidR="00026FE6" w:rsidRPr="003D3060" w:rsidRDefault="00026FE6">
      <w:pPr>
        <w:pStyle w:val="Beispielcodeeng"/>
        <w:rPr>
          <w:noProof w:val="0"/>
          <w:lang w:val="en-US"/>
        </w:rPr>
      </w:pPr>
      <w:r w:rsidRPr="003D3060">
        <w:rPr>
          <w:noProof w:val="0"/>
          <w:lang w:val="en-US"/>
        </w:rPr>
        <w:t xml:space="preserve">  !! Ilis Valley is situated in Ahland where the currency is sovereigns.</w:t>
      </w:r>
    </w:p>
    <w:p w14:paraId="4C218F30" w14:textId="77777777" w:rsidR="00BC6F3A" w:rsidRPr="003D3060" w:rsidRDefault="00026FE6">
      <w:pPr>
        <w:pStyle w:val="Beispielcodeeng"/>
        <w:rPr>
          <w:noProof w:val="0"/>
          <w:lang w:val="en-US"/>
        </w:rPr>
      </w:pPr>
      <w:r w:rsidRPr="003D3060">
        <w:rPr>
          <w:noProof w:val="0"/>
          <w:lang w:val="en-US"/>
        </w:rPr>
        <w:t xml:space="preserve">  !! The sovereign is a unit (UNIT) for money (MONEY). Even though the</w:t>
      </w:r>
    </w:p>
    <w:p w14:paraId="3E7F0C37" w14:textId="77777777" w:rsidR="00026FE6" w:rsidRPr="003D3060" w:rsidRDefault="00026FE6">
      <w:pPr>
        <w:pStyle w:val="Beispielcodeeng"/>
        <w:rPr>
          <w:noProof w:val="0"/>
          <w:lang w:val="en-US"/>
        </w:rPr>
      </w:pPr>
      <w:r w:rsidRPr="003D3060">
        <w:rPr>
          <w:noProof w:val="0"/>
          <w:lang w:val="en-US"/>
        </w:rPr>
        <w:t xml:space="preserve">  !! units-model (Units) already defines some currencies - such as the Swiss franc,</w:t>
      </w:r>
    </w:p>
    <w:p w14:paraId="2B046369" w14:textId="77777777" w:rsidR="00026FE6" w:rsidRPr="003D3060" w:rsidRDefault="00026FE6">
      <w:pPr>
        <w:pStyle w:val="Beispielcodeeng"/>
        <w:rPr>
          <w:noProof w:val="0"/>
          <w:lang w:val="en-US"/>
        </w:rPr>
      </w:pPr>
      <w:r w:rsidRPr="003D3060">
        <w:rPr>
          <w:noProof w:val="0"/>
          <w:lang w:val="en-US"/>
        </w:rPr>
        <w:t xml:space="preserve">  !! the Euro and the US-dollar -, it does not name the Ahland sovereign.</w:t>
      </w:r>
    </w:p>
    <w:p w14:paraId="62668D48"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595776" behindDoc="0" locked="0" layoutInCell="0" allowOverlap="1" wp14:anchorId="3C613E58" wp14:editId="79A197D2">
                <wp:simplePos x="0" y="0"/>
                <wp:positionH relativeFrom="column">
                  <wp:posOffset>4320540</wp:posOffset>
                </wp:positionH>
                <wp:positionV relativeFrom="paragraph">
                  <wp:posOffset>99695</wp:posOffset>
                </wp:positionV>
                <wp:extent cx="1440180" cy="234315"/>
                <wp:effectExtent l="12700" t="12700" r="0" b="0"/>
                <wp:wrapNone/>
                <wp:docPr id="209100468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8387C4A" w14:textId="77777777" w:rsidR="00EE5D8D" w:rsidRPr="00062714" w:rsidRDefault="00EE5D8D">
                            <w:pPr>
                              <w:jc w:val="center"/>
                              <w:rPr>
                                <w:color w:val="000080"/>
                                <w:sz w:val="18"/>
                                <w:lang w:val="en-US"/>
                              </w:rPr>
                            </w:pPr>
                            <w:r w:rsidRPr="00062714">
                              <w:rPr>
                                <w:color w:val="000080"/>
                                <w:sz w:val="18"/>
                                <w:lang w:val="en-US"/>
                              </w:rPr>
                              <w:t xml:space="preserve">Units → </w:t>
                            </w:r>
                            <w:r w:rsidRPr="00062714">
                              <w:rPr>
                                <w:color w:val="000080"/>
                                <w:sz w:val="18"/>
                                <w:lang w:val="en-US"/>
                              </w:rPr>
                              <w:fldChar w:fldCharType="begin"/>
                            </w:r>
                            <w:r w:rsidRPr="00062714">
                              <w:rPr>
                                <w:color w:val="000080"/>
                                <w:sz w:val="18"/>
                                <w:lang w:val="en-US"/>
                              </w:rPr>
                              <w:instrText xml:space="preserve"> REF _Ref20648495 \r \h </w:instrText>
                            </w:r>
                            <w:r w:rsidRPr="00062714">
                              <w:rPr>
                                <w:color w:val="000080"/>
                                <w:sz w:val="18"/>
                                <w:lang w:val="en-US"/>
                              </w:rPr>
                            </w:r>
                            <w:r w:rsidRPr="00062714">
                              <w:rPr>
                                <w:color w:val="000080"/>
                                <w:sz w:val="18"/>
                                <w:lang w:val="en-US"/>
                              </w:rPr>
                              <w:fldChar w:fldCharType="separate"/>
                            </w:r>
                            <w:r w:rsidR="005309C2">
                              <w:rPr>
                                <w:color w:val="000080"/>
                                <w:sz w:val="18"/>
                                <w:lang w:val="en-US"/>
                              </w:rPr>
                              <w:t>6.1.2</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13E58" id="_x0000_t202" coordsize="21600,21600" o:spt="202" path="m,l,21600r21600,l21600,xe">
                <v:stroke joinstyle="miter"/>
                <v:path gradientshapeok="t" o:connecttype="rect"/>
              </v:shapetype>
              <v:shape id="Text Box 23" o:spid="_x0000_s1026" type="#_x0000_t202" style="position:absolute;margin-left:340.2pt;margin-top:7.85pt;width:113.4pt;height:18.4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" o:allowincell="f" filled="f" fillcolor="#ffc" strokecolor="#339" strokeweight="2.25pt">
                <v:path arrowok="t"/>
                <v:textbox inset="0,1mm,0,1mm">
                  <w:txbxContent>
                    <w:p w14:paraId="58387C4A" w14:textId="77777777" w:rsidR="00EE5D8D" w:rsidRPr="00062714" w:rsidRDefault="00EE5D8D">
                      <w:pPr>
                        <w:jc w:val="center"/>
                        <w:rPr>
                          <w:color w:val="000080"/>
                          <w:sz w:val="18"/>
                          <w:lang w:val="en-US"/>
                        </w:rPr>
                      </w:pPr>
                      <w:r w:rsidRPr="00062714">
                        <w:rPr>
                          <w:color w:val="000080"/>
                          <w:sz w:val="18"/>
                          <w:lang w:val="en-US"/>
                        </w:rPr>
                        <w:t xml:space="preserve">Units → </w:t>
                      </w:r>
                      <w:r w:rsidRPr="00062714">
                        <w:rPr>
                          <w:color w:val="000080"/>
                          <w:sz w:val="18"/>
                          <w:lang w:val="en-US"/>
                        </w:rPr>
                        <w:fldChar w:fldCharType="begin"/>
                      </w:r>
                      <w:r w:rsidRPr="00062714">
                        <w:rPr>
                          <w:color w:val="000080"/>
                          <w:sz w:val="18"/>
                          <w:lang w:val="en-US"/>
                        </w:rPr>
                        <w:instrText xml:space="preserve"> REF _Ref20648495 \r \h </w:instrText>
                      </w:r>
                      <w:r w:rsidRPr="00062714">
                        <w:rPr>
                          <w:color w:val="000080"/>
                          <w:sz w:val="18"/>
                          <w:lang w:val="en-US"/>
                        </w:rPr>
                      </w:r>
                      <w:r w:rsidRPr="00062714">
                        <w:rPr>
                          <w:color w:val="000080"/>
                          <w:sz w:val="18"/>
                          <w:lang w:val="en-US"/>
                        </w:rPr>
                        <w:fldChar w:fldCharType="separate"/>
                      </w:r>
                      <w:r w:rsidR="005309C2">
                        <w:rPr>
                          <w:color w:val="000080"/>
                          <w:sz w:val="18"/>
                          <w:lang w:val="en-US"/>
                        </w:rPr>
                        <w:t>6.1.2</w:t>
                      </w:r>
                      <w:r w:rsidRPr="00062714">
                        <w:rPr>
                          <w:color w:val="000080"/>
                          <w:sz w:val="18"/>
                          <w:lang w:val="en-US"/>
                        </w:rPr>
                        <w:fldChar w:fldCharType="end"/>
                      </w:r>
                    </w:p>
                  </w:txbxContent>
                </v:textbox>
              </v:shape>
            </w:pict>
          </mc:Fallback>
        </mc:AlternateContent>
      </w:r>
      <w:r w:rsidR="00026FE6" w:rsidRPr="003D3060">
        <w:rPr>
          <w:noProof w:val="0"/>
          <w:lang w:val="en-US"/>
        </w:rPr>
        <w:t xml:space="preserve">  UNIT</w:t>
      </w:r>
    </w:p>
    <w:p w14:paraId="1346F0B4" w14:textId="77777777" w:rsidR="00026FE6" w:rsidRPr="003D3060" w:rsidRDefault="00026FE6">
      <w:pPr>
        <w:pStyle w:val="Beispielcodeeng"/>
        <w:rPr>
          <w:noProof w:val="0"/>
          <w:lang w:val="en-US"/>
        </w:rPr>
      </w:pPr>
      <w:r w:rsidRPr="003D3060">
        <w:rPr>
          <w:noProof w:val="0"/>
          <w:lang w:val="en-US"/>
        </w:rPr>
        <w:t xml:space="preserve">    </w:t>
      </w:r>
      <w:r w:rsidRPr="003D3060">
        <w:rPr>
          <w:noProof w:val="0"/>
          <w:lang w:val="en-US"/>
        </w:rPr>
        <w:fldChar w:fldCharType="begin"/>
      </w:r>
      <w:r w:rsidRPr="003D3060">
        <w:rPr>
          <w:noProof w:val="0"/>
          <w:lang w:val="en-US"/>
        </w:rPr>
        <w:instrText xml:space="preserve"> XE "Unit" \i </w:instrText>
      </w:r>
      <w:r w:rsidRPr="003D3060">
        <w:rPr>
          <w:noProof w:val="0"/>
          <w:lang w:val="en-US"/>
        </w:rPr>
        <w:fldChar w:fldCharType="end"/>
      </w:r>
      <w:r w:rsidRPr="003D3060">
        <w:rPr>
          <w:noProof w:val="0"/>
          <w:lang w:val="en-US"/>
        </w:rPr>
        <w:t>Sovereign EXTENDS MONEY;</w:t>
      </w:r>
    </w:p>
    <w:p w14:paraId="238CF24C" w14:textId="77777777" w:rsidR="00026FE6" w:rsidRPr="003D3060" w:rsidRDefault="00026FE6">
      <w:pPr>
        <w:pStyle w:val="Beispielcodeeng"/>
        <w:rPr>
          <w:noProof w:val="0"/>
          <w:lang w:val="en-US"/>
        </w:rPr>
      </w:pPr>
    </w:p>
    <w:p w14:paraId="71381D55" w14:textId="77777777" w:rsidR="002E2339" w:rsidRPr="003D3060" w:rsidRDefault="002E2339" w:rsidP="006561DA">
      <w:pPr>
        <w:pStyle w:val="Beispielcodeeng"/>
        <w:ind w:left="216"/>
        <w:rPr>
          <w:lang w:val="en-US"/>
        </w:rPr>
      </w:pPr>
      <w:r w:rsidRPr="003D3060">
        <w:rPr>
          <w:lang w:val="en-US"/>
        </w:rPr>
        <w:t xml:space="preserve">!! </w:t>
      </w:r>
      <w:r w:rsidR="006561DA" w:rsidRPr="003D3060">
        <w:rPr>
          <w:lang w:val="en-US"/>
        </w:rPr>
        <w:t>Time in Ahland is recorded in accordance with the local time zone Ahland</w:t>
      </w:r>
      <w:r w:rsidR="00BA4B08">
        <w:rPr>
          <w:lang w:val="en-US"/>
        </w:rPr>
        <w:t>T</w:t>
      </w:r>
      <w:r w:rsidR="006561DA" w:rsidRPr="003D3060">
        <w:rPr>
          <w:lang w:val="en-US"/>
        </w:rPr>
        <w:t>ime</w:t>
      </w:r>
      <w:r w:rsidR="00BA4B08">
        <w:rPr>
          <w:lang w:val="en-US"/>
        </w:rPr>
        <w:t>.</w:t>
      </w:r>
    </w:p>
    <w:p w14:paraId="10CA29E9" w14:textId="77777777" w:rsidR="002E2339" w:rsidRPr="003D3060" w:rsidRDefault="002E2339" w:rsidP="002E2339">
      <w:pPr>
        <w:pStyle w:val="Beispielcodeeng"/>
        <w:rPr>
          <w:lang w:val="en-US"/>
        </w:rPr>
      </w:pPr>
      <w:r w:rsidRPr="003D3060">
        <w:rPr>
          <w:lang w:val="en-US"/>
        </w:rPr>
        <w:t xml:space="preserve">  REFSYSTEM BASKET TimeSystems ~ INTERLIS.TIMESYSTEMS</w:t>
      </w:r>
    </w:p>
    <w:p w14:paraId="36B69601" w14:textId="77777777" w:rsidR="002E2339" w:rsidRPr="003D3060" w:rsidRDefault="002E2339" w:rsidP="002E2339">
      <w:pPr>
        <w:pStyle w:val="Beispielcodeeng"/>
        <w:rPr>
          <w:lang w:val="en-US"/>
        </w:rPr>
      </w:pPr>
      <w:r w:rsidRPr="003D3060">
        <w:rPr>
          <w:lang w:val="en-US"/>
        </w:rPr>
        <w:t xml:space="preserve">    OBJECTS OF TIMEOFDAYSYS: A</w:t>
      </w:r>
      <w:r w:rsidR="0052320C">
        <w:rPr>
          <w:lang w:val="en-US"/>
        </w:rPr>
        <w:t>h</w:t>
      </w:r>
      <w:r w:rsidR="00BA4B08">
        <w:rPr>
          <w:lang w:val="en-US"/>
        </w:rPr>
        <w:t>T</w:t>
      </w:r>
      <w:r w:rsidRPr="003D3060">
        <w:rPr>
          <w:lang w:val="en-US"/>
        </w:rPr>
        <w:t>; !! Ahland</w:t>
      </w:r>
      <w:r w:rsidR="00BA4B08">
        <w:rPr>
          <w:lang w:val="en-US"/>
        </w:rPr>
        <w:t>Time</w:t>
      </w:r>
    </w:p>
    <w:p w14:paraId="15A56D59" w14:textId="77777777" w:rsidR="002E2339" w:rsidRPr="003D3060" w:rsidRDefault="00A811FE" w:rsidP="002E2339">
      <w:pPr>
        <w:pStyle w:val="Beispielcodeeng"/>
        <w:rPr>
          <w:lang w:val="en-US"/>
        </w:rPr>
      </w:pPr>
      <w:r w:rsidRPr="003D3060">
        <w:rPr>
          <w:lang w:val="en-US" w:eastAsia="de-CH"/>
        </w:rPr>
        <mc:AlternateContent>
          <mc:Choice Requires="wps">
            <w:drawing>
              <wp:anchor distT="0" distB="0" distL="114300" distR="114300" simplePos="0" relativeHeight="251718656" behindDoc="0" locked="0" layoutInCell="0" allowOverlap="1" wp14:anchorId="474A5C08" wp14:editId="0AB98BC8">
                <wp:simplePos x="0" y="0"/>
                <wp:positionH relativeFrom="column">
                  <wp:posOffset>4320540</wp:posOffset>
                </wp:positionH>
                <wp:positionV relativeFrom="paragraph">
                  <wp:posOffset>133350</wp:posOffset>
                </wp:positionV>
                <wp:extent cx="1440180" cy="396240"/>
                <wp:effectExtent l="12700" t="12700" r="0" b="0"/>
                <wp:wrapNone/>
                <wp:docPr id="1902790378"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CFB4FE4" w14:textId="77777777" w:rsidR="00EE5D8D" w:rsidRPr="00062714" w:rsidRDefault="00EE5D8D" w:rsidP="002E2339">
                            <w:pPr>
                              <w:jc w:val="center"/>
                              <w:rPr>
                                <w:color w:val="000080"/>
                                <w:sz w:val="18"/>
                                <w:lang w:val="en-US"/>
                              </w:rPr>
                            </w:pPr>
                            <w:r w:rsidRPr="00062714">
                              <w:rPr>
                                <w:color w:val="000080"/>
                                <w:sz w:val="18"/>
                                <w:lang w:val="en-US"/>
                              </w:rPr>
                              <w:t>Coordinate Systems</w:t>
                            </w:r>
                            <w:r>
                              <w:rPr>
                                <w:color w:val="000080"/>
                                <w:sz w:val="18"/>
                                <w:lang w:val="en-US"/>
                              </w:rPr>
                              <w:br/>
                            </w:r>
                            <w:r w:rsidRPr="00062714">
                              <w:rPr>
                                <w:color w:val="000080"/>
                                <w:sz w:val="18"/>
                                <w:lang w:val="en-US"/>
                              </w:rPr>
                              <w:t xml:space="preserve"> → </w:t>
                            </w:r>
                            <w:r w:rsidRPr="00062714">
                              <w:rPr>
                                <w:color w:val="000080"/>
                                <w:sz w:val="18"/>
                                <w:lang w:val="en-US"/>
                              </w:rPr>
                              <w:fldChar w:fldCharType="begin"/>
                            </w:r>
                            <w:r w:rsidRPr="00062714">
                              <w:rPr>
                                <w:color w:val="000080"/>
                                <w:sz w:val="18"/>
                                <w:lang w:val="en-US"/>
                              </w:rPr>
                              <w:instrText xml:space="preserve"> REF _Ref236471999 \r \h </w:instrText>
                            </w:r>
                            <w:r w:rsidRPr="00062714">
                              <w:rPr>
                                <w:color w:val="000080"/>
                                <w:sz w:val="18"/>
                                <w:lang w:val="en-US"/>
                              </w:rPr>
                            </w:r>
                            <w:r w:rsidRPr="00062714">
                              <w:rPr>
                                <w:color w:val="000080"/>
                                <w:sz w:val="18"/>
                                <w:lang w:val="en-US"/>
                              </w:rPr>
                              <w:fldChar w:fldCharType="separate"/>
                            </w:r>
                            <w:r w:rsidR="005309C2">
                              <w:rPr>
                                <w:color w:val="000080"/>
                                <w:sz w:val="18"/>
                                <w:lang w:val="en-US"/>
                              </w:rPr>
                              <w:t>6.7.3</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A5C08" id="Text Box 270" o:spid="_x0000_s1027" type="#_x0000_t202" style="position:absolute;margin-left:340.2pt;margin-top:10.5pt;width:113.4pt;height:3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TKZCAIAAOs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" o:allowincell="f" filled="f" fillcolor="#ffc" strokecolor="#339" strokeweight="2.25pt">
                <v:path arrowok="t"/>
                <v:textbox inset="0,1mm,0,1mm">
                  <w:txbxContent>
                    <w:p w14:paraId="7CFB4FE4" w14:textId="77777777" w:rsidR="00EE5D8D" w:rsidRPr="00062714" w:rsidRDefault="00EE5D8D" w:rsidP="002E2339">
                      <w:pPr>
                        <w:jc w:val="center"/>
                        <w:rPr>
                          <w:color w:val="000080"/>
                          <w:sz w:val="18"/>
                          <w:lang w:val="en-US"/>
                        </w:rPr>
                      </w:pPr>
                      <w:r w:rsidRPr="00062714">
                        <w:rPr>
                          <w:color w:val="000080"/>
                          <w:sz w:val="18"/>
                          <w:lang w:val="en-US"/>
                        </w:rPr>
                        <w:t>Coordinate Systems</w:t>
                      </w:r>
                      <w:r>
                        <w:rPr>
                          <w:color w:val="000080"/>
                          <w:sz w:val="18"/>
                          <w:lang w:val="en-US"/>
                        </w:rPr>
                        <w:br/>
                      </w:r>
                      <w:r w:rsidRPr="00062714">
                        <w:rPr>
                          <w:color w:val="000080"/>
                          <w:sz w:val="18"/>
                          <w:lang w:val="en-US"/>
                        </w:rPr>
                        <w:t xml:space="preserve"> → </w:t>
                      </w:r>
                      <w:r w:rsidRPr="00062714">
                        <w:rPr>
                          <w:color w:val="000080"/>
                          <w:sz w:val="18"/>
                          <w:lang w:val="en-US"/>
                        </w:rPr>
                        <w:fldChar w:fldCharType="begin"/>
                      </w:r>
                      <w:r w:rsidRPr="00062714">
                        <w:rPr>
                          <w:color w:val="000080"/>
                          <w:sz w:val="18"/>
                          <w:lang w:val="en-US"/>
                        </w:rPr>
                        <w:instrText xml:space="preserve"> REF _Ref236471999 \r \h </w:instrText>
                      </w:r>
                      <w:r w:rsidRPr="00062714">
                        <w:rPr>
                          <w:color w:val="000080"/>
                          <w:sz w:val="18"/>
                          <w:lang w:val="en-US"/>
                        </w:rPr>
                      </w:r>
                      <w:r w:rsidRPr="00062714">
                        <w:rPr>
                          <w:color w:val="000080"/>
                          <w:sz w:val="18"/>
                          <w:lang w:val="en-US"/>
                        </w:rPr>
                        <w:fldChar w:fldCharType="separate"/>
                      </w:r>
                      <w:r w:rsidR="005309C2">
                        <w:rPr>
                          <w:color w:val="000080"/>
                          <w:sz w:val="18"/>
                          <w:lang w:val="en-US"/>
                        </w:rPr>
                        <w:t>6.7.3</w:t>
                      </w:r>
                      <w:r w:rsidRPr="00062714">
                        <w:rPr>
                          <w:color w:val="000080"/>
                          <w:sz w:val="18"/>
                          <w:lang w:val="en-US"/>
                        </w:rPr>
                        <w:fldChar w:fldCharType="end"/>
                      </w:r>
                    </w:p>
                  </w:txbxContent>
                </v:textbox>
              </v:shape>
            </w:pict>
          </mc:Fallback>
        </mc:AlternateContent>
      </w:r>
    </w:p>
    <w:p w14:paraId="06609FAA" w14:textId="77777777" w:rsidR="00026FE6" w:rsidRPr="003D3060" w:rsidRDefault="00026FE6">
      <w:pPr>
        <w:pStyle w:val="Beispielcodeeng"/>
        <w:rPr>
          <w:noProof w:val="0"/>
          <w:lang w:val="en-US"/>
        </w:rPr>
      </w:pPr>
      <w:r w:rsidRPr="003D3060">
        <w:rPr>
          <w:noProof w:val="0"/>
          <w:lang w:val="en-US"/>
        </w:rPr>
        <w:t xml:space="preserve">    !! The projection coordinate system of Ahland.</w:t>
      </w:r>
    </w:p>
    <w:p w14:paraId="43D9F64E" w14:textId="77777777" w:rsidR="002E2339" w:rsidRPr="003D3060" w:rsidRDefault="002E2339" w:rsidP="002E2339">
      <w:pPr>
        <w:pStyle w:val="Beispielcodeeng"/>
        <w:rPr>
          <w:lang w:val="en-US"/>
        </w:rPr>
      </w:pPr>
      <w:r w:rsidRPr="003D3060">
        <w:rPr>
          <w:lang w:val="en-US"/>
        </w:rPr>
        <w:t xml:space="preserve">  REFSYSTEM BASKET CoordSystems ~ CoordSys.CoordsysTopic</w:t>
      </w:r>
    </w:p>
    <w:p w14:paraId="1BCAD4FF" w14:textId="77777777" w:rsidR="002E2339" w:rsidRPr="003D3060" w:rsidRDefault="002E2339" w:rsidP="002E2339">
      <w:pPr>
        <w:pStyle w:val="Beispielcodeeng"/>
        <w:rPr>
          <w:lang w:val="en-US"/>
        </w:rPr>
      </w:pPr>
      <w:r w:rsidRPr="003D3060">
        <w:rPr>
          <w:lang w:val="en-US"/>
        </w:rPr>
        <w:t xml:space="preserve">    OBJECTS OF GeoCartesian2D: AhlandSys</w:t>
      </w:r>
    </w:p>
    <w:p w14:paraId="4F59F920" w14:textId="77777777" w:rsidR="002E2339" w:rsidRPr="003D3060" w:rsidRDefault="002E2339" w:rsidP="002E2339">
      <w:pPr>
        <w:pStyle w:val="Beispielcodeeng"/>
        <w:rPr>
          <w:lang w:val="en-US"/>
        </w:rPr>
      </w:pPr>
      <w:r w:rsidRPr="003D3060">
        <w:rPr>
          <w:lang w:val="en-US"/>
        </w:rPr>
        <w:t xml:space="preserve">    OBJECTS OF GeoHeight: </w:t>
      </w:r>
      <w:r w:rsidR="00091C67" w:rsidRPr="003D3060">
        <w:rPr>
          <w:lang w:val="en-US"/>
        </w:rPr>
        <w:t>Ahland</w:t>
      </w:r>
      <w:r w:rsidR="00091C67" w:rsidRPr="003D3060">
        <w:rPr>
          <w:noProof w:val="0"/>
          <w:lang w:val="en-US"/>
        </w:rPr>
        <w:t>HeightSys</w:t>
      </w:r>
      <w:r w:rsidRPr="003D3060">
        <w:rPr>
          <w:lang w:val="en-US"/>
        </w:rPr>
        <w:t>;</w:t>
      </w:r>
    </w:p>
    <w:p w14:paraId="49B72D32" w14:textId="77777777" w:rsidR="002E2339" w:rsidRPr="003D3060" w:rsidRDefault="00A811FE" w:rsidP="002E2339">
      <w:pPr>
        <w:pStyle w:val="Beispielcodeeng"/>
        <w:rPr>
          <w:lang w:val="en-US"/>
        </w:rPr>
      </w:pPr>
      <w:r w:rsidRPr="003D3060">
        <w:rPr>
          <w:lang w:val="en-US"/>
        </w:rPr>
        <mc:AlternateContent>
          <mc:Choice Requires="wps">
            <w:drawing>
              <wp:anchor distT="0" distB="0" distL="114300" distR="114300" simplePos="0" relativeHeight="251719680" behindDoc="0" locked="0" layoutInCell="0" allowOverlap="1" wp14:anchorId="0B342837" wp14:editId="6AF76E11">
                <wp:simplePos x="0" y="0"/>
                <wp:positionH relativeFrom="column">
                  <wp:posOffset>4320540</wp:posOffset>
                </wp:positionH>
                <wp:positionV relativeFrom="paragraph">
                  <wp:posOffset>46990</wp:posOffset>
                </wp:positionV>
                <wp:extent cx="1440180" cy="234315"/>
                <wp:effectExtent l="12700" t="12700" r="0" b="0"/>
                <wp:wrapNone/>
                <wp:docPr id="182020960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DF6347B" w14:textId="77777777" w:rsidR="00EE5D8D" w:rsidRPr="00062714" w:rsidRDefault="00EE5D8D" w:rsidP="002E2339">
                            <w:pPr>
                              <w:jc w:val="center"/>
                              <w:rPr>
                                <w:color w:val="000080"/>
                                <w:sz w:val="18"/>
                                <w:lang w:val="en-US"/>
                              </w:rPr>
                            </w:pPr>
                            <w:r w:rsidRPr="00062714">
                              <w:rPr>
                                <w:color w:val="000080"/>
                                <w:sz w:val="18"/>
                                <w:lang w:val="en-US"/>
                              </w:rPr>
                              <w:t xml:space="preserve">Value Domains → </w:t>
                            </w:r>
                            <w:r w:rsidRPr="00062714">
                              <w:rPr>
                                <w:color w:val="000080"/>
                                <w:sz w:val="18"/>
                                <w:lang w:val="en-US"/>
                              </w:rPr>
                              <w:fldChar w:fldCharType="begin"/>
                            </w:r>
                            <w:r w:rsidRPr="00062714">
                              <w:rPr>
                                <w:color w:val="000080"/>
                                <w:sz w:val="18"/>
                                <w:lang w:val="en-US"/>
                              </w:rPr>
                              <w:instrText xml:space="preserve"> REF _Ref25639646 \r \h </w:instrText>
                            </w:r>
                            <w:r w:rsidRPr="00062714">
                              <w:rPr>
                                <w:color w:val="000080"/>
                                <w:sz w:val="18"/>
                                <w:lang w:val="en-US"/>
                              </w:rPr>
                            </w:r>
                            <w:r w:rsidRPr="00062714">
                              <w:rPr>
                                <w:color w:val="000080"/>
                                <w:sz w:val="18"/>
                                <w:lang w:val="en-US"/>
                              </w:rPr>
                              <w:fldChar w:fldCharType="separate"/>
                            </w:r>
                            <w:r w:rsidR="005309C2">
                              <w:rPr>
                                <w:color w:val="000080"/>
                                <w:sz w:val="18"/>
                                <w:lang w:val="en-US"/>
                              </w:rPr>
                              <w:t>6.6</w:t>
                            </w:r>
                            <w:r w:rsidRPr="00062714">
                              <w:rPr>
                                <w:color w:val="000080"/>
                                <w:sz w:val="18"/>
                                <w:lang w:val="en-US"/>
                              </w:rPr>
                              <w:fldChar w:fldCharType="end"/>
                            </w:r>
                          </w:p>
                          <w:p w14:paraId="3947FE5E" w14:textId="77777777" w:rsidR="00EE5D8D" w:rsidRPr="00062714" w:rsidRDefault="00EE5D8D" w:rsidP="002E2339">
                            <w:pPr>
                              <w:rPr>
                                <w:lang w:val="en-US"/>
                              </w:rPr>
                            </w:pPr>
                          </w:p>
                          <w:p w14:paraId="19F63205" w14:textId="77777777" w:rsidR="00EE5D8D" w:rsidRPr="00062714" w:rsidRDefault="00EE5D8D" w:rsidP="002E2339">
                            <w:pPr>
                              <w:rPr>
                                <w:lang w:val="en-US"/>
                              </w:rPr>
                            </w:pPr>
                          </w:p>
                          <w:p w14:paraId="14E9A370" w14:textId="77777777" w:rsidR="00EE5D8D" w:rsidRPr="00062714" w:rsidRDefault="00EE5D8D" w:rsidP="002E2339">
                            <w:pPr>
                              <w:rPr>
                                <w:lang w:val="en-US"/>
                              </w:rPr>
                            </w:pPr>
                          </w:p>
                          <w:p w14:paraId="622FCD50" w14:textId="77777777" w:rsidR="00EE5D8D" w:rsidRPr="00062714" w:rsidRDefault="00EE5D8D" w:rsidP="002E2339">
                            <w:pPr>
                              <w:rPr>
                                <w:lang w:val="en-US"/>
                              </w:rPr>
                            </w:pPr>
                          </w:p>
                          <w:p w14:paraId="5EE456CB" w14:textId="77777777" w:rsidR="00EE5D8D" w:rsidRPr="00062714" w:rsidRDefault="00EE5D8D" w:rsidP="002E2339">
                            <w:pPr>
                              <w:rPr>
                                <w:lang w:val="en-US"/>
                              </w:rPr>
                            </w:pP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42837" id="Text Box 271" o:spid="_x0000_s1028" type="#_x0000_t202" style="position:absolute;margin-left:340.2pt;margin-top:3.7pt;width:113.4pt;height:1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wBEBg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" o:allowincell="f" filled="f" fillcolor="#ffc" strokecolor="#339" strokeweight="2.25pt">
                <v:path arrowok="t"/>
                <v:textbox inset="0,1mm,0,1mm">
                  <w:txbxContent>
                    <w:p w14:paraId="0DF6347B" w14:textId="77777777" w:rsidR="00EE5D8D" w:rsidRPr="00062714" w:rsidRDefault="00EE5D8D" w:rsidP="002E2339">
                      <w:pPr>
                        <w:jc w:val="center"/>
                        <w:rPr>
                          <w:color w:val="000080"/>
                          <w:sz w:val="18"/>
                          <w:lang w:val="en-US"/>
                        </w:rPr>
                      </w:pPr>
                      <w:r w:rsidRPr="00062714">
                        <w:rPr>
                          <w:color w:val="000080"/>
                          <w:sz w:val="18"/>
                          <w:lang w:val="en-US"/>
                        </w:rPr>
                        <w:t xml:space="preserve">Value Domains → </w:t>
                      </w:r>
                      <w:r w:rsidRPr="00062714">
                        <w:rPr>
                          <w:color w:val="000080"/>
                          <w:sz w:val="18"/>
                          <w:lang w:val="en-US"/>
                        </w:rPr>
                        <w:fldChar w:fldCharType="begin"/>
                      </w:r>
                      <w:r w:rsidRPr="00062714">
                        <w:rPr>
                          <w:color w:val="000080"/>
                          <w:sz w:val="18"/>
                          <w:lang w:val="en-US"/>
                        </w:rPr>
                        <w:instrText xml:space="preserve"> REF _Ref25639646 \r \h </w:instrText>
                      </w:r>
                      <w:r w:rsidRPr="00062714">
                        <w:rPr>
                          <w:color w:val="000080"/>
                          <w:sz w:val="18"/>
                          <w:lang w:val="en-US"/>
                        </w:rPr>
                      </w:r>
                      <w:r w:rsidRPr="00062714">
                        <w:rPr>
                          <w:color w:val="000080"/>
                          <w:sz w:val="18"/>
                          <w:lang w:val="en-US"/>
                        </w:rPr>
                        <w:fldChar w:fldCharType="separate"/>
                      </w:r>
                      <w:r w:rsidR="005309C2">
                        <w:rPr>
                          <w:color w:val="000080"/>
                          <w:sz w:val="18"/>
                          <w:lang w:val="en-US"/>
                        </w:rPr>
                        <w:t>6.6</w:t>
                      </w:r>
                      <w:r w:rsidRPr="00062714">
                        <w:rPr>
                          <w:color w:val="000080"/>
                          <w:sz w:val="18"/>
                          <w:lang w:val="en-US"/>
                        </w:rPr>
                        <w:fldChar w:fldCharType="end"/>
                      </w:r>
                    </w:p>
                    <w:p w14:paraId="3947FE5E" w14:textId="77777777" w:rsidR="00EE5D8D" w:rsidRPr="00062714" w:rsidRDefault="00EE5D8D" w:rsidP="002E2339">
                      <w:pPr>
                        <w:rPr>
                          <w:lang w:val="en-US"/>
                        </w:rPr>
                      </w:pPr>
                    </w:p>
                    <w:p w14:paraId="19F63205" w14:textId="77777777" w:rsidR="00EE5D8D" w:rsidRPr="00062714" w:rsidRDefault="00EE5D8D" w:rsidP="002E2339">
                      <w:pPr>
                        <w:rPr>
                          <w:lang w:val="en-US"/>
                        </w:rPr>
                      </w:pPr>
                    </w:p>
                    <w:p w14:paraId="14E9A370" w14:textId="77777777" w:rsidR="00EE5D8D" w:rsidRPr="00062714" w:rsidRDefault="00EE5D8D" w:rsidP="002E2339">
                      <w:pPr>
                        <w:rPr>
                          <w:lang w:val="en-US"/>
                        </w:rPr>
                      </w:pPr>
                    </w:p>
                    <w:p w14:paraId="622FCD50" w14:textId="77777777" w:rsidR="00EE5D8D" w:rsidRPr="00062714" w:rsidRDefault="00EE5D8D" w:rsidP="002E2339">
                      <w:pPr>
                        <w:rPr>
                          <w:lang w:val="en-US"/>
                        </w:rPr>
                      </w:pPr>
                    </w:p>
                    <w:p w14:paraId="5EE456CB" w14:textId="77777777" w:rsidR="00EE5D8D" w:rsidRPr="00062714" w:rsidRDefault="00EE5D8D" w:rsidP="002E2339">
                      <w:pPr>
                        <w:rPr>
                          <w:lang w:val="en-US"/>
                        </w:rPr>
                      </w:pPr>
                    </w:p>
                  </w:txbxContent>
                </v:textbox>
              </v:shape>
            </w:pict>
          </mc:Fallback>
        </mc:AlternateContent>
      </w:r>
    </w:p>
    <w:p w14:paraId="134DB893" w14:textId="77777777" w:rsidR="002E2339" w:rsidRPr="003D3060" w:rsidRDefault="002E2339" w:rsidP="002E2339">
      <w:pPr>
        <w:pStyle w:val="Beispielcodeeng"/>
        <w:rPr>
          <w:noProof w:val="0"/>
          <w:lang w:val="en-US"/>
        </w:rPr>
      </w:pPr>
      <w:r w:rsidRPr="003D3060">
        <w:rPr>
          <w:noProof w:val="0"/>
          <w:lang w:val="en-US"/>
        </w:rPr>
        <w:t xml:space="preserve">  DOMAIN</w:t>
      </w:r>
      <w:r w:rsidRPr="003D3060">
        <w:rPr>
          <w:noProof w:val="0"/>
          <w:lang w:val="en-US"/>
        </w:rPr>
        <w:fldChar w:fldCharType="begin"/>
      </w:r>
      <w:r w:rsidRPr="003D3060">
        <w:rPr>
          <w:noProof w:val="0"/>
          <w:lang w:val="en-US"/>
        </w:rPr>
        <w:instrText xml:space="preserve"> XE "Value domain" \i </w:instrText>
      </w:r>
      <w:r w:rsidRPr="003D3060">
        <w:rPr>
          <w:noProof w:val="0"/>
          <w:lang w:val="en-US"/>
        </w:rPr>
        <w:fldChar w:fldCharType="end"/>
      </w:r>
      <w:r w:rsidRPr="003D3060">
        <w:rPr>
          <w:noProof w:val="0"/>
          <w:lang w:val="en-US"/>
        </w:rPr>
        <w:fldChar w:fldCharType="begin"/>
      </w:r>
      <w:r w:rsidRPr="003D3060">
        <w:rPr>
          <w:noProof w:val="0"/>
          <w:lang w:val="en-US"/>
        </w:rPr>
        <w:instrText xml:space="preserve"> XE "Data type" \i </w:instrText>
      </w:r>
      <w:r w:rsidRPr="003D3060">
        <w:rPr>
          <w:noProof w:val="0"/>
          <w:lang w:val="en-US"/>
        </w:rPr>
        <w:fldChar w:fldCharType="end"/>
      </w:r>
    </w:p>
    <w:p w14:paraId="27AE97FA" w14:textId="77777777" w:rsidR="002E2339" w:rsidRPr="003D3060" w:rsidRDefault="00026FE6">
      <w:pPr>
        <w:pStyle w:val="Beispielcodeeng"/>
        <w:rPr>
          <w:noProof w:val="0"/>
          <w:lang w:val="en-US"/>
        </w:rPr>
      </w:pPr>
      <w:r w:rsidRPr="003D3060">
        <w:rPr>
          <w:noProof w:val="0"/>
          <w:lang w:val="en-US"/>
        </w:rPr>
        <w:t xml:space="preserve">    NationalCoord = COORD 500.00 .. 91000.00 [m]</w:t>
      </w:r>
    </w:p>
    <w:p w14:paraId="70090A9D" w14:textId="77777777" w:rsidR="00026FE6" w:rsidRPr="003D3060" w:rsidRDefault="002E2339">
      <w:pPr>
        <w:pStyle w:val="Beispielcodeeng"/>
        <w:rPr>
          <w:noProof w:val="0"/>
          <w:lang w:val="en-US"/>
        </w:rPr>
      </w:pPr>
      <w:r w:rsidRPr="003D3060">
        <w:rPr>
          <w:noProof w:val="0"/>
          <w:lang w:val="en-US"/>
        </w:rPr>
        <w:t xml:space="preserve">    </w:t>
      </w:r>
      <w:r w:rsidR="00BA1F04" w:rsidRPr="003D3060">
        <w:rPr>
          <w:noProof w:val="0"/>
          <w:lang w:val="en-US"/>
        </w:rPr>
        <w:t xml:space="preserve">      </w:t>
      </w:r>
      <w:r w:rsidRPr="003D3060">
        <w:rPr>
          <w:noProof w:val="0"/>
          <w:lang w:val="en-US"/>
        </w:rPr>
        <w:t xml:space="preserve">                 </w:t>
      </w:r>
      <w:r w:rsidR="00026FE6" w:rsidRPr="003D3060">
        <w:rPr>
          <w:noProof w:val="0"/>
          <w:lang w:val="en-US"/>
        </w:rPr>
        <w:t xml:space="preserve"> {</w:t>
      </w:r>
      <w:r w:rsidRPr="003D3060">
        <w:rPr>
          <w:lang w:val="en-US"/>
        </w:rPr>
        <w:t>CoordSystems.AhlandSys</w:t>
      </w:r>
      <w:r w:rsidR="00026FE6" w:rsidRPr="003D3060">
        <w:rPr>
          <w:noProof w:val="0"/>
          <w:lang w:val="en-US"/>
        </w:rPr>
        <w:t>[1]},</w:t>
      </w:r>
    </w:p>
    <w:p w14:paraId="25E91D1A" w14:textId="77777777" w:rsidR="00BA1F04"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34688" behindDoc="0" locked="0" layoutInCell="1" allowOverlap="1" wp14:anchorId="314662D6" wp14:editId="744A6B5A">
                <wp:simplePos x="0" y="0"/>
                <wp:positionH relativeFrom="column">
                  <wp:posOffset>4320540</wp:posOffset>
                </wp:positionH>
                <wp:positionV relativeFrom="paragraph">
                  <wp:posOffset>21590</wp:posOffset>
                </wp:positionV>
                <wp:extent cx="1440180" cy="234315"/>
                <wp:effectExtent l="12700" t="12700" r="0" b="0"/>
                <wp:wrapNone/>
                <wp:docPr id="166126772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84A9E3E" w14:textId="77777777" w:rsidR="00EE5D8D" w:rsidRPr="00062714" w:rsidRDefault="00EE5D8D">
                            <w:pPr>
                              <w:jc w:val="center"/>
                              <w:rPr>
                                <w:color w:val="000080"/>
                                <w:sz w:val="18"/>
                                <w:lang w:val="en-US"/>
                              </w:rPr>
                            </w:pPr>
                            <w:r w:rsidRPr="00062714">
                              <w:rPr>
                                <w:color w:val="000080"/>
                                <w:sz w:val="18"/>
                                <w:lang w:val="en-US"/>
                              </w:rPr>
                              <w:t xml:space="preserve">Coordinate types → </w:t>
                            </w:r>
                            <w:r w:rsidRPr="00062714">
                              <w:rPr>
                                <w:color w:val="000080"/>
                                <w:sz w:val="18"/>
                                <w:lang w:val="en-US"/>
                              </w:rPr>
                              <w:fldChar w:fldCharType="begin"/>
                            </w:r>
                            <w:r w:rsidRPr="00062714">
                              <w:rPr>
                                <w:color w:val="000080"/>
                                <w:sz w:val="18"/>
                                <w:lang w:val="en-US"/>
                              </w:rPr>
                              <w:instrText xml:space="preserve"> REF _Ref20204499 \r \h </w:instrText>
                            </w:r>
                            <w:r w:rsidRPr="00062714">
                              <w:rPr>
                                <w:color w:val="000080"/>
                                <w:sz w:val="18"/>
                                <w:lang w:val="en-US"/>
                              </w:rPr>
                            </w:r>
                            <w:r w:rsidRPr="00062714">
                              <w:rPr>
                                <w:color w:val="000080"/>
                                <w:sz w:val="18"/>
                                <w:lang w:val="en-US"/>
                              </w:rPr>
                              <w:fldChar w:fldCharType="separate"/>
                            </w:r>
                            <w:r w:rsidR="005309C2">
                              <w:rPr>
                                <w:color w:val="000080"/>
                                <w:sz w:val="18"/>
                                <w:lang w:val="en-US"/>
                              </w:rPr>
                              <w:t>6.7</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62D6" id="Text Box 68" o:spid="_x0000_s1029" type="#_x0000_t202" style="position:absolute;margin-left:340.2pt;margin-top:1.7pt;width:113.4pt;height:18.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ynBQ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" filled="f" fillcolor="#ffc" strokecolor="#339" strokeweight="2.25pt">
                <v:path arrowok="t"/>
                <v:textbox inset="0,1mm,0,1mm">
                  <w:txbxContent>
                    <w:p w14:paraId="184A9E3E" w14:textId="77777777" w:rsidR="00EE5D8D" w:rsidRPr="00062714" w:rsidRDefault="00EE5D8D">
                      <w:pPr>
                        <w:jc w:val="center"/>
                        <w:rPr>
                          <w:color w:val="000080"/>
                          <w:sz w:val="18"/>
                          <w:lang w:val="en-US"/>
                        </w:rPr>
                      </w:pPr>
                      <w:r w:rsidRPr="00062714">
                        <w:rPr>
                          <w:color w:val="000080"/>
                          <w:sz w:val="18"/>
                          <w:lang w:val="en-US"/>
                        </w:rPr>
                        <w:t xml:space="preserve">Coordinate types → </w:t>
                      </w:r>
                      <w:r w:rsidRPr="00062714">
                        <w:rPr>
                          <w:color w:val="000080"/>
                          <w:sz w:val="18"/>
                          <w:lang w:val="en-US"/>
                        </w:rPr>
                        <w:fldChar w:fldCharType="begin"/>
                      </w:r>
                      <w:r w:rsidRPr="00062714">
                        <w:rPr>
                          <w:color w:val="000080"/>
                          <w:sz w:val="18"/>
                          <w:lang w:val="en-US"/>
                        </w:rPr>
                        <w:instrText xml:space="preserve"> REF _Ref20204499 \r \h </w:instrText>
                      </w:r>
                      <w:r w:rsidRPr="00062714">
                        <w:rPr>
                          <w:color w:val="000080"/>
                          <w:sz w:val="18"/>
                          <w:lang w:val="en-US"/>
                        </w:rPr>
                      </w:r>
                      <w:r w:rsidRPr="00062714">
                        <w:rPr>
                          <w:color w:val="000080"/>
                          <w:sz w:val="18"/>
                          <w:lang w:val="en-US"/>
                        </w:rPr>
                        <w:fldChar w:fldCharType="separate"/>
                      </w:r>
                      <w:r w:rsidR="005309C2">
                        <w:rPr>
                          <w:color w:val="000080"/>
                          <w:sz w:val="18"/>
                          <w:lang w:val="en-US"/>
                        </w:rPr>
                        <w:t>6.7</w:t>
                      </w:r>
                      <w:r w:rsidRPr="00062714">
                        <w:rPr>
                          <w:color w:val="000080"/>
                          <w:sz w:val="18"/>
                          <w:lang w:val="en-US"/>
                        </w:rPr>
                        <w:fldChar w:fldCharType="end"/>
                      </w:r>
                    </w:p>
                  </w:txbxContent>
                </v:textbox>
              </v:shape>
            </w:pict>
          </mc:Fallback>
        </mc:AlternateContent>
      </w:r>
      <w:r w:rsidR="00026FE6" w:rsidRPr="003D3060">
        <w:rPr>
          <w:noProof w:val="0"/>
          <w:lang w:val="en-US"/>
        </w:rPr>
        <w:t xml:space="preserve">                          700.00 .. 23000.00 [m]</w:t>
      </w:r>
    </w:p>
    <w:p w14:paraId="7B0E2FDB" w14:textId="77777777" w:rsidR="00026FE6" w:rsidRPr="003D3060" w:rsidRDefault="00026FE6">
      <w:pPr>
        <w:pStyle w:val="Beispielcodeeng"/>
        <w:rPr>
          <w:noProof w:val="0"/>
          <w:lang w:val="en-US"/>
        </w:rPr>
      </w:pPr>
      <w:r w:rsidRPr="003D3060">
        <w:rPr>
          <w:noProof w:val="0"/>
          <w:lang w:val="en-US"/>
        </w:rPr>
        <w:t xml:space="preserve"> </w:t>
      </w:r>
      <w:r w:rsidR="00BA1F04" w:rsidRPr="003D3060">
        <w:rPr>
          <w:noProof w:val="0"/>
          <w:lang w:val="en-US"/>
        </w:rPr>
        <w:t xml:space="preserve">                           </w:t>
      </w:r>
      <w:r w:rsidRPr="003D3060">
        <w:rPr>
          <w:noProof w:val="0"/>
          <w:lang w:val="en-US"/>
        </w:rPr>
        <w:t>{</w:t>
      </w:r>
      <w:r w:rsidR="00BA1F04" w:rsidRPr="003D3060">
        <w:rPr>
          <w:lang w:val="en-US"/>
        </w:rPr>
        <w:t>CoordSystems.AhlandSys</w:t>
      </w:r>
      <w:r w:rsidRPr="003D3060">
        <w:rPr>
          <w:noProof w:val="0"/>
          <w:lang w:val="en-US"/>
        </w:rPr>
        <w:t>[2]},</w:t>
      </w:r>
    </w:p>
    <w:p w14:paraId="6A4ED459" w14:textId="77777777" w:rsidR="00026FE6" w:rsidRPr="003D3060" w:rsidRDefault="00026FE6">
      <w:pPr>
        <w:pStyle w:val="Beispielcodeeng"/>
        <w:rPr>
          <w:noProof w:val="0"/>
          <w:lang w:val="en-US"/>
        </w:rPr>
      </w:pPr>
      <w:r w:rsidRPr="003D3060">
        <w:rPr>
          <w:noProof w:val="0"/>
          <w:lang w:val="en-US"/>
        </w:rPr>
        <w:t xml:space="preserve">                          ROTATION 2 -&gt; 1;</w:t>
      </w:r>
      <w:r w:rsidRPr="003D3060">
        <w:rPr>
          <w:noProof w:val="0"/>
          <w:lang w:val="en-US"/>
        </w:rPr>
        <w:fldChar w:fldCharType="begin"/>
      </w:r>
      <w:r w:rsidRPr="003D3060">
        <w:rPr>
          <w:noProof w:val="0"/>
          <w:lang w:val="en-US"/>
        </w:rPr>
        <w:instrText xml:space="preserve"> XE "Coordinates" \i </w:instrText>
      </w:r>
      <w:r w:rsidRPr="003D3060">
        <w:rPr>
          <w:noProof w:val="0"/>
          <w:lang w:val="en-US"/>
        </w:rPr>
        <w:fldChar w:fldCharType="end"/>
      </w:r>
    </w:p>
    <w:p w14:paraId="6D355AD5" w14:textId="77777777" w:rsidR="00FF4A3F"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4208" behindDoc="0" locked="0" layoutInCell="1" allowOverlap="1" wp14:anchorId="66056410" wp14:editId="77DCAA20">
                <wp:simplePos x="0" y="0"/>
                <wp:positionH relativeFrom="column">
                  <wp:posOffset>4330065</wp:posOffset>
                </wp:positionH>
                <wp:positionV relativeFrom="paragraph">
                  <wp:posOffset>43180</wp:posOffset>
                </wp:positionV>
                <wp:extent cx="1440180" cy="234315"/>
                <wp:effectExtent l="12700" t="12700" r="0" b="0"/>
                <wp:wrapNone/>
                <wp:docPr id="105728957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0284F1D" w14:textId="77777777" w:rsidR="00EE5D8D" w:rsidRPr="00062714" w:rsidRDefault="00EE5D8D">
                            <w:pPr>
                              <w:jc w:val="center"/>
                              <w:rPr>
                                <w:color w:val="000080"/>
                                <w:sz w:val="18"/>
                                <w:lang w:val="en-US"/>
                              </w:rPr>
                            </w:pPr>
                            <w:r w:rsidRPr="00062714">
                              <w:rPr>
                                <w:color w:val="000080"/>
                                <w:sz w:val="18"/>
                                <w:lang w:val="en-US"/>
                              </w:rPr>
                              <w:t xml:space="preserve">3D-coordinates → </w:t>
                            </w:r>
                            <w:r w:rsidRPr="00062714">
                              <w:rPr>
                                <w:color w:val="000080"/>
                                <w:sz w:val="18"/>
                                <w:lang w:val="en-US"/>
                              </w:rPr>
                              <w:fldChar w:fldCharType="begin"/>
                            </w:r>
                            <w:r w:rsidRPr="00062714">
                              <w:rPr>
                                <w:color w:val="000080"/>
                                <w:sz w:val="18"/>
                                <w:lang w:val="en-US"/>
                              </w:rPr>
                              <w:instrText xml:space="preserve"> REF _Ref20196629 \r \h </w:instrText>
                            </w:r>
                            <w:r w:rsidRPr="00062714">
                              <w:rPr>
                                <w:color w:val="000080"/>
                                <w:sz w:val="18"/>
                                <w:lang w:val="en-US"/>
                              </w:rPr>
                            </w:r>
                            <w:r w:rsidRPr="00062714">
                              <w:rPr>
                                <w:color w:val="000080"/>
                                <w:sz w:val="18"/>
                                <w:lang w:val="en-US"/>
                              </w:rPr>
                              <w:fldChar w:fldCharType="separate"/>
                            </w:r>
                            <w:r w:rsidR="005309C2">
                              <w:rPr>
                                <w:color w:val="000080"/>
                                <w:sz w:val="18"/>
                                <w:lang w:val="en-US"/>
                              </w:rPr>
                              <w:t>6.7.5</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56410" id="Text Box 43" o:spid="_x0000_s1030" type="#_x0000_t202" style="position:absolute;margin-left:340.95pt;margin-top:3.4pt;width:113.4pt;height:18.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vhhBg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" filled="f" fillcolor="#ffc" strokecolor="#339" strokeweight="2.25pt">
                <v:path arrowok="t"/>
                <v:textbox inset="0,1mm,0,1mm">
                  <w:txbxContent>
                    <w:p w14:paraId="40284F1D" w14:textId="77777777" w:rsidR="00EE5D8D" w:rsidRPr="00062714" w:rsidRDefault="00EE5D8D">
                      <w:pPr>
                        <w:jc w:val="center"/>
                        <w:rPr>
                          <w:color w:val="000080"/>
                          <w:sz w:val="18"/>
                          <w:lang w:val="en-US"/>
                        </w:rPr>
                      </w:pPr>
                      <w:r w:rsidRPr="00062714">
                        <w:rPr>
                          <w:color w:val="000080"/>
                          <w:sz w:val="18"/>
                          <w:lang w:val="en-US"/>
                        </w:rPr>
                        <w:t xml:space="preserve">3D-coordinates → </w:t>
                      </w:r>
                      <w:r w:rsidRPr="00062714">
                        <w:rPr>
                          <w:color w:val="000080"/>
                          <w:sz w:val="18"/>
                          <w:lang w:val="en-US"/>
                        </w:rPr>
                        <w:fldChar w:fldCharType="begin"/>
                      </w:r>
                      <w:r w:rsidRPr="00062714">
                        <w:rPr>
                          <w:color w:val="000080"/>
                          <w:sz w:val="18"/>
                          <w:lang w:val="en-US"/>
                        </w:rPr>
                        <w:instrText xml:space="preserve"> REF _Ref20196629 \r \h </w:instrText>
                      </w:r>
                      <w:r w:rsidRPr="00062714">
                        <w:rPr>
                          <w:color w:val="000080"/>
                          <w:sz w:val="18"/>
                          <w:lang w:val="en-US"/>
                        </w:rPr>
                      </w:r>
                      <w:r w:rsidRPr="00062714">
                        <w:rPr>
                          <w:color w:val="000080"/>
                          <w:sz w:val="18"/>
                          <w:lang w:val="en-US"/>
                        </w:rPr>
                        <w:fldChar w:fldCharType="separate"/>
                      </w:r>
                      <w:r w:rsidR="005309C2">
                        <w:rPr>
                          <w:color w:val="000080"/>
                          <w:sz w:val="18"/>
                          <w:lang w:val="en-US"/>
                        </w:rPr>
                        <w:t>6.7.5</w:t>
                      </w:r>
                      <w:r w:rsidRPr="00062714">
                        <w:rPr>
                          <w:color w:val="000080"/>
                          <w:sz w:val="18"/>
                          <w:lang w:val="en-US"/>
                        </w:rPr>
                        <w:fldChar w:fldCharType="end"/>
                      </w:r>
                    </w:p>
                  </w:txbxContent>
                </v:textbox>
              </v:shape>
            </w:pict>
          </mc:Fallback>
        </mc:AlternateContent>
      </w:r>
      <w:r w:rsidR="00026FE6" w:rsidRPr="003D3060">
        <w:rPr>
          <w:noProof w:val="0"/>
          <w:lang w:val="en-US"/>
        </w:rPr>
        <w:t xml:space="preserve">    NationalCoord3 = COORD 500.00 .. 91000.00 [m]</w:t>
      </w:r>
    </w:p>
    <w:p w14:paraId="32EA8AED" w14:textId="77777777" w:rsidR="00026FE6" w:rsidRPr="003D3060" w:rsidRDefault="00026FE6">
      <w:pPr>
        <w:pStyle w:val="Beispielcodeeng"/>
        <w:rPr>
          <w:noProof w:val="0"/>
          <w:lang w:val="en-US"/>
        </w:rPr>
      </w:pPr>
      <w:r w:rsidRPr="003D3060">
        <w:rPr>
          <w:noProof w:val="0"/>
          <w:lang w:val="en-US"/>
        </w:rPr>
        <w:t xml:space="preserve"> </w:t>
      </w:r>
      <w:r w:rsidR="00091C67" w:rsidRPr="003D3060">
        <w:rPr>
          <w:noProof w:val="0"/>
          <w:lang w:val="en-US"/>
        </w:rPr>
        <w:t xml:space="preserve">                            </w:t>
      </w:r>
      <w:r w:rsidRPr="003D3060">
        <w:rPr>
          <w:noProof w:val="0"/>
          <w:lang w:val="en-US"/>
        </w:rPr>
        <w:t>{</w:t>
      </w:r>
      <w:r w:rsidR="00FF4A3F" w:rsidRPr="003D3060">
        <w:rPr>
          <w:lang w:val="en-US"/>
        </w:rPr>
        <w:t>CoordSystems.AhlandSys</w:t>
      </w:r>
      <w:r w:rsidRPr="003D3060">
        <w:rPr>
          <w:noProof w:val="0"/>
          <w:lang w:val="en-US"/>
        </w:rPr>
        <w:t>[1]},</w:t>
      </w:r>
    </w:p>
    <w:p w14:paraId="6AE06F00" w14:textId="77777777" w:rsidR="00FF4A3F" w:rsidRPr="003D3060" w:rsidRDefault="00026FE6">
      <w:pPr>
        <w:pStyle w:val="Beispielcodeeng"/>
        <w:rPr>
          <w:noProof w:val="0"/>
          <w:lang w:val="en-US"/>
        </w:rPr>
      </w:pPr>
      <w:r w:rsidRPr="003D3060">
        <w:rPr>
          <w:noProof w:val="0"/>
          <w:lang w:val="en-US"/>
        </w:rPr>
        <w:t xml:space="preserve">                           700.00 .. 23000.00 [m]</w:t>
      </w:r>
    </w:p>
    <w:p w14:paraId="3F0F4916" w14:textId="77777777" w:rsidR="00026FE6" w:rsidRPr="003D3060" w:rsidRDefault="00026FE6">
      <w:pPr>
        <w:pStyle w:val="Beispielcodeeng"/>
        <w:rPr>
          <w:noProof w:val="0"/>
          <w:lang w:val="en-US"/>
        </w:rPr>
      </w:pPr>
      <w:r w:rsidRPr="003D3060">
        <w:rPr>
          <w:noProof w:val="0"/>
          <w:lang w:val="en-US"/>
        </w:rPr>
        <w:t xml:space="preserve"> </w:t>
      </w:r>
      <w:r w:rsidR="00091C67" w:rsidRPr="003D3060">
        <w:rPr>
          <w:noProof w:val="0"/>
          <w:lang w:val="en-US"/>
        </w:rPr>
        <w:t xml:space="preserve">                            </w:t>
      </w:r>
      <w:r w:rsidRPr="003D3060">
        <w:rPr>
          <w:noProof w:val="0"/>
          <w:lang w:val="en-US"/>
        </w:rPr>
        <w:t>{</w:t>
      </w:r>
      <w:r w:rsidR="00FF4A3F" w:rsidRPr="003D3060">
        <w:rPr>
          <w:lang w:val="en-US"/>
        </w:rPr>
        <w:t>CoordSystems.AhlandSys</w:t>
      </w:r>
      <w:r w:rsidRPr="003D3060">
        <w:rPr>
          <w:noProof w:val="0"/>
          <w:lang w:val="en-US"/>
        </w:rPr>
        <w:t>[2]},</w:t>
      </w:r>
    </w:p>
    <w:p w14:paraId="4873B505" w14:textId="77777777" w:rsidR="00FF4A3F" w:rsidRPr="003D3060" w:rsidRDefault="00026FE6">
      <w:pPr>
        <w:pStyle w:val="Beispielcodeeng"/>
        <w:rPr>
          <w:noProof w:val="0"/>
          <w:lang w:val="en-US"/>
        </w:rPr>
      </w:pPr>
      <w:r w:rsidRPr="003D3060">
        <w:rPr>
          <w:noProof w:val="0"/>
          <w:lang w:val="en-US"/>
        </w:rPr>
        <w:t xml:space="preserve">                          -200.00 .. 14000.00 [m]</w:t>
      </w:r>
    </w:p>
    <w:p w14:paraId="19F46D77" w14:textId="77777777" w:rsidR="00026FE6" w:rsidRPr="003D3060" w:rsidRDefault="00026FE6">
      <w:pPr>
        <w:pStyle w:val="Beispielcodeeng"/>
        <w:rPr>
          <w:noProof w:val="0"/>
          <w:lang w:val="en-US"/>
        </w:rPr>
      </w:pPr>
      <w:r w:rsidRPr="003D3060">
        <w:rPr>
          <w:noProof w:val="0"/>
          <w:lang w:val="en-US"/>
        </w:rPr>
        <w:t xml:space="preserve"> </w:t>
      </w:r>
      <w:r w:rsidR="00FF4A3F" w:rsidRPr="003D3060">
        <w:rPr>
          <w:noProof w:val="0"/>
          <w:lang w:val="en-US"/>
        </w:rPr>
        <w:t xml:space="preserve">                            </w:t>
      </w:r>
      <w:r w:rsidRPr="003D3060">
        <w:rPr>
          <w:noProof w:val="0"/>
          <w:lang w:val="en-US"/>
        </w:rPr>
        <w:t>{</w:t>
      </w:r>
      <w:r w:rsidR="00FF4A3F" w:rsidRPr="003D3060">
        <w:rPr>
          <w:lang w:val="en-US"/>
        </w:rPr>
        <w:t>CoordSystems.Ahland</w:t>
      </w:r>
      <w:r w:rsidRPr="003D3060">
        <w:rPr>
          <w:noProof w:val="0"/>
          <w:lang w:val="en-US"/>
        </w:rPr>
        <w:t>HeightSys[1]},</w:t>
      </w:r>
    </w:p>
    <w:p w14:paraId="5118303E" w14:textId="77777777" w:rsidR="00026FE6" w:rsidRPr="003D3060" w:rsidRDefault="00026FE6">
      <w:pPr>
        <w:pStyle w:val="Beispielcodeeng"/>
        <w:rPr>
          <w:noProof w:val="0"/>
          <w:lang w:val="en-US"/>
        </w:rPr>
      </w:pPr>
      <w:r w:rsidRPr="003D3060">
        <w:rPr>
          <w:noProof w:val="0"/>
          <w:lang w:val="en-US"/>
        </w:rPr>
        <w:t xml:space="preserve">                           ROTATION 2 -&gt; 1;</w:t>
      </w:r>
      <w:r w:rsidRPr="003D3060">
        <w:rPr>
          <w:noProof w:val="0"/>
          <w:lang w:val="en-US"/>
        </w:rPr>
        <w:fldChar w:fldCharType="begin"/>
      </w:r>
      <w:r w:rsidRPr="003D3060">
        <w:rPr>
          <w:noProof w:val="0"/>
          <w:lang w:val="en-US"/>
        </w:rPr>
        <w:instrText xml:space="preserve"> XE "Coordinates:in space" \i </w:instrText>
      </w:r>
      <w:r w:rsidRPr="003D3060">
        <w:rPr>
          <w:noProof w:val="0"/>
          <w:lang w:val="en-US"/>
        </w:rPr>
        <w:fldChar w:fldCharType="end"/>
      </w:r>
    </w:p>
    <w:p w14:paraId="27FF9557"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596800" behindDoc="0" locked="0" layoutInCell="0" allowOverlap="1" wp14:anchorId="6777988A" wp14:editId="7223DD31">
                <wp:simplePos x="0" y="0"/>
                <wp:positionH relativeFrom="column">
                  <wp:posOffset>4320540</wp:posOffset>
                </wp:positionH>
                <wp:positionV relativeFrom="paragraph">
                  <wp:posOffset>144145</wp:posOffset>
                </wp:positionV>
                <wp:extent cx="1440180" cy="234315"/>
                <wp:effectExtent l="12700" t="12700" r="0" b="0"/>
                <wp:wrapNone/>
                <wp:docPr id="213543900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FC55C44" w14:textId="77777777" w:rsidR="00EE5D8D" w:rsidRDefault="00EE5D8D">
                            <w:pPr>
                              <w:jc w:val="center"/>
                              <w:rPr>
                                <w:color w:val="000080"/>
                                <w:sz w:val="18"/>
                                <w:lang w:val="en-US"/>
                              </w:rPr>
                            </w:pPr>
                            <w:r>
                              <w:rPr>
                                <w:color w:val="000080"/>
                                <w:sz w:val="18"/>
                                <w:lang w:val="en-US"/>
                              </w:rPr>
                              <w:t xml:space="preserve">Length of time → </w:t>
                            </w:r>
                            <w:r>
                              <w:rPr>
                                <w:color w:val="000080"/>
                                <w:sz w:val="18"/>
                                <w:lang w:val="en-US"/>
                              </w:rPr>
                              <w:fldChar w:fldCharType="begin"/>
                            </w:r>
                            <w:r>
                              <w:rPr>
                                <w:color w:val="000080"/>
                                <w:sz w:val="18"/>
                                <w:lang w:val="en-US"/>
                              </w:rPr>
                              <w:instrText xml:space="preserve"> REF _Ref20648624 \r \h </w:instrText>
                            </w:r>
                            <w:r w:rsidRPr="00441A75">
                              <w:rPr>
                                <w:color w:val="000080"/>
                                <w:sz w:val="18"/>
                                <w:lang w:val="en-US"/>
                              </w:rPr>
                            </w:r>
                            <w:r>
                              <w:rPr>
                                <w:color w:val="000080"/>
                                <w:sz w:val="18"/>
                                <w:lang w:val="en-US"/>
                              </w:rPr>
                              <w:fldChar w:fldCharType="separate"/>
                            </w:r>
                            <w:r w:rsidR="005309C2">
                              <w:rPr>
                                <w:color w:val="000080"/>
                                <w:sz w:val="18"/>
                                <w:lang w:val="en-US"/>
                              </w:rPr>
                              <w:t>6.12</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7988A" id="Text Box 24" o:spid="_x0000_s1031" type="#_x0000_t202" style="position:absolute;margin-left:340.2pt;margin-top:11.35pt;width:113.4pt;height:18.4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hSCBgIAAOs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" o:allowincell="f" filled="f" fillcolor="#ffc" strokecolor="#339" strokeweight="2.25pt">
                <v:path arrowok="t"/>
                <v:textbox inset="0,1mm,0,1mm">
                  <w:txbxContent>
                    <w:p w14:paraId="0FC55C44" w14:textId="77777777" w:rsidR="00EE5D8D" w:rsidRDefault="00EE5D8D">
                      <w:pPr>
                        <w:jc w:val="center"/>
                        <w:rPr>
                          <w:color w:val="000080"/>
                          <w:sz w:val="18"/>
                          <w:lang w:val="en-US"/>
                        </w:rPr>
                      </w:pPr>
                      <w:r>
                        <w:rPr>
                          <w:color w:val="000080"/>
                          <w:sz w:val="18"/>
                          <w:lang w:val="en-US"/>
                        </w:rPr>
                        <w:t xml:space="preserve">Length of time → </w:t>
                      </w:r>
                      <w:r>
                        <w:rPr>
                          <w:color w:val="000080"/>
                          <w:sz w:val="18"/>
                          <w:lang w:val="en-US"/>
                        </w:rPr>
                        <w:fldChar w:fldCharType="begin"/>
                      </w:r>
                      <w:r>
                        <w:rPr>
                          <w:color w:val="000080"/>
                          <w:sz w:val="18"/>
                          <w:lang w:val="en-US"/>
                        </w:rPr>
                        <w:instrText xml:space="preserve"> REF _Ref20648624 \r \h </w:instrText>
                      </w:r>
                      <w:r w:rsidRPr="00441A75">
                        <w:rPr>
                          <w:color w:val="000080"/>
                          <w:sz w:val="18"/>
                          <w:lang w:val="en-US"/>
                        </w:rPr>
                      </w:r>
                      <w:r>
                        <w:rPr>
                          <w:color w:val="000080"/>
                          <w:sz w:val="18"/>
                          <w:lang w:val="en-US"/>
                        </w:rPr>
                        <w:fldChar w:fldCharType="separate"/>
                      </w:r>
                      <w:r w:rsidR="005309C2">
                        <w:rPr>
                          <w:color w:val="000080"/>
                          <w:sz w:val="18"/>
                          <w:lang w:val="en-US"/>
                        </w:rPr>
                        <w:t>6.12</w:t>
                      </w:r>
                      <w:r>
                        <w:rPr>
                          <w:color w:val="000080"/>
                          <w:sz w:val="18"/>
                          <w:lang w:val="en-US"/>
                        </w:rPr>
                        <w:fldChar w:fldCharType="end"/>
                      </w:r>
                    </w:p>
                  </w:txbxContent>
                </v:textbox>
              </v:shape>
            </w:pict>
          </mc:Fallback>
        </mc:AlternateContent>
      </w:r>
    </w:p>
    <w:p w14:paraId="1310E3C7" w14:textId="77777777" w:rsidR="00026FE6" w:rsidRPr="003D3060" w:rsidRDefault="00026FE6">
      <w:pPr>
        <w:pStyle w:val="Beispielcodeeng"/>
        <w:rPr>
          <w:noProof w:val="0"/>
          <w:lang w:val="en-US"/>
        </w:rPr>
      </w:pPr>
      <w:r w:rsidRPr="003D3060">
        <w:rPr>
          <w:noProof w:val="0"/>
          <w:lang w:val="en-US"/>
        </w:rPr>
        <w:t xml:space="preserve">  STRUCTURE LengthOfTime (ABSTRACT) =</w:t>
      </w:r>
    </w:p>
    <w:p w14:paraId="09FF137A" w14:textId="77777777" w:rsidR="00026FE6" w:rsidRPr="003D3060" w:rsidRDefault="00026FE6">
      <w:pPr>
        <w:pStyle w:val="Beispielcodeeng"/>
        <w:rPr>
          <w:noProof w:val="0"/>
          <w:lang w:val="en-US"/>
        </w:rPr>
      </w:pPr>
      <w:r w:rsidRPr="003D3060">
        <w:rPr>
          <w:noProof w:val="0"/>
          <w:lang w:val="en-US"/>
        </w:rPr>
        <w:t xml:space="preserve">  END LengthOfTime;</w:t>
      </w:r>
      <w:r w:rsidRPr="003D3060">
        <w:rPr>
          <w:noProof w:val="0"/>
          <w:lang w:val="en-US"/>
        </w:rPr>
        <w:fldChar w:fldCharType="begin"/>
      </w:r>
      <w:r w:rsidRPr="003D3060">
        <w:rPr>
          <w:noProof w:val="0"/>
          <w:lang w:val="en-US"/>
        </w:rPr>
        <w:instrText xml:space="preserve"> XE "Length of time" \i </w:instrText>
      </w:r>
      <w:r w:rsidRPr="003D3060">
        <w:rPr>
          <w:noProof w:val="0"/>
          <w:lang w:val="en-US"/>
        </w:rPr>
        <w:fldChar w:fldCharType="end"/>
      </w:r>
    </w:p>
    <w:p w14:paraId="199ADC0E" w14:textId="77777777" w:rsidR="00026FE6" w:rsidRPr="003D3060" w:rsidRDefault="00026FE6">
      <w:pPr>
        <w:pStyle w:val="Beispielcodeeng"/>
        <w:rPr>
          <w:noProof w:val="0"/>
          <w:lang w:val="en-US"/>
        </w:rPr>
      </w:pPr>
    </w:p>
    <w:p w14:paraId="64F8C96B"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9568" behindDoc="0" locked="1" layoutInCell="0" allowOverlap="1" wp14:anchorId="64E992B1" wp14:editId="6FAD6DBC">
                <wp:simplePos x="0" y="0"/>
                <wp:positionH relativeFrom="column">
                  <wp:posOffset>4320540</wp:posOffset>
                </wp:positionH>
                <wp:positionV relativeFrom="paragraph">
                  <wp:posOffset>0</wp:posOffset>
                </wp:positionV>
                <wp:extent cx="1440180" cy="234315"/>
                <wp:effectExtent l="12700" t="12700" r="0" b="0"/>
                <wp:wrapNone/>
                <wp:docPr id="118396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3D5BE1C" w14:textId="77777777" w:rsidR="00EE5D8D" w:rsidRPr="00062714" w:rsidRDefault="00EE5D8D">
                            <w:pPr>
                              <w:jc w:val="center"/>
                              <w:rPr>
                                <w:color w:val="000080"/>
                                <w:sz w:val="18"/>
                                <w:lang w:val="en-US"/>
                              </w:rPr>
                            </w:pPr>
                            <w:r w:rsidRPr="00062714">
                              <w:rPr>
                                <w:color w:val="000080"/>
                                <w:sz w:val="18"/>
                                <w:lang w:val="en-US"/>
                              </w:rPr>
                              <w:t xml:space="preserve">Inheritance → </w:t>
                            </w:r>
                            <w:r w:rsidRPr="00062714">
                              <w:rPr>
                                <w:color w:val="000080"/>
                                <w:sz w:val="18"/>
                                <w:lang w:val="en-US"/>
                              </w:rPr>
                              <w:fldChar w:fldCharType="begin"/>
                            </w:r>
                            <w:r w:rsidRPr="00062714">
                              <w:rPr>
                                <w:color w:val="000080"/>
                                <w:sz w:val="18"/>
                                <w:lang w:val="en-US"/>
                              </w:rPr>
                              <w:instrText xml:space="preserve"> REF _Ref224375890 \r \h </w:instrText>
                            </w:r>
                            <w:r w:rsidRPr="00062714">
                              <w:rPr>
                                <w:color w:val="000080"/>
                                <w:sz w:val="18"/>
                                <w:lang w:val="en-US"/>
                              </w:rPr>
                            </w:r>
                            <w:r w:rsidRPr="00062714">
                              <w:rPr>
                                <w:color w:val="000080"/>
                                <w:sz w:val="18"/>
                                <w:lang w:val="en-US"/>
                              </w:rPr>
                              <w:fldChar w:fldCharType="separate"/>
                            </w:r>
                            <w:r w:rsidR="005309C2">
                              <w:rPr>
                                <w:color w:val="000080"/>
                                <w:sz w:val="18"/>
                                <w:lang w:val="en-US"/>
                              </w:rPr>
                              <w:t xml:space="preserve">5. </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992B1" id="Text Box 62" o:spid="_x0000_s1032" type="#_x0000_t202" style="position:absolute;margin-left:340.2pt;margin-top:0;width:113.4pt;height:18.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coVQfQYCAADr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13D5BE1C" w14:textId="77777777" w:rsidR="00EE5D8D" w:rsidRPr="00062714" w:rsidRDefault="00EE5D8D">
                      <w:pPr>
                        <w:jc w:val="center"/>
                        <w:rPr>
                          <w:color w:val="000080"/>
                          <w:sz w:val="18"/>
                          <w:lang w:val="en-US"/>
                        </w:rPr>
                      </w:pPr>
                      <w:r w:rsidRPr="00062714">
                        <w:rPr>
                          <w:color w:val="000080"/>
                          <w:sz w:val="18"/>
                          <w:lang w:val="en-US"/>
                        </w:rPr>
                        <w:t xml:space="preserve">Inheritance → </w:t>
                      </w:r>
                      <w:r w:rsidRPr="00062714">
                        <w:rPr>
                          <w:color w:val="000080"/>
                          <w:sz w:val="18"/>
                          <w:lang w:val="en-US"/>
                        </w:rPr>
                        <w:fldChar w:fldCharType="begin"/>
                      </w:r>
                      <w:r w:rsidRPr="00062714">
                        <w:rPr>
                          <w:color w:val="000080"/>
                          <w:sz w:val="18"/>
                          <w:lang w:val="en-US"/>
                        </w:rPr>
                        <w:instrText xml:space="preserve"> REF _Ref224375890 \r \h </w:instrText>
                      </w:r>
                      <w:r w:rsidRPr="00062714">
                        <w:rPr>
                          <w:color w:val="000080"/>
                          <w:sz w:val="18"/>
                          <w:lang w:val="en-US"/>
                        </w:rPr>
                      </w:r>
                      <w:r w:rsidRPr="00062714">
                        <w:rPr>
                          <w:color w:val="000080"/>
                          <w:sz w:val="18"/>
                          <w:lang w:val="en-US"/>
                        </w:rPr>
                        <w:fldChar w:fldCharType="separate"/>
                      </w:r>
                      <w:r w:rsidR="005309C2">
                        <w:rPr>
                          <w:color w:val="000080"/>
                          <w:sz w:val="18"/>
                          <w:lang w:val="en-US"/>
                        </w:rPr>
                        <w:t xml:space="preserve">5. </w:t>
                      </w:r>
                      <w:r w:rsidRPr="00062714">
                        <w:rPr>
                          <w:color w:val="000080"/>
                          <w:sz w:val="18"/>
                          <w:lang w:val="en-US"/>
                        </w:rPr>
                        <w:fldChar w:fldCharType="end"/>
                      </w:r>
                    </w:p>
                  </w:txbxContent>
                </v:textbox>
                <w10:anchorlock/>
              </v:shape>
            </w:pict>
          </mc:Fallback>
        </mc:AlternateContent>
      </w:r>
      <w:r w:rsidR="00026FE6" w:rsidRPr="003D3060">
        <w:rPr>
          <w:noProof w:val="0"/>
          <w:lang w:val="en-US"/>
        </w:rPr>
        <w:t xml:space="preserve">  STRUCTURE LengthOfTimeImplicit EXTENDS LengthOfTime =</w:t>
      </w:r>
    </w:p>
    <w:p w14:paraId="375400E3" w14:textId="77777777" w:rsidR="00026FE6" w:rsidRPr="003D3060" w:rsidRDefault="00026FE6">
      <w:pPr>
        <w:pStyle w:val="Beispielcodeeng"/>
        <w:rPr>
          <w:noProof w:val="0"/>
          <w:lang w:val="en-US"/>
        </w:rPr>
      </w:pPr>
      <w:r w:rsidRPr="003D3060">
        <w:rPr>
          <w:noProof w:val="0"/>
          <w:lang w:val="en-US"/>
        </w:rPr>
        <w:lastRenderedPageBreak/>
        <w:t xml:space="preserve">    Duration: MANDATORY (Day, Week, Month, Year);</w:t>
      </w:r>
    </w:p>
    <w:p w14:paraId="2CB2D756" w14:textId="77777777" w:rsidR="00026FE6" w:rsidRPr="003D3060" w:rsidRDefault="00026FE6">
      <w:pPr>
        <w:pStyle w:val="Beispielcodeeng"/>
        <w:rPr>
          <w:noProof w:val="0"/>
          <w:lang w:val="en-US"/>
        </w:rPr>
      </w:pPr>
      <w:r w:rsidRPr="003D3060">
        <w:rPr>
          <w:noProof w:val="0"/>
          <w:lang w:val="en-US"/>
        </w:rPr>
        <w:t xml:space="preserve">  END LengthOfTimeImplicit;</w:t>
      </w:r>
    </w:p>
    <w:p w14:paraId="63FBD409" w14:textId="77777777" w:rsidR="00026FE6" w:rsidRPr="003D3060" w:rsidRDefault="00026FE6">
      <w:pPr>
        <w:pStyle w:val="Beispielcodeeng"/>
        <w:rPr>
          <w:noProof w:val="0"/>
          <w:lang w:val="en-US"/>
        </w:rPr>
      </w:pPr>
    </w:p>
    <w:p w14:paraId="4F023649" w14:textId="77777777" w:rsidR="00026FE6" w:rsidRPr="003D3060" w:rsidRDefault="00026FE6">
      <w:pPr>
        <w:pStyle w:val="Beispielcodeeng"/>
        <w:rPr>
          <w:noProof w:val="0"/>
          <w:lang w:val="en-US"/>
        </w:rPr>
      </w:pPr>
      <w:r w:rsidRPr="003D3060">
        <w:rPr>
          <w:noProof w:val="0"/>
          <w:lang w:val="en-US"/>
        </w:rPr>
        <w:t xml:space="preserve">  STRUCTURE LengthOfTimeExplicit (ABSTRACT) EXTENDS LengthOfTime =</w:t>
      </w:r>
    </w:p>
    <w:p w14:paraId="22E96045" w14:textId="77777777" w:rsidR="00026FE6" w:rsidRPr="003D3060" w:rsidRDefault="00026FE6">
      <w:pPr>
        <w:pStyle w:val="Beispielcodeeng"/>
        <w:rPr>
          <w:noProof w:val="0"/>
          <w:lang w:val="en-US"/>
        </w:rPr>
      </w:pPr>
      <w:r w:rsidRPr="003D3060">
        <w:rPr>
          <w:noProof w:val="0"/>
          <w:lang w:val="en-US"/>
        </w:rPr>
        <w:t xml:space="preserve">    Duration (ABSTRACT): MANDATORY NUMERIC [TIME];</w:t>
      </w:r>
    </w:p>
    <w:p w14:paraId="6E1EF10F" w14:textId="77777777" w:rsidR="00026FE6" w:rsidRPr="003D3060" w:rsidRDefault="00026FE6">
      <w:pPr>
        <w:pStyle w:val="Beispielcodeeng"/>
        <w:rPr>
          <w:noProof w:val="0"/>
          <w:lang w:val="en-US"/>
        </w:rPr>
      </w:pPr>
      <w:r w:rsidRPr="003D3060">
        <w:rPr>
          <w:noProof w:val="0"/>
          <w:lang w:val="en-US"/>
        </w:rPr>
        <w:t xml:space="preserve">  END LengthOfTimeExplicit;</w:t>
      </w:r>
    </w:p>
    <w:p w14:paraId="3412BCEB" w14:textId="77777777" w:rsidR="00026FE6" w:rsidRPr="003D3060" w:rsidRDefault="00026FE6">
      <w:pPr>
        <w:pStyle w:val="Beispielcodeeng"/>
        <w:rPr>
          <w:noProof w:val="0"/>
          <w:lang w:val="en-US"/>
        </w:rPr>
      </w:pPr>
    </w:p>
    <w:p w14:paraId="4DE64F93" w14:textId="77777777" w:rsidR="00026FE6" w:rsidRPr="003D3060" w:rsidRDefault="00026FE6">
      <w:pPr>
        <w:pStyle w:val="Beispielcodeeng"/>
        <w:rPr>
          <w:noProof w:val="0"/>
          <w:lang w:val="en-US"/>
        </w:rPr>
      </w:pPr>
      <w:r w:rsidRPr="003D3060">
        <w:rPr>
          <w:noProof w:val="0"/>
          <w:lang w:val="en-US"/>
        </w:rPr>
        <w:t xml:space="preserve">  STRUCTURE LengthOfTimeInMinutes EXTENDS LengthOfTimeExplicit =</w:t>
      </w:r>
    </w:p>
    <w:p w14:paraId="178789D4" w14:textId="77777777" w:rsidR="00026FE6" w:rsidRPr="003D3060" w:rsidRDefault="00026FE6">
      <w:pPr>
        <w:pStyle w:val="Beispielcodeeng"/>
        <w:rPr>
          <w:noProof w:val="0"/>
          <w:lang w:val="en-US"/>
        </w:rPr>
      </w:pPr>
      <w:r w:rsidRPr="003D3060">
        <w:rPr>
          <w:noProof w:val="0"/>
          <w:lang w:val="en-US"/>
        </w:rPr>
        <w:t xml:space="preserve">    Duration (EXTENDED): MANDATORY 0 .. 200 [Units.min];</w:t>
      </w:r>
    </w:p>
    <w:p w14:paraId="45BF522C" w14:textId="77777777" w:rsidR="00026FE6" w:rsidRPr="003D3060" w:rsidRDefault="00026FE6">
      <w:pPr>
        <w:pStyle w:val="Beispielcodeeng"/>
        <w:rPr>
          <w:noProof w:val="0"/>
          <w:lang w:val="en-US"/>
        </w:rPr>
      </w:pPr>
      <w:r w:rsidRPr="003D3060">
        <w:rPr>
          <w:noProof w:val="0"/>
          <w:lang w:val="en-US"/>
        </w:rPr>
        <w:t xml:space="preserve">  END LengthOfTimeInMinutes;</w:t>
      </w:r>
    </w:p>
    <w:p w14:paraId="57C038C0" w14:textId="77777777" w:rsidR="00026FE6" w:rsidRPr="003D3060" w:rsidRDefault="00026FE6">
      <w:pPr>
        <w:pStyle w:val="Beispielcodeeng"/>
        <w:rPr>
          <w:noProof w:val="0"/>
          <w:lang w:val="en-US"/>
        </w:rPr>
      </w:pPr>
    </w:p>
    <w:p w14:paraId="044E04A1" w14:textId="77777777" w:rsidR="00026FE6" w:rsidRPr="003D3060" w:rsidRDefault="00026FE6">
      <w:pPr>
        <w:pStyle w:val="Beispielcodeeng"/>
        <w:rPr>
          <w:noProof w:val="0"/>
          <w:lang w:val="en-US"/>
        </w:rPr>
      </w:pPr>
      <w:r w:rsidRPr="003D3060">
        <w:rPr>
          <w:noProof w:val="0"/>
          <w:lang w:val="en-US"/>
        </w:rPr>
        <w:t xml:space="preserve">  STRUCTURE LengthOfTimeInDays EXTENDS LengthOfTimeExplicit =</w:t>
      </w:r>
    </w:p>
    <w:p w14:paraId="40145706" w14:textId="77777777" w:rsidR="00026FE6" w:rsidRPr="003D3060" w:rsidRDefault="00026FE6">
      <w:pPr>
        <w:pStyle w:val="Beispielcodeeng"/>
        <w:rPr>
          <w:noProof w:val="0"/>
          <w:lang w:val="en-US"/>
        </w:rPr>
      </w:pPr>
      <w:r w:rsidRPr="003D3060">
        <w:rPr>
          <w:noProof w:val="0"/>
          <w:lang w:val="en-US"/>
        </w:rPr>
        <w:t xml:space="preserve">    Duration (EXTENDED): MANDATORY 0 .. 1000 [Units.d];</w:t>
      </w:r>
    </w:p>
    <w:p w14:paraId="675B6668" w14:textId="77777777" w:rsidR="00026FE6" w:rsidRPr="003D3060" w:rsidRDefault="00026FE6">
      <w:pPr>
        <w:pStyle w:val="Beispielcodeeng"/>
        <w:rPr>
          <w:noProof w:val="0"/>
          <w:lang w:val="en-US"/>
        </w:rPr>
      </w:pPr>
      <w:r w:rsidRPr="003D3060">
        <w:rPr>
          <w:noProof w:val="0"/>
          <w:lang w:val="en-US"/>
        </w:rPr>
        <w:t xml:space="preserve">  END LengthOfTimeInDays;</w:t>
      </w:r>
    </w:p>
    <w:p w14:paraId="38748CD5" w14:textId="77777777" w:rsidR="00026FE6" w:rsidRPr="003D3060" w:rsidRDefault="00026FE6">
      <w:pPr>
        <w:pStyle w:val="Beispielcodeeng"/>
        <w:rPr>
          <w:noProof w:val="0"/>
          <w:lang w:val="en-US"/>
        </w:rPr>
      </w:pPr>
    </w:p>
    <w:p w14:paraId="6A4B942E"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597824" behindDoc="0" locked="1" layoutInCell="1" allowOverlap="1" wp14:anchorId="6B57B28A" wp14:editId="1E6951E5">
                <wp:simplePos x="0" y="0"/>
                <wp:positionH relativeFrom="column">
                  <wp:posOffset>4320540</wp:posOffset>
                </wp:positionH>
                <wp:positionV relativeFrom="paragraph">
                  <wp:posOffset>5080</wp:posOffset>
                </wp:positionV>
                <wp:extent cx="1440180" cy="234315"/>
                <wp:effectExtent l="12700" t="12700" r="0" b="0"/>
                <wp:wrapNone/>
                <wp:docPr id="4162329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A0F1DDF" w14:textId="77777777" w:rsidR="00EE5D8D" w:rsidRDefault="00EE5D8D">
                            <w:pPr>
                              <w:jc w:val="center"/>
                              <w:rPr>
                                <w:color w:val="000080"/>
                                <w:sz w:val="18"/>
                                <w:lang w:val="en-US"/>
                              </w:rPr>
                            </w:pPr>
                            <w:r>
                              <w:rPr>
                                <w:color w:val="000080"/>
                                <w:sz w:val="18"/>
                                <w:lang w:val="en-US"/>
                              </w:rPr>
                              <w:t xml:space="preserve">Moments in time → </w:t>
                            </w:r>
                            <w:r>
                              <w:rPr>
                                <w:color w:val="000080"/>
                                <w:sz w:val="18"/>
                                <w:lang w:val="en-US"/>
                              </w:rPr>
                              <w:fldChar w:fldCharType="begin"/>
                            </w:r>
                            <w:r>
                              <w:rPr>
                                <w:color w:val="000080"/>
                                <w:sz w:val="18"/>
                                <w:lang w:val="en-US"/>
                              </w:rPr>
                              <w:instrText xml:space="preserve"> REF _Ref236472468 \r \h </w:instrText>
                            </w:r>
                            <w:r w:rsidRPr="00342125">
                              <w:rPr>
                                <w:color w:val="000080"/>
                                <w:sz w:val="18"/>
                                <w:lang w:val="en-US"/>
                              </w:rPr>
                            </w:r>
                            <w:r>
                              <w:rPr>
                                <w:color w:val="000080"/>
                                <w:sz w:val="18"/>
                                <w:lang w:val="en-US"/>
                              </w:rPr>
                              <w:fldChar w:fldCharType="separate"/>
                            </w:r>
                            <w:r w:rsidR="005309C2">
                              <w:rPr>
                                <w:color w:val="000080"/>
                                <w:sz w:val="18"/>
                                <w:lang w:val="en-US"/>
                              </w:rPr>
                              <w:t>6.12.5</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7B28A" id="Text Box 25" o:spid="_x0000_s1033" type="#_x0000_t202" style="position:absolute;margin-left:340.2pt;margin-top:.4pt;width:113.4pt;height:18.4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byeBgIAAOs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" filled="f" fillcolor="#ffc" strokecolor="#339" strokeweight="2.25pt">
                <v:path arrowok="t"/>
                <v:textbox inset="0,1mm,0,1mm">
                  <w:txbxContent>
                    <w:p w14:paraId="1A0F1DDF" w14:textId="77777777" w:rsidR="00EE5D8D" w:rsidRDefault="00EE5D8D">
                      <w:pPr>
                        <w:jc w:val="center"/>
                        <w:rPr>
                          <w:color w:val="000080"/>
                          <w:sz w:val="18"/>
                          <w:lang w:val="en-US"/>
                        </w:rPr>
                      </w:pPr>
                      <w:r>
                        <w:rPr>
                          <w:color w:val="000080"/>
                          <w:sz w:val="18"/>
                          <w:lang w:val="en-US"/>
                        </w:rPr>
                        <w:t xml:space="preserve">Moments in time → </w:t>
                      </w:r>
                      <w:r>
                        <w:rPr>
                          <w:color w:val="000080"/>
                          <w:sz w:val="18"/>
                          <w:lang w:val="en-US"/>
                        </w:rPr>
                        <w:fldChar w:fldCharType="begin"/>
                      </w:r>
                      <w:r>
                        <w:rPr>
                          <w:color w:val="000080"/>
                          <w:sz w:val="18"/>
                          <w:lang w:val="en-US"/>
                        </w:rPr>
                        <w:instrText xml:space="preserve"> REF _Ref236472468 \r \h </w:instrText>
                      </w:r>
                      <w:r w:rsidRPr="00342125">
                        <w:rPr>
                          <w:color w:val="000080"/>
                          <w:sz w:val="18"/>
                          <w:lang w:val="en-US"/>
                        </w:rPr>
                      </w:r>
                      <w:r>
                        <w:rPr>
                          <w:color w:val="000080"/>
                          <w:sz w:val="18"/>
                          <w:lang w:val="en-US"/>
                        </w:rPr>
                        <w:fldChar w:fldCharType="separate"/>
                      </w:r>
                      <w:r w:rsidR="005309C2">
                        <w:rPr>
                          <w:color w:val="000080"/>
                          <w:sz w:val="18"/>
                          <w:lang w:val="en-US"/>
                        </w:rPr>
                        <w:t>6.12.5</w:t>
                      </w:r>
                      <w:r>
                        <w:rPr>
                          <w:color w:val="000080"/>
                          <w:sz w:val="18"/>
                          <w:lang w:val="en-US"/>
                        </w:rPr>
                        <w:fldChar w:fldCharType="end"/>
                      </w:r>
                    </w:p>
                  </w:txbxContent>
                </v:textbox>
                <w10:anchorlock/>
              </v:shape>
            </w:pict>
          </mc:Fallback>
        </mc:AlternateContent>
      </w:r>
      <w:r w:rsidR="00026FE6" w:rsidRPr="003D3060">
        <w:rPr>
          <w:noProof w:val="0"/>
          <w:lang w:val="en-US"/>
        </w:rPr>
        <w:t xml:space="preserve">  STRUCTURE MomentInTime (ABSTRACT) =</w:t>
      </w:r>
      <w:r w:rsidR="00026FE6" w:rsidRPr="003D3060">
        <w:rPr>
          <w:noProof w:val="0"/>
          <w:lang w:val="en-US"/>
        </w:rPr>
        <w:fldChar w:fldCharType="begin"/>
      </w:r>
      <w:r w:rsidR="00026FE6" w:rsidRPr="003D3060">
        <w:rPr>
          <w:noProof w:val="0"/>
          <w:lang w:val="en-US"/>
        </w:rPr>
        <w:instrText xml:space="preserve"> XE "Moment in time" \i </w:instrText>
      </w:r>
      <w:r w:rsidR="00026FE6" w:rsidRPr="003D3060">
        <w:rPr>
          <w:noProof w:val="0"/>
          <w:lang w:val="en-US"/>
        </w:rPr>
        <w:fldChar w:fldCharType="end"/>
      </w:r>
    </w:p>
    <w:p w14:paraId="70808984" w14:textId="77777777" w:rsidR="00026FE6" w:rsidRPr="003D3060" w:rsidRDefault="00026FE6">
      <w:pPr>
        <w:pStyle w:val="Beispielcodeeng"/>
        <w:rPr>
          <w:noProof w:val="0"/>
          <w:lang w:val="en-US"/>
        </w:rPr>
      </w:pPr>
      <w:r w:rsidRPr="003D3060">
        <w:rPr>
          <w:noProof w:val="0"/>
          <w:lang w:val="en-US"/>
        </w:rPr>
        <w:t xml:space="preserve">  END MomentInTime;</w:t>
      </w:r>
    </w:p>
    <w:p w14:paraId="0E2880DF" w14:textId="77777777" w:rsidR="00026FE6" w:rsidRPr="003D3060" w:rsidRDefault="00026FE6">
      <w:pPr>
        <w:pStyle w:val="Beispielcodeeng"/>
        <w:rPr>
          <w:noProof w:val="0"/>
          <w:lang w:val="en-US"/>
        </w:rPr>
      </w:pPr>
    </w:p>
    <w:p w14:paraId="42E49E7D" w14:textId="77777777" w:rsidR="00026FE6" w:rsidRPr="003D3060" w:rsidRDefault="00026FE6">
      <w:pPr>
        <w:pStyle w:val="Beispielcodeeng"/>
        <w:rPr>
          <w:noProof w:val="0"/>
          <w:lang w:val="en-US"/>
        </w:rPr>
      </w:pPr>
      <w:r w:rsidRPr="003D3060">
        <w:rPr>
          <w:noProof w:val="0"/>
          <w:lang w:val="en-US"/>
        </w:rPr>
        <w:t xml:space="preserve">  STRUCTURE </w:t>
      </w:r>
      <w:r w:rsidR="007D4D51" w:rsidRPr="003D3060">
        <w:rPr>
          <w:rFonts w:cs="Courier New"/>
          <w:lang w:val="en-US"/>
        </w:rPr>
        <w:t>Ahland</w:t>
      </w:r>
      <w:r w:rsidR="006561DA" w:rsidRPr="003D3060">
        <w:rPr>
          <w:rFonts w:cs="Courier New"/>
          <w:lang w:val="en-US"/>
        </w:rPr>
        <w:t>TimeOfDay</w:t>
      </w:r>
      <w:r w:rsidRPr="003D3060">
        <w:rPr>
          <w:noProof w:val="0"/>
          <w:lang w:val="en-US"/>
        </w:rPr>
        <w:t xml:space="preserve"> EXTENDS </w:t>
      </w:r>
      <w:r w:rsidR="007D4D51" w:rsidRPr="003D3060">
        <w:rPr>
          <w:rFonts w:cs="Courier New"/>
          <w:lang w:val="en-US"/>
        </w:rPr>
        <w:t>INTERLIS.TimeOfDay =</w:t>
      </w:r>
    </w:p>
    <w:p w14:paraId="57A0F315" w14:textId="77777777" w:rsidR="007D4D51" w:rsidRPr="003D3060" w:rsidRDefault="007D4D51" w:rsidP="007D4D51">
      <w:pPr>
        <w:pStyle w:val="NurText"/>
        <w:rPr>
          <w:rFonts w:ascii="Courier New" w:hAnsi="Courier New" w:cs="Courier New"/>
          <w:lang w:val="en-US"/>
        </w:rPr>
      </w:pPr>
      <w:r w:rsidRPr="003D3060">
        <w:rPr>
          <w:rFonts w:ascii="Courier New" w:hAnsi="Courier New" w:cs="Courier New"/>
          <w:lang w:val="en-US"/>
        </w:rPr>
        <w:t xml:space="preserve">    Hours (EXTENDED): 0..23 CIRCULAR [INTERLIS.h];</w:t>
      </w:r>
    </w:p>
    <w:p w14:paraId="549A4604" w14:textId="77777777" w:rsidR="00026FE6" w:rsidRPr="003D3060" w:rsidRDefault="00026FE6">
      <w:pPr>
        <w:pStyle w:val="Beispielcodeeng"/>
        <w:rPr>
          <w:noProof w:val="0"/>
          <w:lang w:val="en-US"/>
        </w:rPr>
      </w:pPr>
      <w:r w:rsidRPr="003D3060">
        <w:rPr>
          <w:noProof w:val="0"/>
          <w:lang w:val="en-US"/>
        </w:rPr>
        <w:t xml:space="preserve">  END </w:t>
      </w:r>
      <w:r w:rsidR="007D4D51" w:rsidRPr="003D3060">
        <w:rPr>
          <w:rFonts w:cs="Courier New"/>
          <w:lang w:val="en-US"/>
        </w:rPr>
        <w:t>Ahland</w:t>
      </w:r>
      <w:r w:rsidR="006561DA" w:rsidRPr="003D3060">
        <w:rPr>
          <w:rFonts w:cs="Courier New"/>
          <w:lang w:val="en-US"/>
        </w:rPr>
        <w:t>TimeOfDay</w:t>
      </w:r>
      <w:r w:rsidRPr="003D3060">
        <w:rPr>
          <w:noProof w:val="0"/>
          <w:lang w:val="en-US"/>
        </w:rPr>
        <w:t>;</w:t>
      </w:r>
    </w:p>
    <w:p w14:paraId="3D7CFC0B" w14:textId="77777777" w:rsidR="007D4D51" w:rsidRPr="003D3060" w:rsidRDefault="007D4D51" w:rsidP="007D4D51">
      <w:pPr>
        <w:pStyle w:val="NurText"/>
        <w:rPr>
          <w:rFonts w:ascii="Courier New" w:hAnsi="Courier New" w:cs="Courier New"/>
          <w:lang w:val="en-US"/>
        </w:rPr>
      </w:pPr>
    </w:p>
    <w:p w14:paraId="7EDDFDBF" w14:textId="77777777" w:rsidR="007D4D51" w:rsidRPr="003D3060" w:rsidRDefault="007D4D51" w:rsidP="007D4D51">
      <w:pPr>
        <w:pStyle w:val="NurText"/>
        <w:rPr>
          <w:rFonts w:ascii="Courier New" w:hAnsi="Courier New" w:cs="Courier New"/>
          <w:lang w:val="en-US"/>
        </w:rPr>
      </w:pPr>
      <w:r w:rsidRPr="003D3060">
        <w:rPr>
          <w:rFonts w:ascii="Courier New" w:hAnsi="Courier New" w:cs="Courier New"/>
          <w:lang w:val="en-US"/>
        </w:rPr>
        <w:t xml:space="preserve">  DOMAIN</w:t>
      </w:r>
    </w:p>
    <w:p w14:paraId="255C7ABB" w14:textId="77777777" w:rsidR="007D4D51" w:rsidRPr="003D3060" w:rsidRDefault="007D4D51" w:rsidP="007D4D51">
      <w:pPr>
        <w:pStyle w:val="NurText"/>
        <w:rPr>
          <w:rFonts w:ascii="Courier New" w:hAnsi="Courier New" w:cs="Courier New"/>
          <w:lang w:val="en-US"/>
        </w:rPr>
      </w:pPr>
      <w:r w:rsidRPr="003D3060">
        <w:rPr>
          <w:rFonts w:ascii="Courier New" w:hAnsi="Courier New" w:cs="Courier New"/>
          <w:lang w:val="en-US"/>
        </w:rPr>
        <w:t xml:space="preserve">    AhlandXMLT</w:t>
      </w:r>
      <w:r w:rsidR="00BA4B08">
        <w:rPr>
          <w:rFonts w:ascii="Courier New" w:hAnsi="Courier New" w:cs="Courier New"/>
          <w:lang w:val="en-US"/>
        </w:rPr>
        <w:t>imeOfDay</w:t>
      </w:r>
      <w:r w:rsidRPr="003D3060">
        <w:rPr>
          <w:rFonts w:ascii="Courier New" w:hAnsi="Courier New" w:cs="Courier New"/>
          <w:lang w:val="en-US"/>
        </w:rPr>
        <w:t xml:space="preserve"> = FORMAT BASED ON Ahland</w:t>
      </w:r>
      <w:r w:rsidR="006561DA" w:rsidRPr="003D3060">
        <w:rPr>
          <w:rFonts w:ascii="Courier New" w:hAnsi="Courier New" w:cs="Courier New"/>
          <w:lang w:val="en-US"/>
        </w:rPr>
        <w:t>TimeOfDay</w:t>
      </w:r>
    </w:p>
    <w:p w14:paraId="67DD1273" w14:textId="77777777" w:rsidR="007D4D51" w:rsidRPr="003D3060" w:rsidRDefault="007D4D51" w:rsidP="007D4D51">
      <w:pPr>
        <w:pStyle w:val="NurText"/>
        <w:rPr>
          <w:rFonts w:ascii="Courier New" w:hAnsi="Courier New" w:cs="Courier New"/>
          <w:lang w:val="en-US"/>
        </w:rPr>
      </w:pPr>
      <w:r w:rsidRPr="003D3060">
        <w:rPr>
          <w:rFonts w:ascii="Courier New" w:hAnsi="Courier New" w:cs="Courier New"/>
          <w:lang w:val="en-US"/>
        </w:rPr>
        <w:t xml:space="preserve">      ( Hours/2 ":" Minutes ":" Seconds );</w:t>
      </w:r>
    </w:p>
    <w:p w14:paraId="2719C0A9" w14:textId="77777777" w:rsidR="00026FE6" w:rsidRPr="003D3060" w:rsidRDefault="00026FE6">
      <w:pPr>
        <w:pStyle w:val="Beispielcodeeng"/>
        <w:rPr>
          <w:noProof w:val="0"/>
          <w:lang w:val="en-US"/>
        </w:rPr>
      </w:pPr>
    </w:p>
    <w:p w14:paraId="2200E90A" w14:textId="77777777" w:rsidR="00026FE6" w:rsidRPr="003D3060" w:rsidRDefault="00026FE6">
      <w:pPr>
        <w:pStyle w:val="Beispielcodeeng"/>
        <w:rPr>
          <w:noProof w:val="0"/>
          <w:lang w:val="en-US"/>
        </w:rPr>
      </w:pPr>
      <w:r w:rsidRPr="003D3060">
        <w:rPr>
          <w:noProof w:val="0"/>
          <w:lang w:val="en-US"/>
        </w:rPr>
        <w:t>END Ahland.</w:t>
      </w:r>
    </w:p>
    <w:p w14:paraId="17F8EFB7" w14:textId="77777777" w:rsidR="00026FE6" w:rsidRPr="003D3060" w:rsidRDefault="00026FE6">
      <w:pPr>
        <w:pStyle w:val="Beispielcodeeng"/>
        <w:rPr>
          <w:noProof w:val="0"/>
          <w:lang w:val="en-US"/>
        </w:rPr>
      </w:pPr>
    </w:p>
    <w:p w14:paraId="4410F31B" w14:textId="77777777" w:rsidR="00026FE6" w:rsidRPr="003D3060" w:rsidRDefault="00026FE6">
      <w:pPr>
        <w:pStyle w:val="berschrift3"/>
        <w:rPr>
          <w:lang w:val="en-US"/>
        </w:rPr>
      </w:pPr>
      <w:bookmarkStart w:id="38" w:name="_Toc236474521"/>
      <w:r w:rsidRPr="003D3060">
        <w:rPr>
          <w:lang w:val="en-US"/>
        </w:rPr>
        <w:t xml:space="preserve">Addresses.ili </w:t>
      </w:r>
      <w:r w:rsidR="004A348A" w:rsidRPr="003D3060">
        <w:rPr>
          <w:lang w:val="en-US"/>
        </w:rPr>
        <w:t>–</w:t>
      </w:r>
      <w:r w:rsidRPr="003D3060">
        <w:rPr>
          <w:lang w:val="en-US"/>
        </w:rPr>
        <w:t xml:space="preserve"> The model for building addresses</w:t>
      </w:r>
      <w:bookmarkEnd w:id="38"/>
    </w:p>
    <w:p w14:paraId="594B326A" w14:textId="77777777" w:rsidR="00026FE6" w:rsidRPr="003D3060" w:rsidRDefault="00026FE6">
      <w:pPr>
        <w:rPr>
          <w:lang w:val="en-US"/>
        </w:rPr>
      </w:pPr>
      <w:r w:rsidRPr="003D3060">
        <w:rPr>
          <w:lang w:val="en-US"/>
        </w:rPr>
        <w:t>We have not printed the model for building addresses as it would cover several pages and is not really of interest in connection with Ilis Valley. However the Ilis Valley tourism model e</w:t>
      </w:r>
      <w:r w:rsidRPr="003D3060">
        <w:rPr>
          <w:lang w:val="en-US"/>
        </w:rPr>
        <w:t>s</w:t>
      </w:r>
      <w:r w:rsidRPr="003D3060">
        <w:rPr>
          <w:lang w:val="en-US"/>
        </w:rPr>
        <w:t>tablishes a relationship between hotels and the house entrances defined in the address model.</w:t>
      </w:r>
    </w:p>
    <w:p w14:paraId="34DA0405" w14:textId="77777777" w:rsidR="00026FE6" w:rsidRPr="003D3060" w:rsidRDefault="00026FE6">
      <w:pPr>
        <w:pStyle w:val="Beispielcodeeng"/>
        <w:rPr>
          <w:noProof w:val="0"/>
          <w:lang w:val="en-US"/>
        </w:rPr>
      </w:pPr>
    </w:p>
    <w:p w14:paraId="2AD902CB"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30592" behindDoc="0" locked="1" layoutInCell="0" allowOverlap="1" wp14:anchorId="4977781C" wp14:editId="0747B3AD">
                <wp:simplePos x="0" y="0"/>
                <wp:positionH relativeFrom="column">
                  <wp:posOffset>4320540</wp:posOffset>
                </wp:positionH>
                <wp:positionV relativeFrom="paragraph">
                  <wp:posOffset>0</wp:posOffset>
                </wp:positionV>
                <wp:extent cx="1440180" cy="396240"/>
                <wp:effectExtent l="12700" t="12700" r="0" b="0"/>
                <wp:wrapNone/>
                <wp:docPr id="105859969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61F46A0" w14:textId="77777777" w:rsidR="00EE5D8D" w:rsidRDefault="00EE5D8D">
                            <w:pPr>
                              <w:jc w:val="center"/>
                              <w:rPr>
                                <w:color w:val="000080"/>
                                <w:sz w:val="18"/>
                                <w:lang w:val="en-US"/>
                              </w:rPr>
                            </w:pPr>
                            <w:r>
                              <w:rPr>
                                <w:color w:val="000080"/>
                                <w:sz w:val="18"/>
                                <w:lang w:val="en-US"/>
                              </w:rPr>
                              <w:t>Reference to building a</w:t>
                            </w:r>
                            <w:r>
                              <w:rPr>
                                <w:color w:val="000080"/>
                                <w:sz w:val="18"/>
                                <w:lang w:val="en-US"/>
                              </w:rPr>
                              <w:t>d</w:t>
                            </w:r>
                            <w:r>
                              <w:rPr>
                                <w:color w:val="000080"/>
                                <w:sz w:val="18"/>
                                <w:lang w:val="en-US"/>
                              </w:rPr>
                              <w:t xml:space="preserve">dresses → </w:t>
                            </w:r>
                            <w:r>
                              <w:rPr>
                                <w:color w:val="000080"/>
                                <w:sz w:val="18"/>
                              </w:rPr>
                              <w:fldChar w:fldCharType="begin"/>
                            </w:r>
                            <w:r>
                              <w:rPr>
                                <w:color w:val="000080"/>
                                <w:sz w:val="18"/>
                                <w:lang w:val="en-US"/>
                              </w:rPr>
                              <w:instrText xml:space="preserve"> REF _Ref25567724 \r \h </w:instrText>
                            </w:r>
                            <w:r>
                              <w:rPr>
                                <w:color w:val="000080"/>
                                <w:sz w:val="18"/>
                              </w:rPr>
                            </w:r>
                            <w:r>
                              <w:rPr>
                                <w:color w:val="000080"/>
                                <w:sz w:val="18"/>
                              </w:rPr>
                              <w:fldChar w:fldCharType="separate"/>
                            </w:r>
                            <w:r w:rsidR="005309C2">
                              <w:rPr>
                                <w:color w:val="000080"/>
                                <w:sz w:val="18"/>
                                <w:lang w:val="en-US"/>
                              </w:rPr>
                              <w:t>2.3.4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7781C" id="Text Box 63" o:spid="_x0000_s1034" type="#_x0000_t202" style="position:absolute;margin-left:340.2pt;margin-top:0;width:113.4pt;height:31.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" o:allowincell="f" filled="f" fillcolor="#ffc" strokecolor="#339" strokeweight="2.25pt">
                <v:path arrowok="t"/>
                <v:textbox inset="0,1mm,0,1mm">
                  <w:txbxContent>
                    <w:p w14:paraId="161F46A0" w14:textId="77777777" w:rsidR="00EE5D8D" w:rsidRDefault="00EE5D8D">
                      <w:pPr>
                        <w:jc w:val="center"/>
                        <w:rPr>
                          <w:color w:val="000080"/>
                          <w:sz w:val="18"/>
                          <w:lang w:val="en-US"/>
                        </w:rPr>
                      </w:pPr>
                      <w:r>
                        <w:rPr>
                          <w:color w:val="000080"/>
                          <w:sz w:val="18"/>
                          <w:lang w:val="en-US"/>
                        </w:rPr>
                        <w:t>Reference to building a</w:t>
                      </w:r>
                      <w:r>
                        <w:rPr>
                          <w:color w:val="000080"/>
                          <w:sz w:val="18"/>
                          <w:lang w:val="en-US"/>
                        </w:rPr>
                        <w:t>d</w:t>
                      </w:r>
                      <w:r>
                        <w:rPr>
                          <w:color w:val="000080"/>
                          <w:sz w:val="18"/>
                          <w:lang w:val="en-US"/>
                        </w:rPr>
                        <w:t xml:space="preserve">dresses → </w:t>
                      </w:r>
                      <w:r>
                        <w:rPr>
                          <w:color w:val="000080"/>
                          <w:sz w:val="18"/>
                        </w:rPr>
                        <w:fldChar w:fldCharType="begin"/>
                      </w:r>
                      <w:r>
                        <w:rPr>
                          <w:color w:val="000080"/>
                          <w:sz w:val="18"/>
                          <w:lang w:val="en-US"/>
                        </w:rPr>
                        <w:instrText xml:space="preserve"> REF _Ref25567724 \r \h </w:instrText>
                      </w:r>
                      <w:r>
                        <w:rPr>
                          <w:color w:val="000080"/>
                          <w:sz w:val="18"/>
                        </w:rPr>
                      </w:r>
                      <w:r>
                        <w:rPr>
                          <w:color w:val="000080"/>
                          <w:sz w:val="18"/>
                        </w:rPr>
                        <w:fldChar w:fldCharType="separate"/>
                      </w:r>
                      <w:r w:rsidR="005309C2">
                        <w:rPr>
                          <w:color w:val="000080"/>
                          <w:sz w:val="18"/>
                          <w:lang w:val="en-US"/>
                        </w:rPr>
                        <w:t>2.3.4</w:t>
                      </w:r>
                      <w:r>
                        <w:rPr>
                          <w:color w:val="000080"/>
                          <w:sz w:val="18"/>
                        </w:rPr>
                        <w:fldChar w:fldCharType="end"/>
                      </w:r>
                    </w:p>
                  </w:txbxContent>
                </v:textbox>
                <w10:anchorlock/>
              </v:shape>
            </w:pict>
          </mc:Fallback>
        </mc:AlternateContent>
      </w:r>
      <w:r w:rsidR="00026FE6" w:rsidRPr="003D3060">
        <w:rPr>
          <w:noProof w:val="0"/>
          <w:lang w:val="en-US"/>
        </w:rPr>
        <w:t>INTERLIS 2.</w:t>
      </w:r>
      <w:r w:rsidR="009E6D0D" w:rsidRPr="003D3060">
        <w:rPr>
          <w:noProof w:val="0"/>
          <w:lang w:val="en-US"/>
        </w:rPr>
        <w:t>3</w:t>
      </w:r>
      <w:r w:rsidR="00026FE6" w:rsidRPr="003D3060">
        <w:rPr>
          <w:noProof w:val="0"/>
          <w:lang w:val="en-US"/>
        </w:rPr>
        <w:t>;</w:t>
      </w:r>
    </w:p>
    <w:p w14:paraId="624CEA74" w14:textId="77777777" w:rsidR="00026FE6" w:rsidRPr="003D3060" w:rsidRDefault="00026FE6">
      <w:pPr>
        <w:pStyle w:val="Beispielcodeeng"/>
        <w:rPr>
          <w:noProof w:val="0"/>
          <w:lang w:val="en-US"/>
        </w:rPr>
      </w:pPr>
    </w:p>
    <w:p w14:paraId="3BCB53A2" w14:textId="77777777" w:rsidR="0092225F" w:rsidRPr="003D3060" w:rsidRDefault="00026FE6" w:rsidP="0092225F">
      <w:pPr>
        <w:pStyle w:val="Beispielcodeeng"/>
        <w:rPr>
          <w:lang w:val="en-US"/>
        </w:rPr>
      </w:pPr>
      <w:r w:rsidRPr="003D3060">
        <w:rPr>
          <w:noProof w:val="0"/>
          <w:lang w:val="en-US"/>
        </w:rPr>
        <w:t xml:space="preserve">MODEL Addresses </w:t>
      </w:r>
      <w:r w:rsidR="0092225F" w:rsidRPr="003D3060">
        <w:rPr>
          <w:lang w:val="en-US"/>
        </w:rPr>
        <w:t>AT "http://www.interlis.ch/models/ahland"</w:t>
      </w:r>
    </w:p>
    <w:p w14:paraId="0254527C" w14:textId="77777777" w:rsidR="0092225F" w:rsidRPr="003D3060" w:rsidRDefault="0092225F" w:rsidP="0092225F">
      <w:pPr>
        <w:pStyle w:val="Beispielcodeeng"/>
        <w:rPr>
          <w:lang w:val="en-US"/>
        </w:rPr>
      </w:pPr>
      <w:r w:rsidRPr="003D3060">
        <w:rPr>
          <w:lang w:val="en-US"/>
        </w:rPr>
        <w:t xml:space="preserve">  VERSION "2008-01" =</w:t>
      </w:r>
    </w:p>
    <w:p w14:paraId="77ED1059" w14:textId="77777777" w:rsidR="00026FE6" w:rsidRPr="003D3060" w:rsidRDefault="00026FE6">
      <w:pPr>
        <w:pStyle w:val="Beispielcodeeng"/>
        <w:rPr>
          <w:noProof w:val="0"/>
          <w:lang w:val="en-US"/>
        </w:rPr>
      </w:pPr>
    </w:p>
    <w:p w14:paraId="5C99141A" w14:textId="77777777" w:rsidR="00026FE6" w:rsidRPr="003D3060" w:rsidRDefault="00026FE6">
      <w:pPr>
        <w:pStyle w:val="Beispielcodeeng"/>
        <w:rPr>
          <w:noProof w:val="0"/>
          <w:lang w:val="en-US"/>
        </w:rPr>
      </w:pPr>
    </w:p>
    <w:p w14:paraId="77A51E41" w14:textId="77777777" w:rsidR="00026FE6" w:rsidRPr="003D3060" w:rsidRDefault="00026FE6">
      <w:pPr>
        <w:pStyle w:val="Beispielcodeeng"/>
        <w:rPr>
          <w:noProof w:val="0"/>
          <w:lang w:val="en-US"/>
        </w:rPr>
      </w:pPr>
      <w:r w:rsidRPr="003D3060">
        <w:rPr>
          <w:noProof w:val="0"/>
          <w:lang w:val="en-US"/>
        </w:rPr>
        <w:t xml:space="preserve">  TOPIC Buildings =</w:t>
      </w:r>
    </w:p>
    <w:p w14:paraId="1486AAA3" w14:textId="77777777" w:rsidR="00026FE6" w:rsidRPr="003D3060" w:rsidRDefault="00026FE6">
      <w:pPr>
        <w:pStyle w:val="Beispielcodeeng"/>
        <w:rPr>
          <w:noProof w:val="0"/>
          <w:lang w:val="en-US"/>
        </w:rPr>
      </w:pPr>
    </w:p>
    <w:p w14:paraId="0D4CEED5" w14:textId="77777777" w:rsidR="00026FE6" w:rsidRPr="003D3060" w:rsidRDefault="00026FE6">
      <w:pPr>
        <w:pStyle w:val="Beispielcodeeng"/>
        <w:rPr>
          <w:noProof w:val="0"/>
          <w:lang w:val="en-US"/>
        </w:rPr>
      </w:pPr>
      <w:r w:rsidRPr="003D3060">
        <w:rPr>
          <w:noProof w:val="0"/>
          <w:lang w:val="en-US"/>
        </w:rPr>
        <w:t xml:space="preserve">    CLASS HouseEntrance =</w:t>
      </w:r>
    </w:p>
    <w:p w14:paraId="5B731D05" w14:textId="77777777" w:rsidR="00026FE6" w:rsidRPr="003D3060" w:rsidRDefault="00026FE6">
      <w:pPr>
        <w:pStyle w:val="Beispielcodeeng"/>
        <w:rPr>
          <w:noProof w:val="0"/>
          <w:lang w:val="en-US"/>
        </w:rPr>
      </w:pPr>
      <w:r w:rsidRPr="003D3060">
        <w:rPr>
          <w:noProof w:val="0"/>
          <w:lang w:val="en-US"/>
        </w:rPr>
        <w:t xml:space="preserve">      </w:t>
      </w:r>
      <w:r w:rsidR="009E6D0D" w:rsidRPr="003D3060">
        <w:rPr>
          <w:noProof w:val="0"/>
          <w:lang w:val="en-US"/>
        </w:rPr>
        <w:t xml:space="preserve">!! </w:t>
      </w:r>
      <w:r w:rsidRPr="003D3060">
        <w:rPr>
          <w:noProof w:val="0"/>
          <w:lang w:val="en-US"/>
        </w:rPr>
        <w:t>...</w:t>
      </w:r>
    </w:p>
    <w:p w14:paraId="6A2D3922" w14:textId="77777777" w:rsidR="00026FE6" w:rsidRPr="003D3060" w:rsidRDefault="00026FE6">
      <w:pPr>
        <w:pStyle w:val="Beispielcodeeng"/>
        <w:rPr>
          <w:noProof w:val="0"/>
          <w:lang w:val="en-US"/>
        </w:rPr>
      </w:pPr>
      <w:r w:rsidRPr="003D3060">
        <w:rPr>
          <w:noProof w:val="0"/>
          <w:lang w:val="en-US"/>
        </w:rPr>
        <w:t xml:space="preserve">    END HouseEntrance;</w:t>
      </w:r>
    </w:p>
    <w:p w14:paraId="63F5B1E7" w14:textId="77777777" w:rsidR="00026FE6" w:rsidRPr="003D3060" w:rsidRDefault="00026FE6">
      <w:pPr>
        <w:pStyle w:val="Beispielcodeeng"/>
        <w:rPr>
          <w:noProof w:val="0"/>
          <w:lang w:val="en-US"/>
        </w:rPr>
      </w:pPr>
    </w:p>
    <w:p w14:paraId="63B6E1FA" w14:textId="77777777" w:rsidR="00026FE6" w:rsidRPr="003D3060" w:rsidRDefault="00026FE6">
      <w:pPr>
        <w:pStyle w:val="Beispielcodeeng"/>
        <w:rPr>
          <w:noProof w:val="0"/>
          <w:lang w:val="en-US"/>
        </w:rPr>
      </w:pPr>
      <w:r w:rsidRPr="003D3060">
        <w:rPr>
          <w:noProof w:val="0"/>
          <w:lang w:val="en-US"/>
        </w:rPr>
        <w:t xml:space="preserve">  END Buildings;</w:t>
      </w:r>
    </w:p>
    <w:p w14:paraId="7A0825B5" w14:textId="77777777" w:rsidR="00026FE6" w:rsidRPr="003D3060" w:rsidRDefault="00026FE6">
      <w:pPr>
        <w:pStyle w:val="Beispielcodeeng"/>
        <w:rPr>
          <w:noProof w:val="0"/>
          <w:lang w:val="en-US"/>
        </w:rPr>
      </w:pPr>
    </w:p>
    <w:p w14:paraId="259B948E" w14:textId="77777777" w:rsidR="00026FE6" w:rsidRPr="003D3060" w:rsidRDefault="00026FE6">
      <w:pPr>
        <w:pStyle w:val="Beispielcodeeng"/>
        <w:rPr>
          <w:noProof w:val="0"/>
          <w:lang w:val="en-US"/>
        </w:rPr>
      </w:pPr>
      <w:r w:rsidRPr="003D3060">
        <w:rPr>
          <w:noProof w:val="0"/>
          <w:lang w:val="en-US"/>
        </w:rPr>
        <w:t>END Addresses.</w:t>
      </w:r>
    </w:p>
    <w:p w14:paraId="5C9ED28B" w14:textId="77777777" w:rsidR="00026FE6" w:rsidRPr="003D3060" w:rsidRDefault="00026FE6">
      <w:pPr>
        <w:pStyle w:val="Beispielcodeeng"/>
        <w:rPr>
          <w:noProof w:val="0"/>
          <w:lang w:val="en-US"/>
        </w:rPr>
      </w:pPr>
    </w:p>
    <w:p w14:paraId="53FFF8DC" w14:textId="77777777" w:rsidR="00026FE6" w:rsidRPr="003D3060" w:rsidRDefault="00026FE6">
      <w:pPr>
        <w:pStyle w:val="berschrift3"/>
        <w:rPr>
          <w:lang w:val="en-US"/>
        </w:rPr>
      </w:pPr>
      <w:bookmarkStart w:id="39" w:name="_Toc236474522"/>
      <w:r w:rsidRPr="003D3060">
        <w:rPr>
          <w:lang w:val="en-US"/>
        </w:rPr>
        <w:t xml:space="preserve">NatTour.ili </w:t>
      </w:r>
      <w:r w:rsidR="004A348A" w:rsidRPr="003D3060">
        <w:rPr>
          <w:lang w:val="en-US"/>
        </w:rPr>
        <w:t>–</w:t>
      </w:r>
      <w:r w:rsidRPr="003D3060">
        <w:rPr>
          <w:lang w:val="en-US"/>
        </w:rPr>
        <w:t xml:space="preserve"> The model of the National Tourist Office</w:t>
      </w:r>
      <w:bookmarkEnd w:id="39"/>
    </w:p>
    <w:p w14:paraId="1DFAEC03" w14:textId="77777777" w:rsidR="00026FE6" w:rsidRPr="003D3060" w:rsidRDefault="00026FE6">
      <w:pPr>
        <w:pStyle w:val="Beispielcodeeng"/>
        <w:rPr>
          <w:noProof w:val="0"/>
          <w:lang w:val="en-US"/>
        </w:rPr>
      </w:pPr>
    </w:p>
    <w:p w14:paraId="3E3CEBA2" w14:textId="77777777" w:rsidR="00026FE6" w:rsidRPr="003D3060" w:rsidRDefault="00026FE6">
      <w:pPr>
        <w:pStyle w:val="Beispielcodeeng"/>
        <w:rPr>
          <w:noProof w:val="0"/>
          <w:lang w:val="en-US"/>
        </w:rPr>
      </w:pPr>
      <w:r w:rsidRPr="003D3060">
        <w:rPr>
          <w:noProof w:val="0"/>
          <w:lang w:val="en-US"/>
        </w:rPr>
        <w:t>INTERLIS 2.</w:t>
      </w:r>
      <w:r w:rsidR="0092225F" w:rsidRPr="003D3060">
        <w:rPr>
          <w:noProof w:val="0"/>
          <w:lang w:val="en-US"/>
        </w:rPr>
        <w:t>3</w:t>
      </w:r>
      <w:r w:rsidRPr="003D3060">
        <w:rPr>
          <w:noProof w:val="0"/>
          <w:lang w:val="en-US"/>
        </w:rPr>
        <w:t>;</w:t>
      </w:r>
    </w:p>
    <w:p w14:paraId="422876B3" w14:textId="77777777" w:rsidR="00026FE6" w:rsidRPr="003D3060" w:rsidRDefault="00026FE6">
      <w:pPr>
        <w:pStyle w:val="Beispielcodeeng"/>
        <w:rPr>
          <w:noProof w:val="0"/>
          <w:lang w:val="en-US"/>
        </w:rPr>
      </w:pPr>
    </w:p>
    <w:p w14:paraId="255E8A7E" w14:textId="77777777" w:rsidR="0092225F" w:rsidRPr="003D3060" w:rsidRDefault="0092225F">
      <w:pPr>
        <w:pStyle w:val="Beispielcodeeng"/>
        <w:rPr>
          <w:rFonts w:cs="Courier New"/>
          <w:lang w:val="en-US"/>
        </w:rPr>
      </w:pPr>
      <w:r w:rsidRPr="003D3060">
        <w:rPr>
          <w:rFonts w:cs="Courier New"/>
          <w:lang w:val="en-US"/>
        </w:rPr>
        <w:t xml:space="preserve">CONTRACTED </w:t>
      </w:r>
      <w:r w:rsidR="00026FE6" w:rsidRPr="003D3060">
        <w:rPr>
          <w:noProof w:val="0"/>
          <w:lang w:val="en-US"/>
        </w:rPr>
        <w:t xml:space="preserve">MODEL NatTour </w:t>
      </w:r>
      <w:r w:rsidRPr="003D3060">
        <w:rPr>
          <w:rFonts w:cs="Courier New"/>
          <w:lang w:val="en-US"/>
        </w:rPr>
        <w:t>AT "http://www.interlis.ch/models/ahland"</w:t>
      </w:r>
    </w:p>
    <w:p w14:paraId="36F3D8F8" w14:textId="77777777" w:rsidR="0092225F" w:rsidRPr="003D3060" w:rsidRDefault="0092225F" w:rsidP="0092225F">
      <w:pPr>
        <w:pStyle w:val="NurText"/>
        <w:rPr>
          <w:rFonts w:ascii="Courier New" w:hAnsi="Courier New" w:cs="Courier New"/>
          <w:lang w:val="en-US"/>
        </w:rPr>
      </w:pPr>
      <w:r w:rsidRPr="003D3060">
        <w:rPr>
          <w:rFonts w:ascii="Courier New" w:hAnsi="Courier New" w:cs="Courier New"/>
          <w:lang w:val="en-US"/>
        </w:rPr>
        <w:t xml:space="preserve">  VERSION "2008-01" =</w:t>
      </w:r>
    </w:p>
    <w:p w14:paraId="43D769BA" w14:textId="77777777" w:rsidR="00026FE6" w:rsidRPr="003D3060" w:rsidRDefault="00026FE6">
      <w:pPr>
        <w:pStyle w:val="Beispielcodeeng"/>
        <w:rPr>
          <w:noProof w:val="0"/>
          <w:lang w:val="en-US"/>
        </w:rPr>
      </w:pPr>
    </w:p>
    <w:p w14:paraId="39FFD0EC" w14:textId="77777777" w:rsidR="00BC6F3A" w:rsidRPr="003D3060" w:rsidRDefault="00026FE6">
      <w:pPr>
        <w:pStyle w:val="Beispielcodeeng"/>
        <w:rPr>
          <w:noProof w:val="0"/>
          <w:lang w:val="en-US"/>
        </w:rPr>
      </w:pPr>
      <w:r w:rsidRPr="003D3060">
        <w:rPr>
          <w:noProof w:val="0"/>
          <w:lang w:val="en-US"/>
        </w:rPr>
        <w:t xml:space="preserve">  !! On its part the model of the National Tourist Office</w:t>
      </w:r>
    </w:p>
    <w:p w14:paraId="25FECB19" w14:textId="77777777" w:rsidR="00026FE6" w:rsidRPr="003D3060" w:rsidRDefault="00026FE6">
      <w:pPr>
        <w:pStyle w:val="Beispielcodeeng"/>
        <w:rPr>
          <w:noProof w:val="0"/>
          <w:lang w:val="en-US"/>
        </w:rPr>
      </w:pPr>
      <w:r w:rsidRPr="003D3060">
        <w:rPr>
          <w:noProof w:val="0"/>
          <w:lang w:val="en-US"/>
        </w:rPr>
        <w:t xml:space="preserve">  !! is built upon the national basic model of Ahland.</w:t>
      </w:r>
    </w:p>
    <w:p w14:paraId="3AC23DFF"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5232" behindDoc="0" locked="1" layoutInCell="0" allowOverlap="1" wp14:anchorId="64C49DBB" wp14:editId="65E3FD60">
                <wp:simplePos x="0" y="0"/>
                <wp:positionH relativeFrom="column">
                  <wp:posOffset>4320540</wp:posOffset>
                </wp:positionH>
                <wp:positionV relativeFrom="paragraph">
                  <wp:posOffset>-144145</wp:posOffset>
                </wp:positionV>
                <wp:extent cx="1440180" cy="396240"/>
                <wp:effectExtent l="12700" t="12700" r="0" b="0"/>
                <wp:wrapNone/>
                <wp:docPr id="37733109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B2C746B" w14:textId="77777777" w:rsidR="00EE5D8D" w:rsidRDefault="00EE5D8D">
                            <w:pPr>
                              <w:jc w:val="center"/>
                              <w:rPr>
                                <w:color w:val="000080"/>
                                <w:sz w:val="18"/>
                                <w:lang w:val="en-US"/>
                              </w:rPr>
                            </w:pPr>
                            <w:r>
                              <w:rPr>
                                <w:color w:val="000080"/>
                                <w:sz w:val="18"/>
                                <w:lang w:val="en-US"/>
                              </w:rPr>
                              <w:t>Using existing models</w:t>
                            </w:r>
                            <w:r>
                              <w:rPr>
                                <w:color w:val="000080"/>
                                <w:sz w:val="18"/>
                                <w:lang w:val="en-US"/>
                              </w:rPr>
                              <w:br/>
                              <w:t xml:space="preserve">→ </w:t>
                            </w:r>
                            <w:r>
                              <w:rPr>
                                <w:color w:val="000080"/>
                                <w:sz w:val="18"/>
                              </w:rPr>
                              <w:fldChar w:fldCharType="begin"/>
                            </w:r>
                            <w:r>
                              <w:rPr>
                                <w:color w:val="000080"/>
                                <w:sz w:val="18"/>
                                <w:lang w:val="en-US"/>
                              </w:rPr>
                              <w:instrText xml:space="preserve"> REF _Ref20890199 \r \h </w:instrText>
                            </w:r>
                            <w:r>
                              <w:rPr>
                                <w:color w:val="000080"/>
                                <w:sz w:val="18"/>
                              </w:rPr>
                            </w:r>
                            <w:r>
                              <w:rPr>
                                <w:color w:val="000080"/>
                                <w:sz w:val="18"/>
                              </w:rPr>
                              <w:fldChar w:fldCharType="separate"/>
                            </w:r>
                            <w:r w:rsidR="005309C2">
                              <w:rPr>
                                <w:color w:val="000080"/>
                                <w:sz w:val="18"/>
                                <w:lang w:val="en-US"/>
                              </w:rPr>
                              <w:t>6.16</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49DBB" id="Text Box 45" o:spid="_x0000_s1035" type="#_x0000_t202" style="position:absolute;margin-left:340.2pt;margin-top:-11.35pt;width:113.4pt;height:31.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" o:allowincell="f" filled="f" fillcolor="#ffc" strokecolor="#339" strokeweight="2.25pt">
                <v:path arrowok="t"/>
                <v:textbox inset="0,1mm,0,1mm">
                  <w:txbxContent>
                    <w:p w14:paraId="1B2C746B" w14:textId="77777777" w:rsidR="00EE5D8D" w:rsidRDefault="00EE5D8D">
                      <w:pPr>
                        <w:jc w:val="center"/>
                        <w:rPr>
                          <w:color w:val="000080"/>
                          <w:sz w:val="18"/>
                          <w:lang w:val="en-US"/>
                        </w:rPr>
                      </w:pPr>
                      <w:r>
                        <w:rPr>
                          <w:color w:val="000080"/>
                          <w:sz w:val="18"/>
                          <w:lang w:val="en-US"/>
                        </w:rPr>
                        <w:t>Using existing models</w:t>
                      </w:r>
                      <w:r>
                        <w:rPr>
                          <w:color w:val="000080"/>
                          <w:sz w:val="18"/>
                          <w:lang w:val="en-US"/>
                        </w:rPr>
                        <w:br/>
                        <w:t xml:space="preserve">→ </w:t>
                      </w:r>
                      <w:r>
                        <w:rPr>
                          <w:color w:val="000080"/>
                          <w:sz w:val="18"/>
                        </w:rPr>
                        <w:fldChar w:fldCharType="begin"/>
                      </w:r>
                      <w:r>
                        <w:rPr>
                          <w:color w:val="000080"/>
                          <w:sz w:val="18"/>
                          <w:lang w:val="en-US"/>
                        </w:rPr>
                        <w:instrText xml:space="preserve"> REF _Ref20890199 \r \h </w:instrText>
                      </w:r>
                      <w:r>
                        <w:rPr>
                          <w:color w:val="000080"/>
                          <w:sz w:val="18"/>
                        </w:rPr>
                      </w:r>
                      <w:r>
                        <w:rPr>
                          <w:color w:val="000080"/>
                          <w:sz w:val="18"/>
                        </w:rPr>
                        <w:fldChar w:fldCharType="separate"/>
                      </w:r>
                      <w:r w:rsidR="005309C2">
                        <w:rPr>
                          <w:color w:val="000080"/>
                          <w:sz w:val="18"/>
                          <w:lang w:val="en-US"/>
                        </w:rPr>
                        <w:t>6.16</w:t>
                      </w:r>
                      <w:r>
                        <w:rPr>
                          <w:color w:val="000080"/>
                          <w:sz w:val="18"/>
                        </w:rPr>
                        <w:fldChar w:fldCharType="end"/>
                      </w:r>
                    </w:p>
                  </w:txbxContent>
                </v:textbox>
                <w10:anchorlock/>
              </v:shape>
            </w:pict>
          </mc:Fallback>
        </mc:AlternateContent>
      </w:r>
      <w:r w:rsidR="00026FE6" w:rsidRPr="003D3060">
        <w:rPr>
          <w:noProof w:val="0"/>
          <w:lang w:val="en-US"/>
        </w:rPr>
        <w:t xml:space="preserve">  IMPORTS Units, </w:t>
      </w:r>
      <w:r w:rsidR="0092225F" w:rsidRPr="003D3060">
        <w:rPr>
          <w:lang w:val="en-US"/>
        </w:rPr>
        <w:t xml:space="preserve">CoordSys, </w:t>
      </w:r>
      <w:r w:rsidR="00026FE6" w:rsidRPr="003D3060">
        <w:rPr>
          <w:noProof w:val="0"/>
          <w:lang w:val="en-US"/>
        </w:rPr>
        <w:t>Ahland;</w:t>
      </w:r>
    </w:p>
    <w:p w14:paraId="48D13727" w14:textId="77777777" w:rsidR="00026FE6" w:rsidRPr="003D3060" w:rsidRDefault="00026FE6">
      <w:pPr>
        <w:pStyle w:val="Beispielcodeeng"/>
        <w:rPr>
          <w:noProof w:val="0"/>
          <w:lang w:val="en-US"/>
        </w:rPr>
      </w:pPr>
    </w:p>
    <w:p w14:paraId="1D3DB301" w14:textId="77777777" w:rsidR="00026FE6" w:rsidRPr="003D3060" w:rsidRDefault="00026FE6">
      <w:pPr>
        <w:pStyle w:val="Beispielcodeeng"/>
        <w:rPr>
          <w:noProof w:val="0"/>
          <w:lang w:val="en-US"/>
        </w:rPr>
      </w:pPr>
      <w:r w:rsidRPr="003D3060">
        <w:rPr>
          <w:noProof w:val="0"/>
          <w:lang w:val="en-US"/>
        </w:rPr>
        <w:t xml:space="preserve">  FUNCTION Multiply(factor1 : NUMERIC; factor2 : NUMERIC) : NUMERIC;</w:t>
      </w:r>
    </w:p>
    <w:p w14:paraId="6308ED0D" w14:textId="77777777" w:rsidR="00026FE6" w:rsidRPr="003D3060" w:rsidRDefault="00026FE6">
      <w:pPr>
        <w:pStyle w:val="Beispielcodeeng"/>
        <w:rPr>
          <w:noProof w:val="0"/>
          <w:lang w:val="en-US"/>
        </w:rPr>
      </w:pPr>
    </w:p>
    <w:p w14:paraId="687AF4B2" w14:textId="77777777" w:rsidR="00BC6F3A"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598848" behindDoc="0" locked="0" layoutInCell="0" allowOverlap="1" wp14:anchorId="767C4209" wp14:editId="17FE3E45">
                <wp:simplePos x="0" y="0"/>
                <wp:positionH relativeFrom="column">
                  <wp:posOffset>4320540</wp:posOffset>
                </wp:positionH>
                <wp:positionV relativeFrom="paragraph">
                  <wp:posOffset>0</wp:posOffset>
                </wp:positionV>
                <wp:extent cx="1440180" cy="396240"/>
                <wp:effectExtent l="12700" t="12700" r="0" b="0"/>
                <wp:wrapNone/>
                <wp:docPr id="135134410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D5F1818" w14:textId="77777777" w:rsidR="00EE5D8D" w:rsidRDefault="00EE5D8D">
                            <w:pPr>
                              <w:jc w:val="center"/>
                              <w:rPr>
                                <w:color w:val="000080"/>
                                <w:sz w:val="18"/>
                                <w:lang w:val="en-US"/>
                              </w:rPr>
                            </w:pPr>
                            <w:r>
                              <w:rPr>
                                <w:color w:val="000080"/>
                                <w:sz w:val="18"/>
                                <w:lang w:val="en-US"/>
                              </w:rPr>
                              <w:t>Multilingual object chara</w:t>
                            </w:r>
                            <w:r>
                              <w:rPr>
                                <w:color w:val="000080"/>
                                <w:sz w:val="18"/>
                                <w:lang w:val="en-US"/>
                              </w:rPr>
                              <w:t>c</w:t>
                            </w:r>
                            <w:r>
                              <w:rPr>
                                <w:color w:val="000080"/>
                                <w:sz w:val="18"/>
                                <w:lang w:val="en-US"/>
                              </w:rPr>
                              <w:t xml:space="preserve">teristics → </w:t>
                            </w:r>
                            <w:r>
                              <w:rPr>
                                <w:color w:val="000080"/>
                                <w:sz w:val="18"/>
                                <w:lang w:val="en-US"/>
                              </w:rPr>
                              <w:fldChar w:fldCharType="begin"/>
                            </w:r>
                            <w:r>
                              <w:rPr>
                                <w:color w:val="000080"/>
                                <w:sz w:val="18"/>
                                <w:lang w:val="en-US"/>
                              </w:rPr>
                              <w:instrText xml:space="preserve"> REF _Ref224372564 \r \h </w:instrText>
                            </w:r>
                            <w:r w:rsidRPr="005A6E38">
                              <w:rPr>
                                <w:color w:val="000080"/>
                                <w:sz w:val="18"/>
                                <w:lang w:val="en-US"/>
                              </w:rPr>
                            </w:r>
                            <w:r>
                              <w:rPr>
                                <w:color w:val="000080"/>
                                <w:sz w:val="18"/>
                                <w:lang w:val="en-US"/>
                              </w:rPr>
                              <w:fldChar w:fldCharType="separate"/>
                            </w:r>
                            <w:r w:rsidR="005309C2">
                              <w:rPr>
                                <w:color w:val="000080"/>
                                <w:sz w:val="18"/>
                                <w:lang w:val="en-US"/>
                              </w:rPr>
                              <w:t>6.11</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C4209" id="Text Box 26" o:spid="_x0000_s1036" type="#_x0000_t202" style="position:absolute;margin-left:340.2pt;margin-top:0;width:113.4pt;height:31.2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cfE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8OOnV&#13;&#10;gDiiYh5G6+FTwaAD/5uSHm1X0/Brz7ykRH+yONfk0RzMl6kD4s+7zfUusxwhahopGcO7OHp677za&#13;&#10;dXjDOEgL73BCrcrivXRz6hstlVU42T959vo/V7080u0zAA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bmXHxA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6D5F1818" w14:textId="77777777" w:rsidR="00EE5D8D" w:rsidRDefault="00EE5D8D">
                      <w:pPr>
                        <w:jc w:val="center"/>
                        <w:rPr>
                          <w:color w:val="000080"/>
                          <w:sz w:val="18"/>
                          <w:lang w:val="en-US"/>
                        </w:rPr>
                      </w:pPr>
                      <w:r>
                        <w:rPr>
                          <w:color w:val="000080"/>
                          <w:sz w:val="18"/>
                          <w:lang w:val="en-US"/>
                        </w:rPr>
                        <w:t>Multilingual object chara</w:t>
                      </w:r>
                      <w:r>
                        <w:rPr>
                          <w:color w:val="000080"/>
                          <w:sz w:val="18"/>
                          <w:lang w:val="en-US"/>
                        </w:rPr>
                        <w:t>c</w:t>
                      </w:r>
                      <w:r>
                        <w:rPr>
                          <w:color w:val="000080"/>
                          <w:sz w:val="18"/>
                          <w:lang w:val="en-US"/>
                        </w:rPr>
                        <w:t xml:space="preserve">teristics → </w:t>
                      </w:r>
                      <w:r>
                        <w:rPr>
                          <w:color w:val="000080"/>
                          <w:sz w:val="18"/>
                          <w:lang w:val="en-US"/>
                        </w:rPr>
                        <w:fldChar w:fldCharType="begin"/>
                      </w:r>
                      <w:r>
                        <w:rPr>
                          <w:color w:val="000080"/>
                          <w:sz w:val="18"/>
                          <w:lang w:val="en-US"/>
                        </w:rPr>
                        <w:instrText xml:space="preserve"> REF _Ref224372564 \r \h </w:instrText>
                      </w:r>
                      <w:r w:rsidRPr="005A6E38">
                        <w:rPr>
                          <w:color w:val="000080"/>
                          <w:sz w:val="18"/>
                          <w:lang w:val="en-US"/>
                        </w:rPr>
                      </w:r>
                      <w:r>
                        <w:rPr>
                          <w:color w:val="000080"/>
                          <w:sz w:val="18"/>
                          <w:lang w:val="en-US"/>
                        </w:rPr>
                        <w:fldChar w:fldCharType="separate"/>
                      </w:r>
                      <w:r w:rsidR="005309C2">
                        <w:rPr>
                          <w:color w:val="000080"/>
                          <w:sz w:val="18"/>
                          <w:lang w:val="en-US"/>
                        </w:rPr>
                        <w:t>6.11</w:t>
                      </w:r>
                      <w:r>
                        <w:rPr>
                          <w:color w:val="000080"/>
                          <w:sz w:val="18"/>
                          <w:lang w:val="en-US"/>
                        </w:rPr>
                        <w:fldChar w:fldCharType="end"/>
                      </w:r>
                    </w:p>
                  </w:txbxContent>
                </v:textbox>
              </v:shape>
            </w:pict>
          </mc:Fallback>
        </mc:AlternateContent>
      </w:r>
      <w:r w:rsidR="00026FE6" w:rsidRPr="003D3060">
        <w:rPr>
          <w:noProof w:val="0"/>
          <w:lang w:val="en-US"/>
        </w:rPr>
        <w:t xml:space="preserve">  !! A designation comprises a name plus the language</w:t>
      </w:r>
    </w:p>
    <w:p w14:paraId="500A3CDC" w14:textId="77777777" w:rsidR="00026FE6" w:rsidRPr="003D3060" w:rsidRDefault="00026FE6">
      <w:pPr>
        <w:pStyle w:val="Beispielcodeeng"/>
        <w:rPr>
          <w:noProof w:val="0"/>
          <w:lang w:val="en-US"/>
        </w:rPr>
      </w:pPr>
      <w:r w:rsidRPr="003D3060">
        <w:rPr>
          <w:noProof w:val="0"/>
          <w:lang w:val="en-US"/>
        </w:rPr>
        <w:t xml:space="preserve">  !! in which this name</w:t>
      </w:r>
    </w:p>
    <w:p w14:paraId="33CDA8DA" w14:textId="77777777" w:rsidR="00026FE6" w:rsidRPr="003D3060" w:rsidRDefault="00026FE6">
      <w:pPr>
        <w:pStyle w:val="Beispielcodeeng"/>
        <w:rPr>
          <w:noProof w:val="0"/>
          <w:lang w:val="en-US"/>
        </w:rPr>
      </w:pPr>
      <w:r w:rsidRPr="003D3060">
        <w:rPr>
          <w:noProof w:val="0"/>
          <w:lang w:val="en-US"/>
        </w:rPr>
        <w:t xml:space="preserve">  !! has been written.</w:t>
      </w:r>
    </w:p>
    <w:p w14:paraId="73D3805E" w14:textId="77777777" w:rsidR="00026FE6" w:rsidRPr="003D3060" w:rsidRDefault="00026FE6">
      <w:pPr>
        <w:pStyle w:val="Beispielcodeeng"/>
        <w:rPr>
          <w:noProof w:val="0"/>
          <w:lang w:val="en-US"/>
        </w:rPr>
      </w:pPr>
      <w:r w:rsidRPr="003D3060">
        <w:rPr>
          <w:noProof w:val="0"/>
          <w:lang w:val="en-US"/>
        </w:rPr>
        <w:t xml:space="preserve">  STRUCTURE Designation =</w:t>
      </w:r>
      <w:r w:rsidRPr="003D3060">
        <w:rPr>
          <w:noProof w:val="0"/>
          <w:lang w:val="en-US"/>
        </w:rPr>
        <w:fldChar w:fldCharType="begin"/>
      </w:r>
      <w:r w:rsidRPr="003D3060">
        <w:rPr>
          <w:noProof w:val="0"/>
          <w:lang w:val="en-US"/>
        </w:rPr>
        <w:instrText xml:space="preserve"> XE "Multilingualism:object characteristics" \i </w:instrText>
      </w:r>
      <w:r w:rsidRPr="003D3060">
        <w:rPr>
          <w:noProof w:val="0"/>
          <w:lang w:val="en-US"/>
        </w:rPr>
        <w:fldChar w:fldCharType="end"/>
      </w:r>
    </w:p>
    <w:p w14:paraId="13F099CD" w14:textId="77777777" w:rsidR="00BC6F3A" w:rsidRPr="003D3060" w:rsidRDefault="0092225F" w:rsidP="0092225F">
      <w:pPr>
        <w:pStyle w:val="Beispielcodeeng"/>
        <w:rPr>
          <w:lang w:val="en-US"/>
        </w:rPr>
      </w:pPr>
      <w:r w:rsidRPr="003D3060">
        <w:rPr>
          <w:lang w:val="en-US"/>
        </w:rPr>
        <w:t xml:space="preserve">    !! </w:t>
      </w:r>
      <w:r w:rsidR="00C51B9C" w:rsidRPr="003D3060">
        <w:rPr>
          <w:lang w:val="en-US"/>
        </w:rPr>
        <w:t xml:space="preserve">The name may </w:t>
      </w:r>
      <w:r w:rsidR="00FC6982" w:rsidRPr="003D3060">
        <w:rPr>
          <w:lang w:val="en-US"/>
        </w:rPr>
        <w:t>be composed of</w:t>
      </w:r>
      <w:r w:rsidR="00C51B9C" w:rsidRPr="003D3060">
        <w:rPr>
          <w:lang w:val="en-US"/>
        </w:rPr>
        <w:t xml:space="preserve"> any number of </w:t>
      </w:r>
      <w:r w:rsidR="00FC6982" w:rsidRPr="003D3060">
        <w:rPr>
          <w:lang w:val="en-US"/>
        </w:rPr>
        <w:t>symbols</w:t>
      </w:r>
      <w:r w:rsidR="00C51B9C" w:rsidRPr="003D3060">
        <w:rPr>
          <w:lang w:val="en-US"/>
        </w:rPr>
        <w:t>.</w:t>
      </w:r>
    </w:p>
    <w:p w14:paraId="1049067F" w14:textId="77777777" w:rsidR="00026FE6" w:rsidRPr="003D3060" w:rsidRDefault="00026FE6">
      <w:pPr>
        <w:pStyle w:val="Beispielcodeeng"/>
        <w:rPr>
          <w:noProof w:val="0"/>
          <w:lang w:val="en-US"/>
        </w:rPr>
      </w:pPr>
      <w:r w:rsidRPr="003D3060">
        <w:rPr>
          <w:noProof w:val="0"/>
          <w:lang w:val="en-US"/>
        </w:rPr>
        <w:t xml:space="preserve">    Name: TEXT;</w:t>
      </w:r>
      <w:r w:rsidRPr="003D3060">
        <w:rPr>
          <w:noProof w:val="0"/>
          <w:lang w:val="en-US"/>
        </w:rPr>
        <w:fldChar w:fldCharType="begin"/>
      </w:r>
      <w:r w:rsidRPr="003D3060">
        <w:rPr>
          <w:noProof w:val="0"/>
          <w:lang w:val="en-US"/>
        </w:rPr>
        <w:instrText xml:space="preserve"> XE "String" \i </w:instrText>
      </w:r>
      <w:r w:rsidRPr="003D3060">
        <w:rPr>
          <w:noProof w:val="0"/>
          <w:lang w:val="en-US"/>
        </w:rPr>
        <w:fldChar w:fldCharType="end"/>
      </w:r>
      <w:r w:rsidRPr="003D3060">
        <w:rPr>
          <w:noProof w:val="0"/>
          <w:lang w:val="en-US"/>
        </w:rPr>
        <w:fldChar w:fldCharType="begin"/>
      </w:r>
      <w:r w:rsidRPr="003D3060">
        <w:rPr>
          <w:noProof w:val="0"/>
          <w:lang w:val="en-US"/>
        </w:rPr>
        <w:instrText xml:space="preserve"> XE "Text" \i </w:instrText>
      </w:r>
      <w:r w:rsidRPr="003D3060">
        <w:rPr>
          <w:noProof w:val="0"/>
          <w:lang w:val="en-US"/>
        </w:rPr>
        <w:fldChar w:fldCharType="end"/>
      </w:r>
    </w:p>
    <w:p w14:paraId="5C8AF261" w14:textId="77777777" w:rsidR="00026FE6" w:rsidRPr="003D3060" w:rsidRDefault="00A811FE">
      <w:pPr>
        <w:pStyle w:val="Beispielcodeeng"/>
        <w:rPr>
          <w:noProof w:val="0"/>
          <w:lang w:val="en-US"/>
        </w:rPr>
      </w:pPr>
      <w:r>
        <w:rPr>
          <w:lang w:val="fr-CH" w:eastAsia="fr-CH"/>
        </w:rPr>
        <mc:AlternateContent>
          <mc:Choice Requires="wps">
            <w:drawing>
              <wp:anchor distT="0" distB="0" distL="114300" distR="114300" simplePos="0" relativeHeight="251725824" behindDoc="0" locked="1" layoutInCell="0" allowOverlap="1" wp14:anchorId="0FA79F3B" wp14:editId="2C945CD2">
                <wp:simplePos x="0" y="0"/>
                <wp:positionH relativeFrom="column">
                  <wp:posOffset>4320540</wp:posOffset>
                </wp:positionH>
                <wp:positionV relativeFrom="paragraph">
                  <wp:posOffset>-259080</wp:posOffset>
                </wp:positionV>
                <wp:extent cx="1440180" cy="234315"/>
                <wp:effectExtent l="12700" t="12700" r="0" b="0"/>
                <wp:wrapNone/>
                <wp:docPr id="198717270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1DEAE47" w14:textId="77777777" w:rsidR="00EE5D8D" w:rsidRDefault="00EE5D8D" w:rsidP="00FB3A93">
                            <w:pPr>
                              <w:jc w:val="center"/>
                              <w:rPr>
                                <w:color w:val="000080"/>
                                <w:sz w:val="18"/>
                              </w:rPr>
                            </w:pPr>
                            <w:r>
                              <w:rPr>
                                <w:color w:val="000080"/>
                                <w:sz w:val="18"/>
                              </w:rPr>
                              <w:t xml:space="preserve">Strings → </w:t>
                            </w:r>
                            <w:r>
                              <w:rPr>
                                <w:color w:val="000080"/>
                                <w:sz w:val="18"/>
                              </w:rPr>
                              <w:fldChar w:fldCharType="begin"/>
                            </w:r>
                            <w:r>
                              <w:rPr>
                                <w:color w:val="000080"/>
                                <w:sz w:val="18"/>
                              </w:rPr>
                              <w:instrText xml:space="preserve"> REF _Ref236464942 \r \h </w:instrText>
                            </w:r>
                            <w:r w:rsidRPr="00FB3A93">
                              <w:rPr>
                                <w:color w:val="000080"/>
                                <w:sz w:val="18"/>
                              </w:rPr>
                            </w:r>
                            <w:r>
                              <w:rPr>
                                <w:color w:val="000080"/>
                                <w:sz w:val="18"/>
                              </w:rPr>
                              <w:fldChar w:fldCharType="separate"/>
                            </w:r>
                            <w:r w:rsidR="005309C2">
                              <w:rPr>
                                <w:color w:val="000080"/>
                                <w:sz w:val="18"/>
                              </w:rPr>
                              <w:t>6.4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79F3B" id="Text Box 281" o:spid="_x0000_s1037" type="#_x0000_t202" style="position:absolute;margin-left:340.2pt;margin-top:-20.4pt;width:113.4pt;height:18.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2Br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" o:allowincell="f" filled="f" fillcolor="#ffc" strokecolor="#339" strokeweight="2.25pt">
                <v:path arrowok="t"/>
                <v:textbox inset="0,1mm,0,1mm">
                  <w:txbxContent>
                    <w:p w14:paraId="61DEAE47" w14:textId="77777777" w:rsidR="00EE5D8D" w:rsidRDefault="00EE5D8D" w:rsidP="00FB3A93">
                      <w:pPr>
                        <w:jc w:val="center"/>
                        <w:rPr>
                          <w:color w:val="000080"/>
                          <w:sz w:val="18"/>
                        </w:rPr>
                      </w:pPr>
                      <w:r>
                        <w:rPr>
                          <w:color w:val="000080"/>
                          <w:sz w:val="18"/>
                        </w:rPr>
                        <w:t xml:space="preserve">Strings → </w:t>
                      </w:r>
                      <w:r>
                        <w:rPr>
                          <w:color w:val="000080"/>
                          <w:sz w:val="18"/>
                        </w:rPr>
                        <w:fldChar w:fldCharType="begin"/>
                      </w:r>
                      <w:r>
                        <w:rPr>
                          <w:color w:val="000080"/>
                          <w:sz w:val="18"/>
                        </w:rPr>
                        <w:instrText xml:space="preserve"> REF _Ref236464942 \r \h </w:instrText>
                      </w:r>
                      <w:r w:rsidRPr="00FB3A93">
                        <w:rPr>
                          <w:color w:val="000080"/>
                          <w:sz w:val="18"/>
                        </w:rPr>
                      </w:r>
                      <w:r>
                        <w:rPr>
                          <w:color w:val="000080"/>
                          <w:sz w:val="18"/>
                        </w:rPr>
                        <w:fldChar w:fldCharType="separate"/>
                      </w:r>
                      <w:r w:rsidR="005309C2">
                        <w:rPr>
                          <w:color w:val="000080"/>
                          <w:sz w:val="18"/>
                        </w:rPr>
                        <w:t>6.4</w:t>
                      </w:r>
                      <w:r>
                        <w:rPr>
                          <w:color w:val="000080"/>
                          <w:sz w:val="18"/>
                        </w:rPr>
                        <w:fldChar w:fldCharType="end"/>
                      </w:r>
                    </w:p>
                  </w:txbxContent>
                </v:textbox>
                <w10:anchorlock/>
              </v:shape>
            </w:pict>
          </mc:Fallback>
        </mc:AlternateContent>
      </w:r>
      <w:r w:rsidR="00026FE6" w:rsidRPr="003D3060">
        <w:rPr>
          <w:noProof w:val="0"/>
          <w:lang w:val="en-US"/>
        </w:rPr>
        <w:t xml:space="preserve">    !! Two letter-language code according to ISO 639.</w:t>
      </w:r>
    </w:p>
    <w:p w14:paraId="59814E93" w14:textId="77777777" w:rsidR="00026FE6" w:rsidRPr="003D3060" w:rsidRDefault="00026FE6">
      <w:pPr>
        <w:pStyle w:val="Beispielcodeeng"/>
        <w:rPr>
          <w:noProof w:val="0"/>
          <w:lang w:val="en-US"/>
        </w:rPr>
      </w:pPr>
      <w:r w:rsidRPr="003D3060">
        <w:rPr>
          <w:noProof w:val="0"/>
          <w:lang w:val="en-US"/>
        </w:rPr>
        <w:t xml:space="preserve">    !! Examples: de = German, fr = French,</w:t>
      </w:r>
    </w:p>
    <w:p w14:paraId="50B0475A" w14:textId="77777777" w:rsidR="00026FE6" w:rsidRPr="003D3060" w:rsidRDefault="00026FE6">
      <w:pPr>
        <w:pStyle w:val="Beispielcodeeng"/>
        <w:rPr>
          <w:noProof w:val="0"/>
          <w:lang w:val="en-US"/>
        </w:rPr>
      </w:pPr>
      <w:r w:rsidRPr="003D3060">
        <w:rPr>
          <w:noProof w:val="0"/>
          <w:lang w:val="en-US"/>
        </w:rPr>
        <w:t xml:space="preserve">    !! it = Italian, rm = Romantsch, en = English.</w:t>
      </w:r>
    </w:p>
    <w:p w14:paraId="15AE1B65" w14:textId="77777777" w:rsidR="00026FE6" w:rsidRPr="003D3060" w:rsidRDefault="00026FE6">
      <w:pPr>
        <w:pStyle w:val="Beispielcodeeng"/>
        <w:rPr>
          <w:noProof w:val="0"/>
          <w:lang w:val="en-US"/>
        </w:rPr>
      </w:pPr>
      <w:r w:rsidRPr="003D3060">
        <w:rPr>
          <w:noProof w:val="0"/>
          <w:lang w:val="en-US"/>
        </w:rPr>
        <w:t xml:space="preserve">    Language: TEXT*2;</w:t>
      </w:r>
    </w:p>
    <w:p w14:paraId="535DA10C" w14:textId="77777777" w:rsidR="00026FE6" w:rsidRPr="003D3060" w:rsidRDefault="00026FE6">
      <w:pPr>
        <w:pStyle w:val="Beispielcodeeng"/>
        <w:rPr>
          <w:noProof w:val="0"/>
          <w:lang w:val="en-US"/>
        </w:rPr>
      </w:pPr>
      <w:r w:rsidRPr="003D3060">
        <w:rPr>
          <w:noProof w:val="0"/>
          <w:lang w:val="en-US"/>
        </w:rPr>
        <w:t xml:space="preserve">  END Designation;</w:t>
      </w:r>
    </w:p>
    <w:p w14:paraId="49F81B68" w14:textId="77777777" w:rsidR="00026FE6" w:rsidRPr="003D3060" w:rsidRDefault="00026FE6">
      <w:pPr>
        <w:pStyle w:val="Beispielcodeeng"/>
        <w:rPr>
          <w:noProof w:val="0"/>
          <w:lang w:val="en-US"/>
        </w:rPr>
      </w:pPr>
    </w:p>
    <w:p w14:paraId="4E403AA6" w14:textId="77777777" w:rsidR="00026FE6" w:rsidRPr="003D3060" w:rsidRDefault="00026FE6">
      <w:pPr>
        <w:pStyle w:val="Beispielcodeeng"/>
        <w:rPr>
          <w:noProof w:val="0"/>
          <w:lang w:val="en-US"/>
        </w:rPr>
      </w:pPr>
    </w:p>
    <w:p w14:paraId="1116D24B" w14:textId="77777777" w:rsidR="00026FE6" w:rsidRPr="003D3060" w:rsidRDefault="00026FE6">
      <w:pPr>
        <w:pStyle w:val="Beispielcodeeng"/>
        <w:rPr>
          <w:noProof w:val="0"/>
          <w:lang w:val="en-US"/>
        </w:rPr>
      </w:pPr>
      <w:r w:rsidRPr="003D3060">
        <w:rPr>
          <w:noProof w:val="0"/>
          <w:lang w:val="en-US"/>
        </w:rPr>
        <w:t xml:space="preserve">  TOPIC AlpineTransports =</w:t>
      </w:r>
    </w:p>
    <w:p w14:paraId="338E2E82" w14:textId="77777777" w:rsidR="00026FE6" w:rsidRPr="003D3060" w:rsidRDefault="00026FE6">
      <w:pPr>
        <w:pStyle w:val="Beispielcodeeng"/>
        <w:rPr>
          <w:noProof w:val="0"/>
          <w:lang w:val="en-US"/>
        </w:rPr>
      </w:pPr>
    </w:p>
    <w:p w14:paraId="709B11F5" w14:textId="77777777" w:rsidR="00C45CCF" w:rsidRDefault="00DC05C7" w:rsidP="00C45CCF">
      <w:pPr>
        <w:pStyle w:val="Beispielcodeeng"/>
        <w:rPr>
          <w:lang w:val="en-US"/>
        </w:rPr>
      </w:pPr>
      <w:r>
        <w:rPr>
          <w:lang w:val="en-US"/>
        </w:rPr>
        <w:t xml:space="preserve">    !! </w:t>
      </w:r>
      <w:r w:rsidR="00C51B9C" w:rsidRPr="003D3060">
        <w:rPr>
          <w:lang w:val="en-US"/>
        </w:rPr>
        <w:t>A railway designation is a common designation</w:t>
      </w:r>
    </w:p>
    <w:p w14:paraId="080CD0F4" w14:textId="77777777" w:rsidR="00522FC6" w:rsidRDefault="00A811FE" w:rsidP="00C45CCF">
      <w:pPr>
        <w:pStyle w:val="Beispielcodeeng"/>
        <w:numPr>
          <w:ins w:id="40" w:author="ltzur" w:date="2009-03-02T19:13:00Z"/>
        </w:numPr>
        <w:rPr>
          <w:lang w:val="en-US"/>
        </w:rPr>
      </w:pPr>
      <w:r>
        <w:rPr>
          <w:lang w:val="fr-CH" w:eastAsia="fr-CH"/>
        </w:rPr>
        <mc:AlternateContent>
          <mc:Choice Requires="wps">
            <w:drawing>
              <wp:anchor distT="0" distB="0" distL="114300" distR="114300" simplePos="0" relativeHeight="251726848" behindDoc="0" locked="1" layoutInCell="0" allowOverlap="1" wp14:anchorId="52B9BB94" wp14:editId="3A5E0E0F">
                <wp:simplePos x="0" y="0"/>
                <wp:positionH relativeFrom="column">
                  <wp:posOffset>4320540</wp:posOffset>
                </wp:positionH>
                <wp:positionV relativeFrom="paragraph">
                  <wp:posOffset>-142240</wp:posOffset>
                </wp:positionV>
                <wp:extent cx="1440180" cy="548640"/>
                <wp:effectExtent l="12700" t="12700" r="0" b="0"/>
                <wp:wrapNone/>
                <wp:docPr id="118717623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5486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18208C4" w14:textId="77777777" w:rsidR="00EE5D8D" w:rsidRPr="00FC2B42" w:rsidRDefault="00EE5D8D" w:rsidP="00FB3A93">
                            <w:pPr>
                              <w:jc w:val="center"/>
                              <w:rPr>
                                <w:color w:val="000080"/>
                                <w:sz w:val="18"/>
                                <w:lang w:val="en-US"/>
                              </w:rPr>
                            </w:pPr>
                            <w:r w:rsidRPr="00FC2B42">
                              <w:rPr>
                                <w:color w:val="000080"/>
                                <w:sz w:val="18"/>
                                <w:lang w:val="en-US"/>
                              </w:rPr>
                              <w:t>Language dependent de</w:t>
                            </w:r>
                            <w:r w:rsidRPr="00FC2B42">
                              <w:rPr>
                                <w:color w:val="000080"/>
                                <w:sz w:val="18"/>
                                <w:lang w:val="en-US"/>
                              </w:rPr>
                              <w:t>s</w:t>
                            </w:r>
                            <w:r w:rsidRPr="00FC2B42">
                              <w:rPr>
                                <w:color w:val="000080"/>
                                <w:sz w:val="18"/>
                                <w:lang w:val="en-US"/>
                              </w:rPr>
                              <w:t>ignation as structure el</w:t>
                            </w:r>
                            <w:r w:rsidRPr="00FC2B42">
                              <w:rPr>
                                <w:color w:val="000080"/>
                                <w:sz w:val="18"/>
                                <w:lang w:val="en-US"/>
                              </w:rPr>
                              <w:t>e</w:t>
                            </w:r>
                            <w:r w:rsidRPr="00FC2B42">
                              <w:rPr>
                                <w:color w:val="000080"/>
                                <w:sz w:val="18"/>
                                <w:lang w:val="en-US"/>
                              </w:rPr>
                              <w:t xml:space="preserve">ments → </w:t>
                            </w:r>
                            <w:r>
                              <w:rPr>
                                <w:color w:val="000080"/>
                                <w:sz w:val="18"/>
                                <w:lang w:val="en-US"/>
                              </w:rPr>
                              <w:fldChar w:fldCharType="begin"/>
                            </w:r>
                            <w:r>
                              <w:rPr>
                                <w:color w:val="000080"/>
                                <w:sz w:val="18"/>
                                <w:lang w:val="en-US"/>
                              </w:rPr>
                              <w:instrText xml:space="preserve"> REF _Ref224375975 \r \h </w:instrText>
                            </w:r>
                            <w:r w:rsidRPr="00441A75">
                              <w:rPr>
                                <w:color w:val="000080"/>
                                <w:sz w:val="18"/>
                                <w:lang w:val="en-US"/>
                              </w:rPr>
                            </w:r>
                            <w:r>
                              <w:rPr>
                                <w:color w:val="000080"/>
                                <w:sz w:val="18"/>
                                <w:lang w:val="en-US"/>
                              </w:rPr>
                              <w:fldChar w:fldCharType="separate"/>
                            </w:r>
                            <w:r w:rsidR="005309C2">
                              <w:rPr>
                                <w:color w:val="000080"/>
                                <w:sz w:val="18"/>
                                <w:lang w:val="en-US"/>
                              </w:rPr>
                              <w:t>6.11.2</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9BB94" id="Text Box 282" o:spid="_x0000_s1038" type="#_x0000_t202" style="position:absolute;margin-left:340.2pt;margin-top:-11.2pt;width:113.4pt;height:4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" o:allowincell="f" filled="f" fillcolor="#ffc" strokecolor="#339" strokeweight="2.25pt">
                <v:path arrowok="t"/>
                <v:textbox inset="0,1mm,0,1mm">
                  <w:txbxContent>
                    <w:p w14:paraId="018208C4" w14:textId="77777777" w:rsidR="00EE5D8D" w:rsidRPr="00FC2B42" w:rsidRDefault="00EE5D8D" w:rsidP="00FB3A93">
                      <w:pPr>
                        <w:jc w:val="center"/>
                        <w:rPr>
                          <w:color w:val="000080"/>
                          <w:sz w:val="18"/>
                          <w:lang w:val="en-US"/>
                        </w:rPr>
                      </w:pPr>
                      <w:r w:rsidRPr="00FC2B42">
                        <w:rPr>
                          <w:color w:val="000080"/>
                          <w:sz w:val="18"/>
                          <w:lang w:val="en-US"/>
                        </w:rPr>
                        <w:t>Language dependent de</w:t>
                      </w:r>
                      <w:r w:rsidRPr="00FC2B42">
                        <w:rPr>
                          <w:color w:val="000080"/>
                          <w:sz w:val="18"/>
                          <w:lang w:val="en-US"/>
                        </w:rPr>
                        <w:t>s</w:t>
                      </w:r>
                      <w:r w:rsidRPr="00FC2B42">
                        <w:rPr>
                          <w:color w:val="000080"/>
                          <w:sz w:val="18"/>
                          <w:lang w:val="en-US"/>
                        </w:rPr>
                        <w:t>ignation as structure el</w:t>
                      </w:r>
                      <w:r w:rsidRPr="00FC2B42">
                        <w:rPr>
                          <w:color w:val="000080"/>
                          <w:sz w:val="18"/>
                          <w:lang w:val="en-US"/>
                        </w:rPr>
                        <w:t>e</w:t>
                      </w:r>
                      <w:r w:rsidRPr="00FC2B42">
                        <w:rPr>
                          <w:color w:val="000080"/>
                          <w:sz w:val="18"/>
                          <w:lang w:val="en-US"/>
                        </w:rPr>
                        <w:t xml:space="preserve">ments → </w:t>
                      </w:r>
                      <w:r>
                        <w:rPr>
                          <w:color w:val="000080"/>
                          <w:sz w:val="18"/>
                          <w:lang w:val="en-US"/>
                        </w:rPr>
                        <w:fldChar w:fldCharType="begin"/>
                      </w:r>
                      <w:r>
                        <w:rPr>
                          <w:color w:val="000080"/>
                          <w:sz w:val="18"/>
                          <w:lang w:val="en-US"/>
                        </w:rPr>
                        <w:instrText xml:space="preserve"> REF _Ref224375975 \r \h </w:instrText>
                      </w:r>
                      <w:r w:rsidRPr="00441A75">
                        <w:rPr>
                          <w:color w:val="000080"/>
                          <w:sz w:val="18"/>
                          <w:lang w:val="en-US"/>
                        </w:rPr>
                      </w:r>
                      <w:r>
                        <w:rPr>
                          <w:color w:val="000080"/>
                          <w:sz w:val="18"/>
                          <w:lang w:val="en-US"/>
                        </w:rPr>
                        <w:fldChar w:fldCharType="separate"/>
                      </w:r>
                      <w:r w:rsidR="005309C2">
                        <w:rPr>
                          <w:color w:val="000080"/>
                          <w:sz w:val="18"/>
                          <w:lang w:val="en-US"/>
                        </w:rPr>
                        <w:t>6.11.2</w:t>
                      </w:r>
                      <w:r>
                        <w:rPr>
                          <w:color w:val="000080"/>
                          <w:sz w:val="18"/>
                          <w:lang w:val="en-US"/>
                        </w:rPr>
                        <w:fldChar w:fldCharType="end"/>
                      </w:r>
                    </w:p>
                  </w:txbxContent>
                </v:textbox>
                <w10:anchorlock/>
              </v:shape>
            </w:pict>
          </mc:Fallback>
        </mc:AlternateContent>
      </w:r>
      <w:r w:rsidR="00DC05C7">
        <w:rPr>
          <w:lang w:val="en-US"/>
        </w:rPr>
        <w:t xml:space="preserve">    !! </w:t>
      </w:r>
      <w:r w:rsidR="00C51B9C" w:rsidRPr="003D3060">
        <w:rPr>
          <w:lang w:val="en-US"/>
        </w:rPr>
        <w:t xml:space="preserve">(but may not exceed 100 </w:t>
      </w:r>
      <w:r w:rsidR="00FC6982" w:rsidRPr="003D3060">
        <w:rPr>
          <w:lang w:val="en-US"/>
        </w:rPr>
        <w:t>symbols</w:t>
      </w:r>
      <w:r w:rsidR="00C51B9C" w:rsidRPr="003D3060">
        <w:rPr>
          <w:lang w:val="en-US"/>
        </w:rPr>
        <w:t>),</w:t>
      </w:r>
      <w:r w:rsidR="00DC05C7">
        <w:rPr>
          <w:lang w:val="en-US"/>
        </w:rPr>
        <w:t xml:space="preserve"> </w:t>
      </w:r>
      <w:r w:rsidR="00C51B9C" w:rsidRPr="003D3060">
        <w:rPr>
          <w:lang w:val="en-US"/>
        </w:rPr>
        <w:t>and comprises</w:t>
      </w:r>
    </w:p>
    <w:p w14:paraId="6EB8D829" w14:textId="77777777" w:rsidR="00522FC6" w:rsidRDefault="00522FC6" w:rsidP="00C45CCF">
      <w:pPr>
        <w:pStyle w:val="Beispielcodeeng"/>
        <w:rPr>
          <w:lang w:val="en-US"/>
        </w:rPr>
      </w:pPr>
      <w:r>
        <w:rPr>
          <w:lang w:val="en-US"/>
        </w:rPr>
        <w:t xml:space="preserve">    !!</w:t>
      </w:r>
      <w:r w:rsidR="00C51B9C" w:rsidRPr="003D3060">
        <w:rPr>
          <w:lang w:val="en-US"/>
        </w:rPr>
        <w:t xml:space="preserve"> an abbreviation of the name such as </w:t>
      </w:r>
      <w:r>
        <w:rPr>
          <w:lang w:val="en-US"/>
        </w:rPr>
        <w:t>"</w:t>
      </w:r>
      <w:r w:rsidR="00DC05C7">
        <w:rPr>
          <w:lang w:val="en-US"/>
        </w:rPr>
        <w:t>MIT</w:t>
      </w:r>
      <w:r>
        <w:rPr>
          <w:lang w:val="en-US"/>
        </w:rPr>
        <w:t>"</w:t>
      </w:r>
    </w:p>
    <w:p w14:paraId="44498D96" w14:textId="77777777" w:rsidR="00C45CCF" w:rsidRDefault="00522FC6" w:rsidP="00C45CCF">
      <w:pPr>
        <w:pStyle w:val="Beispielcodeeng"/>
        <w:rPr>
          <w:lang w:val="en-US"/>
        </w:rPr>
      </w:pPr>
      <w:r>
        <w:rPr>
          <w:lang w:val="en-US"/>
        </w:rPr>
        <w:t xml:space="preserve">    !!</w:t>
      </w:r>
      <w:r w:rsidR="00C51B9C" w:rsidRPr="003D3060">
        <w:rPr>
          <w:lang w:val="en-US"/>
        </w:rPr>
        <w:t xml:space="preserve"> standing for </w:t>
      </w:r>
      <w:r w:rsidR="00DC05C7">
        <w:rPr>
          <w:lang w:val="en-US"/>
        </w:rPr>
        <w:t>MountIlisAlpineTransports</w:t>
      </w:r>
      <w:r w:rsidR="00C51B9C" w:rsidRPr="003D3060">
        <w:rPr>
          <w:lang w:val="en-US"/>
        </w:rPr>
        <w:t>.</w:t>
      </w:r>
    </w:p>
    <w:p w14:paraId="54C99486" w14:textId="77777777" w:rsidR="00026FE6" w:rsidRPr="003D3060" w:rsidRDefault="00026FE6">
      <w:pPr>
        <w:pStyle w:val="Beispielcodeeng"/>
        <w:rPr>
          <w:noProof w:val="0"/>
          <w:lang w:val="en-US"/>
        </w:rPr>
      </w:pPr>
      <w:r w:rsidRPr="003D3060">
        <w:rPr>
          <w:noProof w:val="0"/>
          <w:lang w:val="en-US"/>
        </w:rPr>
        <w:t xml:space="preserve">    STRUCTURE RailwayDesignation EXTENDS Designation =</w:t>
      </w:r>
    </w:p>
    <w:p w14:paraId="5453BB22" w14:textId="77777777" w:rsidR="00C45CCF" w:rsidRPr="003D3060" w:rsidRDefault="00C45CCF">
      <w:pPr>
        <w:pStyle w:val="Beispielcodeeng"/>
        <w:rPr>
          <w:noProof w:val="0"/>
          <w:lang w:val="en-US"/>
        </w:rPr>
      </w:pPr>
      <w:r w:rsidRPr="003D3060">
        <w:rPr>
          <w:noProof w:val="0"/>
          <w:lang w:val="en-US"/>
        </w:rPr>
        <w:t xml:space="preserve">      </w:t>
      </w:r>
      <w:r w:rsidRPr="003D3060">
        <w:rPr>
          <w:lang w:val="en-US"/>
        </w:rPr>
        <w:t>Name (EXTENDED): TEXT*100;</w:t>
      </w:r>
    </w:p>
    <w:p w14:paraId="2B3EFB1E" w14:textId="77777777" w:rsidR="00026FE6" w:rsidRPr="003D3060" w:rsidRDefault="00026FE6">
      <w:pPr>
        <w:pStyle w:val="Beispielcodeeng"/>
        <w:rPr>
          <w:noProof w:val="0"/>
          <w:lang w:val="en-US"/>
        </w:rPr>
      </w:pPr>
      <w:r w:rsidRPr="003D3060">
        <w:rPr>
          <w:noProof w:val="0"/>
          <w:lang w:val="en-US"/>
        </w:rPr>
        <w:t xml:space="preserve">      Abbreviation: TEXT*10;</w:t>
      </w:r>
    </w:p>
    <w:p w14:paraId="2A3479BA" w14:textId="77777777" w:rsidR="00026FE6" w:rsidRPr="003D3060" w:rsidRDefault="00026FE6">
      <w:pPr>
        <w:pStyle w:val="Beispielcodeeng"/>
        <w:rPr>
          <w:noProof w:val="0"/>
          <w:lang w:val="en-US"/>
        </w:rPr>
      </w:pPr>
      <w:r w:rsidRPr="003D3060">
        <w:rPr>
          <w:noProof w:val="0"/>
          <w:lang w:val="en-US"/>
        </w:rPr>
        <w:t xml:space="preserve">    END RailwayDesignation;</w:t>
      </w:r>
    </w:p>
    <w:p w14:paraId="3A2EA784" w14:textId="77777777" w:rsidR="00026FE6" w:rsidRPr="003D3060" w:rsidRDefault="00026FE6">
      <w:pPr>
        <w:pStyle w:val="Beispielcodeeng"/>
        <w:rPr>
          <w:noProof w:val="0"/>
          <w:lang w:val="en-US"/>
        </w:rPr>
      </w:pPr>
    </w:p>
    <w:p w14:paraId="2ADD4FB7" w14:textId="77777777" w:rsidR="00026FE6" w:rsidRPr="003D3060" w:rsidRDefault="00026FE6">
      <w:pPr>
        <w:pStyle w:val="Beispielcodeeng"/>
        <w:rPr>
          <w:noProof w:val="0"/>
          <w:lang w:val="en-US"/>
        </w:rPr>
      </w:pPr>
      <w:r w:rsidRPr="003D3060">
        <w:rPr>
          <w:noProof w:val="0"/>
          <w:lang w:val="en-US"/>
        </w:rPr>
        <w:t xml:space="preserve">    !! A railway company operates transport systems.</w:t>
      </w:r>
    </w:p>
    <w:p w14:paraId="0747F461" w14:textId="77777777" w:rsidR="00026FE6" w:rsidRPr="003D3060" w:rsidRDefault="00026FE6">
      <w:pPr>
        <w:pStyle w:val="Beispielcodeeng"/>
        <w:rPr>
          <w:noProof w:val="0"/>
          <w:lang w:val="en-US"/>
        </w:rPr>
      </w:pPr>
      <w:r w:rsidRPr="003D3060">
        <w:rPr>
          <w:noProof w:val="0"/>
          <w:lang w:val="en-US"/>
        </w:rPr>
        <w:t xml:space="preserve">    CLASS RailwayCompany =</w:t>
      </w:r>
    </w:p>
    <w:p w14:paraId="6E76D8FE" w14:textId="77777777" w:rsidR="00026FE6" w:rsidRPr="003D3060" w:rsidRDefault="00026FE6">
      <w:pPr>
        <w:pStyle w:val="Beispielcodeeng"/>
        <w:rPr>
          <w:noProof w:val="0"/>
          <w:lang w:val="en-US"/>
        </w:rPr>
      </w:pPr>
      <w:r w:rsidRPr="003D3060">
        <w:rPr>
          <w:noProof w:val="0"/>
          <w:lang w:val="en-US"/>
        </w:rPr>
        <w:t xml:space="preserve">      !! The names of this company, if necessary in different</w:t>
      </w:r>
    </w:p>
    <w:p w14:paraId="606F8B79" w14:textId="77777777" w:rsidR="00026FE6" w:rsidRPr="003D3060" w:rsidRDefault="00026FE6">
      <w:pPr>
        <w:pStyle w:val="Beispielcodeeng"/>
        <w:rPr>
          <w:noProof w:val="0"/>
          <w:lang w:val="en-US"/>
        </w:rPr>
      </w:pPr>
      <w:r w:rsidRPr="003D3060">
        <w:rPr>
          <w:noProof w:val="0"/>
          <w:lang w:val="en-US"/>
        </w:rPr>
        <w:t xml:space="preserve">      !! languages. A minimum of one (1) name must be known,</w:t>
      </w:r>
    </w:p>
    <w:p w14:paraId="32467CE5" w14:textId="77777777" w:rsidR="00026FE6" w:rsidRPr="003D3060" w:rsidRDefault="00026FE6">
      <w:pPr>
        <w:pStyle w:val="Beispielcodeeng"/>
        <w:rPr>
          <w:noProof w:val="0"/>
          <w:lang w:val="en-US"/>
        </w:rPr>
      </w:pPr>
      <w:r w:rsidRPr="003D3060">
        <w:rPr>
          <w:noProof w:val="0"/>
          <w:lang w:val="en-US"/>
        </w:rPr>
        <w:t xml:space="preserve">      !! however no upper limit (*) restricts the number of names.</w:t>
      </w:r>
    </w:p>
    <w:p w14:paraId="55323229"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6496" behindDoc="0" locked="0" layoutInCell="1" allowOverlap="1" wp14:anchorId="454E2180" wp14:editId="61681359">
                <wp:simplePos x="0" y="0"/>
                <wp:positionH relativeFrom="column">
                  <wp:posOffset>4330065</wp:posOffset>
                </wp:positionH>
                <wp:positionV relativeFrom="paragraph">
                  <wp:posOffset>71120</wp:posOffset>
                </wp:positionV>
                <wp:extent cx="1440180" cy="396240"/>
                <wp:effectExtent l="12700" t="12700" r="0" b="0"/>
                <wp:wrapNone/>
                <wp:docPr id="42885896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F947173" w14:textId="77777777" w:rsidR="00EE5D8D" w:rsidRDefault="00EE5D8D">
                            <w:pPr>
                              <w:jc w:val="center"/>
                              <w:rPr>
                                <w:color w:val="000080"/>
                                <w:sz w:val="18"/>
                              </w:rPr>
                            </w:pPr>
                            <w:r w:rsidRPr="00FC2B42">
                              <w:rPr>
                                <w:color w:val="000080"/>
                                <w:sz w:val="18"/>
                                <w:lang w:val="en-US"/>
                              </w:rPr>
                              <w:t>Uniqueness constraints</w:t>
                            </w:r>
                            <w:r>
                              <w:rPr>
                                <w:color w:val="000080"/>
                                <w:sz w:val="18"/>
                              </w:rPr>
                              <w:br/>
                              <w:t xml:space="preserve">→ </w:t>
                            </w:r>
                            <w:r>
                              <w:rPr>
                                <w:color w:val="000080"/>
                                <w:sz w:val="18"/>
                              </w:rPr>
                              <w:fldChar w:fldCharType="begin"/>
                            </w:r>
                            <w:r>
                              <w:rPr>
                                <w:color w:val="000080"/>
                                <w:sz w:val="18"/>
                              </w:rPr>
                              <w:instrText xml:space="preserve"> REF _Ref224376002 \r \h </w:instrText>
                            </w:r>
                            <w:r w:rsidRPr="00441A75">
                              <w:rPr>
                                <w:color w:val="000080"/>
                                <w:sz w:val="18"/>
                              </w:rPr>
                            </w:r>
                            <w:r>
                              <w:rPr>
                                <w:color w:val="000080"/>
                                <w:sz w:val="18"/>
                              </w:rPr>
                              <w:fldChar w:fldCharType="separate"/>
                            </w:r>
                            <w:r w:rsidR="005309C2">
                              <w:rPr>
                                <w:color w:val="000080"/>
                                <w:sz w:val="18"/>
                              </w:rPr>
                              <w:t>6.14.3</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E2180" id="Text Box 59" o:spid="_x0000_s1039" type="#_x0000_t202" style="position:absolute;margin-left:340.95pt;margin-top:5.6pt;width:113.4pt;height:31.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M7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" filled="f" fillcolor="#ffc" strokecolor="#339" strokeweight="2.25pt">
                <v:path arrowok="t"/>
                <v:textbox inset="0,1mm,0,1mm">
                  <w:txbxContent>
                    <w:p w14:paraId="5F947173" w14:textId="77777777" w:rsidR="00EE5D8D" w:rsidRDefault="00EE5D8D">
                      <w:pPr>
                        <w:jc w:val="center"/>
                        <w:rPr>
                          <w:color w:val="000080"/>
                          <w:sz w:val="18"/>
                        </w:rPr>
                      </w:pPr>
                      <w:r w:rsidRPr="00FC2B42">
                        <w:rPr>
                          <w:color w:val="000080"/>
                          <w:sz w:val="18"/>
                          <w:lang w:val="en-US"/>
                        </w:rPr>
                        <w:t>Uniqueness constraints</w:t>
                      </w:r>
                      <w:r>
                        <w:rPr>
                          <w:color w:val="000080"/>
                          <w:sz w:val="18"/>
                        </w:rPr>
                        <w:br/>
                        <w:t xml:space="preserve">→ </w:t>
                      </w:r>
                      <w:r>
                        <w:rPr>
                          <w:color w:val="000080"/>
                          <w:sz w:val="18"/>
                        </w:rPr>
                        <w:fldChar w:fldCharType="begin"/>
                      </w:r>
                      <w:r>
                        <w:rPr>
                          <w:color w:val="000080"/>
                          <w:sz w:val="18"/>
                        </w:rPr>
                        <w:instrText xml:space="preserve"> REF _Ref224376002 \r \h </w:instrText>
                      </w:r>
                      <w:r w:rsidRPr="00441A75">
                        <w:rPr>
                          <w:color w:val="000080"/>
                          <w:sz w:val="18"/>
                        </w:rPr>
                      </w:r>
                      <w:r>
                        <w:rPr>
                          <w:color w:val="000080"/>
                          <w:sz w:val="18"/>
                        </w:rPr>
                        <w:fldChar w:fldCharType="separate"/>
                      </w:r>
                      <w:r w:rsidR="005309C2">
                        <w:rPr>
                          <w:color w:val="000080"/>
                          <w:sz w:val="18"/>
                        </w:rPr>
                        <w:t>6.14.3</w:t>
                      </w:r>
                      <w:r>
                        <w:rPr>
                          <w:color w:val="000080"/>
                          <w:sz w:val="18"/>
                        </w:rPr>
                        <w:fldChar w:fldCharType="end"/>
                      </w:r>
                    </w:p>
                  </w:txbxContent>
                </v:textbox>
              </v:shape>
            </w:pict>
          </mc:Fallback>
        </mc:AlternateContent>
      </w:r>
      <w:r w:rsidR="00026FE6" w:rsidRPr="003D3060">
        <w:rPr>
          <w:noProof w:val="0"/>
          <w:lang w:val="en-US"/>
        </w:rPr>
        <w:t xml:space="preserve">      Names: BAG {1..*} OF RailwayDesignation;</w:t>
      </w:r>
    </w:p>
    <w:p w14:paraId="01BB27FD" w14:textId="77777777" w:rsidR="00026FE6" w:rsidRPr="003D3060" w:rsidRDefault="00026FE6">
      <w:pPr>
        <w:pStyle w:val="Beispielcodeeng"/>
        <w:rPr>
          <w:noProof w:val="0"/>
          <w:lang w:val="en-US"/>
        </w:rPr>
      </w:pPr>
      <w:r w:rsidRPr="003D3060">
        <w:rPr>
          <w:noProof w:val="0"/>
          <w:lang w:val="en-US"/>
        </w:rPr>
        <w:t xml:space="preserve">      !! Per language no more than one single railway</w:t>
      </w:r>
    </w:p>
    <w:p w14:paraId="03F9C744" w14:textId="77777777" w:rsidR="00026FE6" w:rsidRPr="003D3060" w:rsidRDefault="00026FE6">
      <w:pPr>
        <w:pStyle w:val="Beispielcodeeng"/>
        <w:rPr>
          <w:noProof w:val="0"/>
          <w:lang w:val="en-US"/>
        </w:rPr>
      </w:pPr>
      <w:r w:rsidRPr="003D3060">
        <w:rPr>
          <w:noProof w:val="0"/>
          <w:lang w:val="en-US"/>
        </w:rPr>
        <w:t xml:space="preserve">      !! designation: Thus the MountIlisAlpineTransports may</w:t>
      </w:r>
    </w:p>
    <w:p w14:paraId="205E3195" w14:textId="77777777" w:rsidR="00026FE6" w:rsidRPr="003D3060" w:rsidRDefault="00026FE6">
      <w:pPr>
        <w:pStyle w:val="Beispielcodeeng"/>
        <w:rPr>
          <w:noProof w:val="0"/>
          <w:lang w:val="en-US"/>
        </w:rPr>
      </w:pPr>
      <w:r w:rsidRPr="003D3060">
        <w:rPr>
          <w:noProof w:val="0"/>
          <w:lang w:val="en-US"/>
        </w:rPr>
        <w:t xml:space="preserve">      !! only have one single Italian designation.</w:t>
      </w:r>
    </w:p>
    <w:p w14:paraId="58A0DC3E" w14:textId="77777777" w:rsidR="00026FE6" w:rsidRPr="003D3060" w:rsidRDefault="00026FE6">
      <w:pPr>
        <w:pStyle w:val="Beispielcodeeng"/>
        <w:rPr>
          <w:noProof w:val="0"/>
          <w:lang w:val="en-US"/>
        </w:rPr>
      </w:pPr>
      <w:r w:rsidRPr="003D3060">
        <w:rPr>
          <w:noProof w:val="0"/>
          <w:lang w:val="en-US"/>
        </w:rPr>
        <w:t xml:space="preserve">      !! However this restriction only applies locally, in other words</w:t>
      </w:r>
    </w:p>
    <w:p w14:paraId="2E2E14C9" w14:textId="77777777" w:rsidR="00026FE6" w:rsidRPr="003D3060" w:rsidRDefault="00026FE6">
      <w:pPr>
        <w:pStyle w:val="Beispielcodeeng"/>
        <w:rPr>
          <w:noProof w:val="0"/>
          <w:lang w:val="en-US"/>
        </w:rPr>
      </w:pPr>
      <w:r w:rsidRPr="003D3060">
        <w:rPr>
          <w:noProof w:val="0"/>
          <w:lang w:val="en-US"/>
        </w:rPr>
        <w:t xml:space="preserve">      !! per railway company. After all the BlueMountainAlpineTransports</w:t>
      </w:r>
    </w:p>
    <w:p w14:paraId="38E029D4" w14:textId="77777777" w:rsidR="00026FE6" w:rsidRPr="003D3060" w:rsidRDefault="00026FE6">
      <w:pPr>
        <w:pStyle w:val="Beispielcodeeng"/>
        <w:rPr>
          <w:noProof w:val="0"/>
          <w:lang w:val="en-US"/>
        </w:rPr>
      </w:pPr>
      <w:r w:rsidRPr="003D3060">
        <w:rPr>
          <w:noProof w:val="0"/>
          <w:lang w:val="en-US"/>
        </w:rPr>
        <w:t xml:space="preserve">      !! should also be permitted to carry an Italian name.</w:t>
      </w:r>
    </w:p>
    <w:p w14:paraId="0AB17672" w14:textId="77777777" w:rsidR="00026FE6" w:rsidRPr="003D3060" w:rsidRDefault="00026FE6">
      <w:pPr>
        <w:pStyle w:val="Beispielcodeeng"/>
        <w:rPr>
          <w:noProof w:val="0"/>
          <w:lang w:val="en-US"/>
        </w:rPr>
      </w:pPr>
      <w:r w:rsidRPr="003D3060">
        <w:rPr>
          <w:noProof w:val="0"/>
          <w:lang w:val="en-US"/>
        </w:rPr>
        <w:t xml:space="preserve">    UNIQUE</w:t>
      </w:r>
      <w:r w:rsidRPr="003D3060">
        <w:rPr>
          <w:noProof w:val="0"/>
          <w:lang w:val="en-US"/>
        </w:rPr>
        <w:fldChar w:fldCharType="begin"/>
      </w:r>
      <w:r w:rsidRPr="003D3060">
        <w:rPr>
          <w:noProof w:val="0"/>
          <w:lang w:val="en-US"/>
        </w:rPr>
        <w:instrText xml:space="preserve"> XE "Uniqueness" \i </w:instrText>
      </w:r>
      <w:r w:rsidRPr="003D3060">
        <w:rPr>
          <w:noProof w:val="0"/>
          <w:lang w:val="en-US"/>
        </w:rPr>
        <w:fldChar w:fldCharType="end"/>
      </w:r>
    </w:p>
    <w:p w14:paraId="5519B161" w14:textId="77777777" w:rsidR="00026FE6" w:rsidRPr="003D3060" w:rsidRDefault="00026FE6">
      <w:pPr>
        <w:pStyle w:val="Beispielcodeeng"/>
        <w:rPr>
          <w:noProof w:val="0"/>
          <w:lang w:val="en-US"/>
        </w:rPr>
      </w:pPr>
      <w:r w:rsidRPr="003D3060">
        <w:rPr>
          <w:noProof w:val="0"/>
          <w:lang w:val="en-US"/>
        </w:rPr>
        <w:t xml:space="preserve">      (LOCAL) Names : Language;</w:t>
      </w:r>
    </w:p>
    <w:p w14:paraId="55B6B865" w14:textId="77777777" w:rsidR="00026FE6" w:rsidRPr="003D3060" w:rsidRDefault="00026FE6">
      <w:pPr>
        <w:pStyle w:val="Beispielcodeeng"/>
        <w:rPr>
          <w:noProof w:val="0"/>
          <w:lang w:val="en-US"/>
        </w:rPr>
      </w:pPr>
      <w:r w:rsidRPr="003D3060">
        <w:rPr>
          <w:noProof w:val="0"/>
          <w:lang w:val="en-US"/>
        </w:rPr>
        <w:t xml:space="preserve">    END RailwayCompany;</w:t>
      </w:r>
    </w:p>
    <w:p w14:paraId="5DCCD295" w14:textId="77777777" w:rsidR="00026FE6" w:rsidRPr="003D3060" w:rsidRDefault="00026FE6">
      <w:pPr>
        <w:pStyle w:val="Beispielcodeeng"/>
        <w:rPr>
          <w:noProof w:val="0"/>
          <w:lang w:val="en-US"/>
        </w:rPr>
      </w:pPr>
    </w:p>
    <w:p w14:paraId="15B77A72" w14:textId="77777777" w:rsidR="00026FE6" w:rsidRPr="003D3060" w:rsidRDefault="00026FE6">
      <w:pPr>
        <w:pStyle w:val="Beispielcodeeng"/>
        <w:rPr>
          <w:noProof w:val="0"/>
          <w:lang w:val="en-US"/>
        </w:rPr>
      </w:pPr>
      <w:r w:rsidRPr="003D3060">
        <w:rPr>
          <w:noProof w:val="0"/>
          <w:lang w:val="en-US"/>
        </w:rPr>
        <w:t xml:space="preserve">    CLASS AlpineTransport =</w:t>
      </w:r>
    </w:p>
    <w:p w14:paraId="3AE11280" w14:textId="77777777" w:rsidR="00026FE6" w:rsidRPr="003D3060" w:rsidRDefault="00026FE6">
      <w:pPr>
        <w:pStyle w:val="Beispielcodeeng"/>
        <w:rPr>
          <w:noProof w:val="0"/>
          <w:lang w:val="en-US"/>
        </w:rPr>
      </w:pPr>
      <w:r w:rsidRPr="003D3060">
        <w:rPr>
          <w:noProof w:val="0"/>
          <w:lang w:val="en-US"/>
        </w:rPr>
        <w:t xml:space="preserve">      !! The names of this form of alpine transport, if necessary in different</w:t>
      </w:r>
    </w:p>
    <w:p w14:paraId="678F7CFB" w14:textId="77777777" w:rsidR="00026FE6" w:rsidRPr="003D3060" w:rsidRDefault="00026FE6">
      <w:pPr>
        <w:pStyle w:val="Beispielcodeeng"/>
        <w:rPr>
          <w:noProof w:val="0"/>
          <w:lang w:val="en-US"/>
        </w:rPr>
      </w:pPr>
      <w:r w:rsidRPr="003D3060">
        <w:rPr>
          <w:noProof w:val="0"/>
          <w:lang w:val="en-US"/>
        </w:rPr>
        <w:t xml:space="preserve">      !! languages. A minimum of one (1) name must be known,</w:t>
      </w:r>
    </w:p>
    <w:p w14:paraId="06BAAA24" w14:textId="77777777" w:rsidR="00026FE6" w:rsidRPr="003D3060" w:rsidRDefault="00026FE6">
      <w:pPr>
        <w:pStyle w:val="Beispielcodeeng"/>
        <w:rPr>
          <w:noProof w:val="0"/>
          <w:lang w:val="en-US"/>
        </w:rPr>
      </w:pPr>
      <w:r w:rsidRPr="003D3060">
        <w:rPr>
          <w:noProof w:val="0"/>
          <w:lang w:val="en-US"/>
        </w:rPr>
        <w:t xml:space="preserve">      !! however no upper limit (*) restricts the number of names.</w:t>
      </w:r>
    </w:p>
    <w:p w14:paraId="421DCB58" w14:textId="77777777" w:rsidR="00026FE6" w:rsidRPr="003D3060" w:rsidRDefault="00026FE6">
      <w:pPr>
        <w:pStyle w:val="Beispielcodeeng"/>
        <w:rPr>
          <w:noProof w:val="0"/>
          <w:lang w:val="en-US"/>
        </w:rPr>
      </w:pPr>
      <w:r w:rsidRPr="003D3060">
        <w:rPr>
          <w:noProof w:val="0"/>
          <w:lang w:val="en-US"/>
        </w:rPr>
        <w:t xml:space="preserve">      Names: BAG {1..*} OF Designation;</w:t>
      </w:r>
    </w:p>
    <w:p w14:paraId="0C0EC584"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6256" behindDoc="0" locked="1" layoutInCell="1" allowOverlap="1" wp14:anchorId="70BB3417" wp14:editId="58CA52BC">
                <wp:simplePos x="0" y="0"/>
                <wp:positionH relativeFrom="column">
                  <wp:posOffset>4320540</wp:posOffset>
                </wp:positionH>
                <wp:positionV relativeFrom="paragraph">
                  <wp:posOffset>-19685</wp:posOffset>
                </wp:positionV>
                <wp:extent cx="1440180" cy="234315"/>
                <wp:effectExtent l="12700" t="12700" r="0" b="0"/>
                <wp:wrapNone/>
                <wp:docPr id="189140999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2A1E599" w14:textId="77777777" w:rsidR="00EE5D8D" w:rsidRPr="00FC2B42" w:rsidRDefault="00EE5D8D">
                            <w:pPr>
                              <w:jc w:val="center"/>
                              <w:rPr>
                                <w:color w:val="000080"/>
                                <w:sz w:val="18"/>
                                <w:lang w:val="en-US"/>
                              </w:rPr>
                            </w:pPr>
                            <w:r w:rsidRPr="00FC2B42">
                              <w:rPr>
                                <w:color w:val="000080"/>
                                <w:sz w:val="18"/>
                                <w:lang w:val="en-US"/>
                              </w:rPr>
                              <w:t xml:space="preserve">Coordinate types → </w:t>
                            </w:r>
                            <w:r w:rsidRPr="00FC2B42">
                              <w:rPr>
                                <w:color w:val="000080"/>
                                <w:sz w:val="18"/>
                                <w:lang w:val="en-US"/>
                              </w:rPr>
                              <w:fldChar w:fldCharType="begin"/>
                            </w:r>
                            <w:r w:rsidRPr="00FC2B42">
                              <w:rPr>
                                <w:color w:val="000080"/>
                                <w:sz w:val="18"/>
                                <w:lang w:val="en-US"/>
                              </w:rPr>
                              <w:instrText xml:space="preserve"> REF _Ref20204499 \r \h </w:instrText>
                            </w:r>
                            <w:r w:rsidRPr="00FC2B42">
                              <w:rPr>
                                <w:color w:val="000080"/>
                                <w:sz w:val="18"/>
                                <w:lang w:val="en-US"/>
                              </w:rPr>
                            </w:r>
                            <w:r w:rsidRPr="00FC2B42">
                              <w:rPr>
                                <w:color w:val="000080"/>
                                <w:sz w:val="18"/>
                                <w:lang w:val="en-US"/>
                              </w:rPr>
                              <w:fldChar w:fldCharType="separate"/>
                            </w:r>
                            <w:r w:rsidR="005309C2">
                              <w:rPr>
                                <w:color w:val="000080"/>
                                <w:sz w:val="18"/>
                                <w:lang w:val="en-US"/>
                              </w:rPr>
                              <w:t>6.7</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B3417" id="Text Box 47" o:spid="_x0000_s1040" type="#_x0000_t202" style="position:absolute;margin-left:340.2pt;margin-top:-1.55pt;width:113.4pt;height:18.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yx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" filled="f" fillcolor="#ffc" strokecolor="#339" strokeweight="2.25pt">
                <v:path arrowok="t"/>
                <v:textbox inset="0,1mm,0,1mm">
                  <w:txbxContent>
                    <w:p w14:paraId="62A1E599" w14:textId="77777777" w:rsidR="00EE5D8D" w:rsidRPr="00FC2B42" w:rsidRDefault="00EE5D8D">
                      <w:pPr>
                        <w:jc w:val="center"/>
                        <w:rPr>
                          <w:color w:val="000080"/>
                          <w:sz w:val="18"/>
                          <w:lang w:val="en-US"/>
                        </w:rPr>
                      </w:pPr>
                      <w:r w:rsidRPr="00FC2B42">
                        <w:rPr>
                          <w:color w:val="000080"/>
                          <w:sz w:val="18"/>
                          <w:lang w:val="en-US"/>
                        </w:rPr>
                        <w:t xml:space="preserve">Coordinate types → </w:t>
                      </w:r>
                      <w:r w:rsidRPr="00FC2B42">
                        <w:rPr>
                          <w:color w:val="000080"/>
                          <w:sz w:val="18"/>
                          <w:lang w:val="en-US"/>
                        </w:rPr>
                        <w:fldChar w:fldCharType="begin"/>
                      </w:r>
                      <w:r w:rsidRPr="00FC2B42">
                        <w:rPr>
                          <w:color w:val="000080"/>
                          <w:sz w:val="18"/>
                          <w:lang w:val="en-US"/>
                        </w:rPr>
                        <w:instrText xml:space="preserve"> REF _Ref20204499 \r \h </w:instrText>
                      </w:r>
                      <w:r w:rsidRPr="00FC2B42">
                        <w:rPr>
                          <w:color w:val="000080"/>
                          <w:sz w:val="18"/>
                          <w:lang w:val="en-US"/>
                        </w:rPr>
                      </w:r>
                      <w:r w:rsidRPr="00FC2B42">
                        <w:rPr>
                          <w:color w:val="000080"/>
                          <w:sz w:val="18"/>
                          <w:lang w:val="en-US"/>
                        </w:rPr>
                        <w:fldChar w:fldCharType="separate"/>
                      </w:r>
                      <w:r w:rsidR="005309C2">
                        <w:rPr>
                          <w:color w:val="000080"/>
                          <w:sz w:val="18"/>
                          <w:lang w:val="en-US"/>
                        </w:rPr>
                        <w:t>6.7</w:t>
                      </w:r>
                      <w:r w:rsidRPr="00FC2B42">
                        <w:rPr>
                          <w:color w:val="000080"/>
                          <w:sz w:val="18"/>
                          <w:lang w:val="en-US"/>
                        </w:rPr>
                        <w:fldChar w:fldCharType="end"/>
                      </w:r>
                    </w:p>
                  </w:txbxContent>
                </v:textbox>
                <w10:anchorlock/>
              </v:shape>
            </w:pict>
          </mc:Fallback>
        </mc:AlternateContent>
      </w:r>
      <w:r w:rsidR="00026FE6" w:rsidRPr="003D3060">
        <w:rPr>
          <w:noProof w:val="0"/>
          <w:lang w:val="en-US"/>
        </w:rPr>
        <w:t xml:space="preserve">      PosBottomStation: Ahland.NationalCoord;</w:t>
      </w:r>
      <w:r w:rsidR="00026FE6" w:rsidRPr="003D3060">
        <w:rPr>
          <w:noProof w:val="0"/>
          <w:lang w:val="en-US"/>
        </w:rPr>
        <w:fldChar w:fldCharType="begin"/>
      </w:r>
      <w:r w:rsidR="00026FE6" w:rsidRPr="003D3060">
        <w:rPr>
          <w:noProof w:val="0"/>
          <w:lang w:val="en-US"/>
        </w:rPr>
        <w:instrText xml:space="preserve"> XE "Coordinates" \i </w:instrText>
      </w:r>
      <w:r w:rsidR="00026FE6" w:rsidRPr="003D3060">
        <w:rPr>
          <w:noProof w:val="0"/>
          <w:lang w:val="en-US"/>
        </w:rPr>
        <w:fldChar w:fldCharType="end"/>
      </w:r>
    </w:p>
    <w:p w14:paraId="2DBC0490" w14:textId="77777777" w:rsidR="00026FE6" w:rsidRPr="003D3060" w:rsidRDefault="00026FE6">
      <w:pPr>
        <w:pStyle w:val="Beispielcodeeng"/>
        <w:rPr>
          <w:noProof w:val="0"/>
          <w:lang w:val="en-US"/>
        </w:rPr>
      </w:pPr>
      <w:r w:rsidRPr="003D3060">
        <w:rPr>
          <w:noProof w:val="0"/>
          <w:lang w:val="en-US"/>
        </w:rPr>
        <w:t xml:space="preserve">      PosTopStation: Ahland.NationalCoord;</w:t>
      </w:r>
    </w:p>
    <w:p w14:paraId="2107D737" w14:textId="77777777" w:rsidR="00026FE6" w:rsidRPr="003D3060" w:rsidRDefault="00026FE6">
      <w:pPr>
        <w:pStyle w:val="Beispielcodeeng"/>
        <w:rPr>
          <w:noProof w:val="0"/>
          <w:lang w:val="en-US"/>
        </w:rPr>
      </w:pPr>
      <w:r w:rsidRPr="003D3060">
        <w:rPr>
          <w:noProof w:val="0"/>
          <w:lang w:val="en-US"/>
        </w:rPr>
        <w:t xml:space="preserve">      DurationOfTrip: Ahland.LengthOfTimeInMinutes;</w:t>
      </w:r>
    </w:p>
    <w:p w14:paraId="44D816B9" w14:textId="77777777" w:rsidR="00026FE6" w:rsidRPr="003D3060" w:rsidRDefault="00026FE6">
      <w:pPr>
        <w:pStyle w:val="Beispielcodeeng"/>
        <w:rPr>
          <w:noProof w:val="0"/>
          <w:lang w:val="en-US"/>
        </w:rPr>
      </w:pPr>
      <w:r w:rsidRPr="003D3060">
        <w:rPr>
          <w:noProof w:val="0"/>
          <w:lang w:val="en-US"/>
        </w:rPr>
        <w:lastRenderedPageBreak/>
        <w:t xml:space="preserve">      !! Exact kind of alpine transport.</w:t>
      </w:r>
    </w:p>
    <w:p w14:paraId="30EC8476"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599872" behindDoc="0" locked="0" layoutInCell="0" allowOverlap="1" wp14:anchorId="64D4E437" wp14:editId="5643FDBA">
                <wp:simplePos x="0" y="0"/>
                <wp:positionH relativeFrom="column">
                  <wp:posOffset>4320540</wp:posOffset>
                </wp:positionH>
                <wp:positionV relativeFrom="paragraph">
                  <wp:posOffset>96520</wp:posOffset>
                </wp:positionV>
                <wp:extent cx="1440180" cy="234315"/>
                <wp:effectExtent l="12700" t="12700" r="0" b="0"/>
                <wp:wrapNone/>
                <wp:docPr id="2038553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A2D0964" w14:textId="77777777" w:rsidR="00EE5D8D" w:rsidRPr="00FC2B42" w:rsidRDefault="00EE5D8D">
                            <w:pPr>
                              <w:jc w:val="center"/>
                              <w:rPr>
                                <w:color w:val="000080"/>
                                <w:sz w:val="18"/>
                                <w:lang w:val="en-US"/>
                              </w:rPr>
                            </w:pPr>
                            <w:r w:rsidRPr="00FC2B42">
                              <w:rPr>
                                <w:color w:val="000080"/>
                                <w:sz w:val="18"/>
                                <w:lang w:val="en-US"/>
                              </w:rPr>
                              <w:t xml:space="preserve">Types → </w:t>
                            </w:r>
                            <w:r w:rsidRPr="00FC2B42">
                              <w:rPr>
                                <w:color w:val="000080"/>
                                <w:sz w:val="18"/>
                                <w:lang w:val="en-US"/>
                              </w:rPr>
                              <w:fldChar w:fldCharType="begin"/>
                            </w:r>
                            <w:r w:rsidRPr="00FC2B42">
                              <w:rPr>
                                <w:color w:val="000080"/>
                                <w:sz w:val="18"/>
                                <w:lang w:val="en-US"/>
                              </w:rPr>
                              <w:instrText xml:space="preserve"> REF _Ref20649230 \r \h </w:instrText>
                            </w:r>
                            <w:r w:rsidRPr="00FC2B42">
                              <w:rPr>
                                <w:color w:val="000080"/>
                                <w:sz w:val="18"/>
                                <w:lang w:val="en-US"/>
                              </w:rPr>
                            </w:r>
                            <w:r w:rsidRPr="00FC2B42">
                              <w:rPr>
                                <w:color w:val="000080"/>
                                <w:sz w:val="18"/>
                                <w:lang w:val="en-US"/>
                              </w:rPr>
                              <w:fldChar w:fldCharType="separate"/>
                            </w:r>
                            <w:r w:rsidR="005309C2">
                              <w:rPr>
                                <w:color w:val="000080"/>
                                <w:sz w:val="18"/>
                                <w:lang w:val="en-US"/>
                              </w:rPr>
                              <w:t>6.2</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4E437" id="Text Box 27" o:spid="_x0000_s1041" type="#_x0000_t202" style="position:absolute;margin-left:340.2pt;margin-top:7.6pt;width:113.4pt;height:18.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TBSBg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" o:allowincell="f" filled="f" fillcolor="#ffc" strokecolor="#339" strokeweight="2.25pt">
                <v:path arrowok="t"/>
                <v:textbox inset="0,1mm,0,1mm">
                  <w:txbxContent>
                    <w:p w14:paraId="1A2D0964" w14:textId="77777777" w:rsidR="00EE5D8D" w:rsidRPr="00FC2B42" w:rsidRDefault="00EE5D8D">
                      <w:pPr>
                        <w:jc w:val="center"/>
                        <w:rPr>
                          <w:color w:val="000080"/>
                          <w:sz w:val="18"/>
                          <w:lang w:val="en-US"/>
                        </w:rPr>
                      </w:pPr>
                      <w:r w:rsidRPr="00FC2B42">
                        <w:rPr>
                          <w:color w:val="000080"/>
                          <w:sz w:val="18"/>
                          <w:lang w:val="en-US"/>
                        </w:rPr>
                        <w:t xml:space="preserve">Types → </w:t>
                      </w:r>
                      <w:r w:rsidRPr="00FC2B42">
                        <w:rPr>
                          <w:color w:val="000080"/>
                          <w:sz w:val="18"/>
                          <w:lang w:val="en-US"/>
                        </w:rPr>
                        <w:fldChar w:fldCharType="begin"/>
                      </w:r>
                      <w:r w:rsidRPr="00FC2B42">
                        <w:rPr>
                          <w:color w:val="000080"/>
                          <w:sz w:val="18"/>
                          <w:lang w:val="en-US"/>
                        </w:rPr>
                        <w:instrText xml:space="preserve"> REF _Ref20649230 \r \h </w:instrText>
                      </w:r>
                      <w:r w:rsidRPr="00FC2B42">
                        <w:rPr>
                          <w:color w:val="000080"/>
                          <w:sz w:val="18"/>
                          <w:lang w:val="en-US"/>
                        </w:rPr>
                      </w:r>
                      <w:r w:rsidRPr="00FC2B42">
                        <w:rPr>
                          <w:color w:val="000080"/>
                          <w:sz w:val="18"/>
                          <w:lang w:val="en-US"/>
                        </w:rPr>
                        <w:fldChar w:fldCharType="separate"/>
                      </w:r>
                      <w:r w:rsidR="005309C2">
                        <w:rPr>
                          <w:color w:val="000080"/>
                          <w:sz w:val="18"/>
                          <w:lang w:val="en-US"/>
                        </w:rPr>
                        <w:t>6.2</w:t>
                      </w:r>
                      <w:r w:rsidRPr="00FC2B42">
                        <w:rPr>
                          <w:color w:val="000080"/>
                          <w:sz w:val="18"/>
                          <w:lang w:val="en-US"/>
                        </w:rPr>
                        <w:fldChar w:fldCharType="end"/>
                      </w:r>
                    </w:p>
                  </w:txbxContent>
                </v:textbox>
              </v:shape>
            </w:pict>
          </mc:Fallback>
        </mc:AlternateContent>
      </w:r>
      <w:r w:rsidR="00026FE6" w:rsidRPr="003D3060">
        <w:rPr>
          <w:noProof w:val="0"/>
          <w:lang w:val="en-US"/>
        </w:rPr>
        <w:t xml:space="preserve">      Kind: (CogRail,</w:t>
      </w:r>
      <w:r w:rsidR="00026FE6" w:rsidRPr="003D3060">
        <w:rPr>
          <w:noProof w:val="0"/>
          <w:lang w:val="en-US"/>
        </w:rPr>
        <w:fldChar w:fldCharType="begin"/>
      </w:r>
      <w:r w:rsidR="00026FE6" w:rsidRPr="003D3060">
        <w:rPr>
          <w:noProof w:val="0"/>
          <w:lang w:val="en-US"/>
        </w:rPr>
        <w:instrText xml:space="preserve"> XE "Types" \i </w:instrText>
      </w:r>
      <w:r w:rsidR="00026FE6" w:rsidRPr="003D3060">
        <w:rPr>
          <w:noProof w:val="0"/>
          <w:lang w:val="en-US"/>
        </w:rPr>
        <w:fldChar w:fldCharType="end"/>
      </w:r>
      <w:r w:rsidR="00026FE6" w:rsidRPr="003D3060">
        <w:rPr>
          <w:noProof w:val="0"/>
          <w:lang w:val="en-US"/>
        </w:rPr>
        <w:fldChar w:fldCharType="begin"/>
      </w:r>
      <w:r w:rsidR="00026FE6" w:rsidRPr="003D3060">
        <w:rPr>
          <w:noProof w:val="0"/>
          <w:lang w:val="en-US"/>
        </w:rPr>
        <w:instrText xml:space="preserve"> XE "Enumeration" \i </w:instrText>
      </w:r>
      <w:r w:rsidR="00026FE6" w:rsidRPr="003D3060">
        <w:rPr>
          <w:noProof w:val="0"/>
          <w:lang w:val="en-US"/>
        </w:rPr>
        <w:fldChar w:fldCharType="end"/>
      </w:r>
    </w:p>
    <w:p w14:paraId="7CA260C1" w14:textId="77777777" w:rsidR="00026FE6" w:rsidRPr="003D3060" w:rsidRDefault="00026FE6">
      <w:pPr>
        <w:pStyle w:val="Beispielcodeeng"/>
        <w:rPr>
          <w:noProof w:val="0"/>
          <w:lang w:val="en-US"/>
        </w:rPr>
      </w:pPr>
      <w:r w:rsidRPr="003D3060">
        <w:rPr>
          <w:noProof w:val="0"/>
          <w:lang w:val="en-US"/>
        </w:rPr>
        <w:t xml:space="preserve">       </w:t>
      </w:r>
      <w:r w:rsidR="00A823C6" w:rsidRPr="003D3060">
        <w:rPr>
          <w:noProof w:val="0"/>
          <w:lang w:val="en-US"/>
        </w:rPr>
        <w:t xml:space="preserve"> </w:t>
      </w:r>
      <w:r w:rsidRPr="003D3060">
        <w:rPr>
          <w:noProof w:val="0"/>
          <w:lang w:val="en-US"/>
        </w:rPr>
        <w:t xml:space="preserve">     Funicular,</w:t>
      </w:r>
    </w:p>
    <w:p w14:paraId="7C66CDA9" w14:textId="77777777" w:rsidR="00026FE6" w:rsidRPr="003D3060" w:rsidRDefault="00026FE6">
      <w:pPr>
        <w:pStyle w:val="Beispielcodeeng"/>
        <w:rPr>
          <w:noProof w:val="0"/>
          <w:lang w:val="en-US"/>
        </w:rPr>
      </w:pPr>
      <w:r w:rsidRPr="003D3060">
        <w:rPr>
          <w:noProof w:val="0"/>
          <w:lang w:val="en-US"/>
        </w:rPr>
        <w:t xml:space="preserve">       </w:t>
      </w:r>
      <w:r w:rsidR="00A823C6" w:rsidRPr="003D3060">
        <w:rPr>
          <w:noProof w:val="0"/>
          <w:lang w:val="en-US"/>
        </w:rPr>
        <w:t xml:space="preserve"> </w:t>
      </w:r>
      <w:r w:rsidRPr="003D3060">
        <w:rPr>
          <w:noProof w:val="0"/>
          <w:lang w:val="en-US"/>
        </w:rPr>
        <w:t xml:space="preserve">     AerialCableCar,</w:t>
      </w:r>
    </w:p>
    <w:p w14:paraId="0EECCED9" w14:textId="77777777" w:rsidR="00026FE6" w:rsidRPr="003D3060" w:rsidRDefault="00026FE6">
      <w:pPr>
        <w:pStyle w:val="Beispielcodeeng"/>
        <w:rPr>
          <w:noProof w:val="0"/>
          <w:lang w:val="en-US"/>
        </w:rPr>
      </w:pPr>
      <w:r w:rsidRPr="003D3060">
        <w:rPr>
          <w:noProof w:val="0"/>
          <w:lang w:val="en-US"/>
        </w:rPr>
        <w:t xml:space="preserve">       </w:t>
      </w:r>
      <w:r w:rsidR="00A823C6" w:rsidRPr="003D3060">
        <w:rPr>
          <w:noProof w:val="0"/>
          <w:lang w:val="en-US"/>
        </w:rPr>
        <w:t xml:space="preserve"> </w:t>
      </w:r>
      <w:r w:rsidRPr="003D3060">
        <w:rPr>
          <w:noProof w:val="0"/>
          <w:lang w:val="en-US"/>
        </w:rPr>
        <w:t xml:space="preserve">     SkiLift,</w:t>
      </w:r>
    </w:p>
    <w:p w14:paraId="2DC81773" w14:textId="77777777" w:rsidR="00026FE6" w:rsidRPr="003D3060" w:rsidRDefault="00026FE6">
      <w:pPr>
        <w:pStyle w:val="Beispielcodeeng"/>
        <w:rPr>
          <w:noProof w:val="0"/>
          <w:lang w:val="en-US"/>
        </w:rPr>
      </w:pPr>
      <w:r w:rsidRPr="003D3060">
        <w:rPr>
          <w:noProof w:val="0"/>
          <w:lang w:val="en-US"/>
        </w:rPr>
        <w:t xml:space="preserve">       </w:t>
      </w:r>
      <w:r w:rsidR="00A823C6" w:rsidRPr="003D3060">
        <w:rPr>
          <w:noProof w:val="0"/>
          <w:lang w:val="en-US"/>
        </w:rPr>
        <w:t xml:space="preserve"> </w:t>
      </w:r>
      <w:r w:rsidRPr="003D3060">
        <w:rPr>
          <w:noProof w:val="0"/>
          <w:lang w:val="en-US"/>
        </w:rPr>
        <w:t xml:space="preserve">     ChairLift,</w:t>
      </w:r>
    </w:p>
    <w:p w14:paraId="70386E97" w14:textId="77777777" w:rsidR="00026FE6" w:rsidRPr="003D3060" w:rsidRDefault="00026FE6">
      <w:pPr>
        <w:pStyle w:val="Beispielcodeeng"/>
        <w:rPr>
          <w:noProof w:val="0"/>
          <w:lang w:val="en-US"/>
        </w:rPr>
      </w:pPr>
      <w:r w:rsidRPr="003D3060">
        <w:rPr>
          <w:noProof w:val="0"/>
          <w:lang w:val="en-US"/>
        </w:rPr>
        <w:t xml:space="preserve">         </w:t>
      </w:r>
      <w:r w:rsidR="00A823C6" w:rsidRPr="003D3060">
        <w:rPr>
          <w:noProof w:val="0"/>
          <w:lang w:val="en-US"/>
        </w:rPr>
        <w:t xml:space="preserve"> </w:t>
      </w:r>
      <w:r w:rsidRPr="003D3060">
        <w:rPr>
          <w:noProof w:val="0"/>
          <w:lang w:val="en-US"/>
        </w:rPr>
        <w:t xml:space="preserve">   Gondola);</w:t>
      </w:r>
    </w:p>
    <w:p w14:paraId="3FF79290" w14:textId="77777777" w:rsidR="00026FE6" w:rsidRPr="003D3060" w:rsidRDefault="00026FE6">
      <w:pPr>
        <w:pStyle w:val="Beispielcodeeng"/>
        <w:rPr>
          <w:noProof w:val="0"/>
          <w:lang w:val="en-US"/>
        </w:rPr>
      </w:pPr>
      <w:r w:rsidRPr="003D3060">
        <w:rPr>
          <w:noProof w:val="0"/>
          <w:lang w:val="en-US"/>
        </w:rPr>
        <w:t xml:space="preserve">    END AlpineTransport;</w:t>
      </w:r>
    </w:p>
    <w:p w14:paraId="17BE73F5" w14:textId="77777777" w:rsidR="00026FE6" w:rsidRPr="003D3060" w:rsidRDefault="00026FE6">
      <w:pPr>
        <w:pStyle w:val="Beispielcodeeng"/>
        <w:rPr>
          <w:noProof w:val="0"/>
          <w:lang w:val="en-US"/>
        </w:rPr>
      </w:pPr>
    </w:p>
    <w:p w14:paraId="00734916" w14:textId="77777777" w:rsidR="00026FE6" w:rsidRPr="003D3060" w:rsidRDefault="00026FE6">
      <w:pPr>
        <w:pStyle w:val="Beispielcodeeng"/>
        <w:rPr>
          <w:noProof w:val="0"/>
          <w:lang w:val="en-US"/>
        </w:rPr>
      </w:pPr>
      <w:r w:rsidRPr="003D3060">
        <w:rPr>
          <w:noProof w:val="0"/>
          <w:lang w:val="en-US"/>
        </w:rPr>
        <w:t xml:space="preserve">    ASSOCIATION =</w:t>
      </w:r>
      <w:r w:rsidR="00787F1D" w:rsidRPr="003D3060">
        <w:rPr>
          <w:lang w:val="en-US"/>
        </w:rPr>
        <w:fldChar w:fldCharType="begin"/>
      </w:r>
      <w:r w:rsidR="00787F1D" w:rsidRPr="003D3060">
        <w:rPr>
          <w:lang w:val="en-US"/>
        </w:rPr>
        <w:instrText xml:space="preserve"> XE "Relationship" \i </w:instrText>
      </w:r>
      <w:r w:rsidR="00787F1D" w:rsidRPr="003D3060">
        <w:rPr>
          <w:lang w:val="en-US"/>
        </w:rPr>
        <w:fldChar w:fldCharType="end"/>
      </w:r>
      <w:r w:rsidRPr="003D3060">
        <w:rPr>
          <w:noProof w:val="0"/>
          <w:lang w:val="en-US"/>
        </w:rPr>
        <w:fldChar w:fldCharType="begin"/>
      </w:r>
      <w:r w:rsidRPr="003D3060">
        <w:rPr>
          <w:noProof w:val="0"/>
          <w:lang w:val="en-US"/>
        </w:rPr>
        <w:instrText xml:space="preserve"> XE "Association" \i </w:instrText>
      </w:r>
      <w:r w:rsidRPr="003D3060">
        <w:rPr>
          <w:noProof w:val="0"/>
          <w:lang w:val="en-US"/>
        </w:rPr>
        <w:fldChar w:fldCharType="end"/>
      </w:r>
    </w:p>
    <w:p w14:paraId="61C7849E" w14:textId="77777777" w:rsidR="00BC6F3A" w:rsidRPr="003D3060" w:rsidRDefault="00026FE6">
      <w:pPr>
        <w:pStyle w:val="Beispielcodeeng"/>
        <w:rPr>
          <w:noProof w:val="0"/>
          <w:lang w:val="en-US"/>
        </w:rPr>
      </w:pPr>
      <w:r w:rsidRPr="003D3060">
        <w:rPr>
          <w:noProof w:val="0"/>
          <w:lang w:val="en-US"/>
        </w:rPr>
        <w:t xml:space="preserve">      !! Indicates which means of transport are operated by one specific</w:t>
      </w:r>
    </w:p>
    <w:p w14:paraId="3E378102" w14:textId="77777777" w:rsidR="00026FE6" w:rsidRPr="003D3060" w:rsidRDefault="00026FE6">
      <w:pPr>
        <w:pStyle w:val="Beispielcodeeng"/>
        <w:rPr>
          <w:noProof w:val="0"/>
          <w:lang w:val="en-US"/>
        </w:rPr>
      </w:pPr>
      <w:r w:rsidRPr="003D3060">
        <w:rPr>
          <w:noProof w:val="0"/>
          <w:lang w:val="en-US"/>
        </w:rPr>
        <w:t xml:space="preserve">      !! company. Example: The "MountIlisAlpineTransports" operate the</w:t>
      </w:r>
    </w:p>
    <w:p w14:paraId="725D0656" w14:textId="77777777" w:rsidR="00026FE6" w:rsidRPr="003D3060" w:rsidRDefault="00026FE6">
      <w:pPr>
        <w:pStyle w:val="Beispielcodeeng"/>
        <w:rPr>
          <w:noProof w:val="0"/>
          <w:lang w:val="en-US"/>
        </w:rPr>
      </w:pPr>
      <w:r w:rsidRPr="003D3060">
        <w:rPr>
          <w:noProof w:val="0"/>
          <w:lang w:val="en-US"/>
        </w:rPr>
        <w:t xml:space="preserve">      !! funicular "Ilis Ville-Mount Ilis", the gondola</w:t>
      </w:r>
    </w:p>
    <w:p w14:paraId="75C8FE8F" w14:textId="77777777" w:rsidR="00026FE6" w:rsidRPr="003D3060" w:rsidRDefault="00026FE6">
      <w:pPr>
        <w:pStyle w:val="Beispielcodeeng"/>
        <w:rPr>
          <w:noProof w:val="0"/>
          <w:lang w:val="en-US"/>
        </w:rPr>
      </w:pPr>
      <w:r w:rsidRPr="003D3060">
        <w:rPr>
          <w:noProof w:val="0"/>
          <w:lang w:val="en-US"/>
        </w:rPr>
        <w:t xml:space="preserve">      !! "Ilis Bath-Ilis Rock" and the ski lift "Ilis Rock-Mount Ilis".</w:t>
      </w:r>
    </w:p>
    <w:p w14:paraId="3ADAB4C0" w14:textId="77777777" w:rsidR="00026FE6" w:rsidRPr="003D3060" w:rsidRDefault="00026FE6">
      <w:pPr>
        <w:pStyle w:val="Beispielcodeeng"/>
        <w:rPr>
          <w:noProof w:val="0"/>
          <w:lang w:val="en-US"/>
        </w:rPr>
      </w:pPr>
      <w:r w:rsidRPr="003D3060">
        <w:rPr>
          <w:noProof w:val="0"/>
          <w:lang w:val="en-US"/>
        </w:rPr>
        <w:t xml:space="preserve">      !! A railway company may run an unlimited number {*} of alpine transports</w:t>
      </w:r>
    </w:p>
    <w:p w14:paraId="73550CE1" w14:textId="77777777" w:rsidR="00026FE6" w:rsidRPr="003D3060" w:rsidRDefault="00026FE6">
      <w:pPr>
        <w:pStyle w:val="Beispielcodeeng"/>
        <w:rPr>
          <w:noProof w:val="0"/>
          <w:lang w:val="en-US"/>
        </w:rPr>
      </w:pPr>
      <w:r w:rsidRPr="003D3060">
        <w:rPr>
          <w:noProof w:val="0"/>
          <w:lang w:val="en-US"/>
        </w:rPr>
        <w:t xml:space="preserve">      !! and there is always exactly one {1} operator per means of transport.</w:t>
      </w:r>
    </w:p>
    <w:p w14:paraId="20DBF97E" w14:textId="77777777" w:rsidR="00BC6F3A" w:rsidRPr="003D3060" w:rsidRDefault="00026FE6">
      <w:pPr>
        <w:pStyle w:val="Beispielcodeeng"/>
        <w:rPr>
          <w:noProof w:val="0"/>
          <w:lang w:val="en-US"/>
        </w:rPr>
      </w:pPr>
      <w:r w:rsidRPr="003D3060">
        <w:rPr>
          <w:noProof w:val="0"/>
          <w:lang w:val="en-US"/>
        </w:rPr>
        <w:t xml:space="preserve">      !! The symbol –- stands for an ordinary</w:t>
      </w:r>
    </w:p>
    <w:p w14:paraId="31FF23E0" w14:textId="77777777" w:rsidR="00BC6F3A" w:rsidRPr="003D3060" w:rsidRDefault="00026FE6">
      <w:pPr>
        <w:pStyle w:val="Beispielcodeeng"/>
        <w:rPr>
          <w:noProof w:val="0"/>
          <w:lang w:val="en-US"/>
        </w:rPr>
      </w:pPr>
      <w:r w:rsidRPr="003D3060">
        <w:rPr>
          <w:noProof w:val="0"/>
          <w:lang w:val="en-US"/>
        </w:rPr>
        <w:t xml:space="preserve">      !! relationship, -&lt;&gt; means that the strength of</w:t>
      </w:r>
    </w:p>
    <w:p w14:paraId="24101EB2" w14:textId="77777777" w:rsidR="00026FE6" w:rsidRPr="003D3060" w:rsidRDefault="00026FE6">
      <w:pPr>
        <w:pStyle w:val="Beispielcodeeng"/>
        <w:rPr>
          <w:noProof w:val="0"/>
          <w:lang w:val="en-US"/>
        </w:rPr>
      </w:pPr>
      <w:r w:rsidRPr="003D3060">
        <w:rPr>
          <w:noProof w:val="0"/>
          <w:lang w:val="en-US"/>
        </w:rPr>
        <w:t xml:space="preserve">      !! relationship is above the ordinary, a so-called</w:t>
      </w:r>
    </w:p>
    <w:p w14:paraId="19764FBC" w14:textId="77777777" w:rsidR="00026FE6" w:rsidRPr="003D3060" w:rsidRDefault="00026FE6">
      <w:pPr>
        <w:pStyle w:val="Beispielcodeeng"/>
        <w:rPr>
          <w:noProof w:val="0"/>
          <w:lang w:val="en-US"/>
        </w:rPr>
      </w:pPr>
      <w:r w:rsidRPr="003D3060">
        <w:rPr>
          <w:noProof w:val="0"/>
          <w:lang w:val="en-US"/>
        </w:rPr>
        <w:t xml:space="preserve">      !! aggregation.</w:t>
      </w:r>
    </w:p>
    <w:p w14:paraId="6ADD9432" w14:textId="77777777" w:rsidR="00026FE6" w:rsidRPr="003D3060" w:rsidRDefault="00026FE6">
      <w:pPr>
        <w:pStyle w:val="Beispielcodeeng"/>
        <w:rPr>
          <w:noProof w:val="0"/>
          <w:lang w:val="en-US"/>
        </w:rPr>
      </w:pPr>
      <w:r w:rsidRPr="003D3060">
        <w:rPr>
          <w:noProof w:val="0"/>
          <w:lang w:val="en-US"/>
        </w:rPr>
        <w:t xml:space="preserve">      Operator -&lt;&gt; {1} RailwayCompany;</w:t>
      </w:r>
      <w:r w:rsidRPr="003D3060">
        <w:rPr>
          <w:noProof w:val="0"/>
          <w:lang w:val="en-US"/>
        </w:rPr>
        <w:fldChar w:fldCharType="begin"/>
      </w:r>
      <w:r w:rsidRPr="003D3060">
        <w:rPr>
          <w:noProof w:val="0"/>
          <w:lang w:val="en-US"/>
        </w:rPr>
        <w:instrText xml:space="preserve"> XE "Aggregation:with relationships" \i </w:instrText>
      </w:r>
      <w:r w:rsidRPr="003D3060">
        <w:rPr>
          <w:noProof w:val="0"/>
          <w:lang w:val="en-US"/>
        </w:rPr>
        <w:fldChar w:fldCharType="end"/>
      </w:r>
      <w:r w:rsidR="00A811FE" w:rsidRPr="003D3060">
        <w:rPr>
          <w:lang w:val="en-US" w:eastAsia="de-CH"/>
        </w:rPr>
        <mc:AlternateContent>
          <mc:Choice Requires="wps">
            <w:drawing>
              <wp:anchor distT="0" distB="0" distL="114300" distR="114300" simplePos="0" relativeHeight="251645952" behindDoc="0" locked="0" layoutInCell="1" allowOverlap="1" wp14:anchorId="0969AA0E" wp14:editId="35AD9AA0">
                <wp:simplePos x="0" y="0"/>
                <wp:positionH relativeFrom="column">
                  <wp:posOffset>4320540</wp:posOffset>
                </wp:positionH>
                <wp:positionV relativeFrom="paragraph">
                  <wp:posOffset>-504190</wp:posOffset>
                </wp:positionV>
                <wp:extent cx="1440180" cy="396240"/>
                <wp:effectExtent l="12700" t="12700" r="0" b="0"/>
                <wp:wrapNone/>
                <wp:docPr id="33775590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4C50E0B" w14:textId="77777777" w:rsidR="00EE5D8D" w:rsidRPr="00062714" w:rsidRDefault="00EE5D8D">
                            <w:pPr>
                              <w:jc w:val="center"/>
                              <w:rPr>
                                <w:color w:val="000080"/>
                                <w:sz w:val="18"/>
                                <w:lang w:val="en-US"/>
                              </w:rPr>
                            </w:pPr>
                            <w:r w:rsidRPr="00062714">
                              <w:rPr>
                                <w:color w:val="000080"/>
                                <w:sz w:val="18"/>
                                <w:lang w:val="en-US"/>
                              </w:rPr>
                              <w:t>Force of a relationship</w:t>
                            </w:r>
                            <w:r w:rsidRPr="00062714">
                              <w:rPr>
                                <w:color w:val="000080"/>
                                <w:sz w:val="18"/>
                                <w:lang w:val="en-US"/>
                              </w:rPr>
                              <w:br/>
                              <w:t xml:space="preserve">→ </w:t>
                            </w:r>
                            <w:r w:rsidRPr="00062714">
                              <w:rPr>
                                <w:color w:val="000080"/>
                                <w:sz w:val="18"/>
                                <w:lang w:val="en-US"/>
                              </w:rPr>
                              <w:fldChar w:fldCharType="begin"/>
                            </w:r>
                            <w:r w:rsidRPr="00062714">
                              <w:rPr>
                                <w:color w:val="000080"/>
                                <w:sz w:val="18"/>
                                <w:lang w:val="en-US"/>
                              </w:rPr>
                              <w:instrText xml:space="preserve"> REF _Ref224376043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6.13.2</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9AA0E" id="Text Box 80" o:spid="_x0000_s1042" type="#_x0000_t202" style="position:absolute;margin-left:340.2pt;margin-top:-39.7pt;width:113.4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h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" filled="f" fillcolor="#ffc" strokecolor="#339" strokeweight="2.25pt">
                <v:path arrowok="t"/>
                <v:textbox inset="0,1mm,0,1mm">
                  <w:txbxContent>
                    <w:p w14:paraId="14C50E0B" w14:textId="77777777" w:rsidR="00EE5D8D" w:rsidRPr="00062714" w:rsidRDefault="00EE5D8D">
                      <w:pPr>
                        <w:jc w:val="center"/>
                        <w:rPr>
                          <w:color w:val="000080"/>
                          <w:sz w:val="18"/>
                          <w:lang w:val="en-US"/>
                        </w:rPr>
                      </w:pPr>
                      <w:r w:rsidRPr="00062714">
                        <w:rPr>
                          <w:color w:val="000080"/>
                          <w:sz w:val="18"/>
                          <w:lang w:val="en-US"/>
                        </w:rPr>
                        <w:t>Force of a relationship</w:t>
                      </w:r>
                      <w:r w:rsidRPr="00062714">
                        <w:rPr>
                          <w:color w:val="000080"/>
                          <w:sz w:val="18"/>
                          <w:lang w:val="en-US"/>
                        </w:rPr>
                        <w:br/>
                        <w:t xml:space="preserve">→ </w:t>
                      </w:r>
                      <w:r w:rsidRPr="00062714">
                        <w:rPr>
                          <w:color w:val="000080"/>
                          <w:sz w:val="18"/>
                          <w:lang w:val="en-US"/>
                        </w:rPr>
                        <w:fldChar w:fldCharType="begin"/>
                      </w:r>
                      <w:r w:rsidRPr="00062714">
                        <w:rPr>
                          <w:color w:val="000080"/>
                          <w:sz w:val="18"/>
                          <w:lang w:val="en-US"/>
                        </w:rPr>
                        <w:instrText xml:space="preserve"> REF _Ref224376043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6.13.2</w:t>
                      </w:r>
                      <w:r w:rsidRPr="00062714">
                        <w:rPr>
                          <w:color w:val="000080"/>
                          <w:sz w:val="18"/>
                          <w:lang w:val="en-US"/>
                        </w:rPr>
                        <w:fldChar w:fldCharType="end"/>
                      </w:r>
                    </w:p>
                  </w:txbxContent>
                </v:textbox>
              </v:shape>
            </w:pict>
          </mc:Fallback>
        </mc:AlternateContent>
      </w:r>
    </w:p>
    <w:p w14:paraId="518B2525" w14:textId="77777777" w:rsidR="00026FE6" w:rsidRPr="003D3060" w:rsidRDefault="00026FE6">
      <w:pPr>
        <w:pStyle w:val="Beispielcodeeng"/>
        <w:rPr>
          <w:noProof w:val="0"/>
          <w:lang w:val="en-US"/>
        </w:rPr>
      </w:pPr>
      <w:r w:rsidRPr="003D3060">
        <w:rPr>
          <w:noProof w:val="0"/>
          <w:lang w:val="en-US"/>
        </w:rPr>
        <w:t xml:space="preserve">      Railway -- {*} AlpineTransport;</w:t>
      </w:r>
    </w:p>
    <w:p w14:paraId="621CD455" w14:textId="77777777" w:rsidR="00026FE6" w:rsidRPr="003D3060" w:rsidRDefault="00026FE6">
      <w:pPr>
        <w:pStyle w:val="Beispielcodeeng"/>
        <w:rPr>
          <w:noProof w:val="0"/>
          <w:lang w:val="en-US"/>
        </w:rPr>
      </w:pPr>
      <w:r w:rsidRPr="003D3060">
        <w:rPr>
          <w:noProof w:val="0"/>
          <w:lang w:val="en-US"/>
        </w:rPr>
        <w:t xml:space="preserve">    END;</w:t>
      </w:r>
    </w:p>
    <w:p w14:paraId="070A9D32" w14:textId="77777777" w:rsidR="00026FE6" w:rsidRPr="003D3060" w:rsidRDefault="00026FE6">
      <w:pPr>
        <w:pStyle w:val="Beispielcodeeng"/>
        <w:rPr>
          <w:noProof w:val="0"/>
          <w:lang w:val="en-US"/>
        </w:rPr>
      </w:pPr>
    </w:p>
    <w:p w14:paraId="3D3D3240"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0896" behindDoc="0" locked="1" layoutInCell="0" allowOverlap="1" wp14:anchorId="6011C729" wp14:editId="25126456">
                <wp:simplePos x="0" y="0"/>
                <wp:positionH relativeFrom="column">
                  <wp:posOffset>4320540</wp:posOffset>
                </wp:positionH>
                <wp:positionV relativeFrom="paragraph">
                  <wp:posOffset>0</wp:posOffset>
                </wp:positionV>
                <wp:extent cx="1440180" cy="234315"/>
                <wp:effectExtent l="12700" t="12700" r="0" b="0"/>
                <wp:wrapNone/>
                <wp:docPr id="136768370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0259DC3" w14:textId="77777777" w:rsidR="00EE5D8D" w:rsidRPr="00FC2B42" w:rsidRDefault="00EE5D8D">
                            <w:pPr>
                              <w:jc w:val="center"/>
                              <w:rPr>
                                <w:color w:val="000080"/>
                                <w:sz w:val="18"/>
                                <w:lang w:val="en-US"/>
                              </w:rPr>
                            </w:pPr>
                            <w:r w:rsidRPr="00FC2B42">
                              <w:rPr>
                                <w:color w:val="000080"/>
                                <w:sz w:val="18"/>
                                <w:lang w:val="en-US"/>
                              </w:rPr>
                              <w:t xml:space="preserve">Roles → </w:t>
                            </w:r>
                            <w:r w:rsidRPr="00FC2B42">
                              <w:rPr>
                                <w:color w:val="000080"/>
                                <w:sz w:val="18"/>
                                <w:lang w:val="en-US"/>
                              </w:rPr>
                              <w:fldChar w:fldCharType="begin"/>
                            </w:r>
                            <w:r w:rsidRPr="00FC2B42">
                              <w:rPr>
                                <w:color w:val="000080"/>
                                <w:sz w:val="18"/>
                                <w:lang w:val="en-US"/>
                              </w:rPr>
                              <w:instrText xml:space="preserve"> REF _Ref20649347 \r \h </w:instrText>
                            </w:r>
                            <w:r w:rsidRPr="00FC2B42">
                              <w:rPr>
                                <w:color w:val="000080"/>
                                <w:sz w:val="18"/>
                                <w:lang w:val="en-US"/>
                              </w:rPr>
                            </w:r>
                            <w:r w:rsidRPr="00FC2B42">
                              <w:rPr>
                                <w:color w:val="000080"/>
                                <w:sz w:val="18"/>
                                <w:lang w:val="en-US"/>
                              </w:rPr>
                              <w:fldChar w:fldCharType="separate"/>
                            </w:r>
                            <w:r w:rsidR="005309C2">
                              <w:rPr>
                                <w:color w:val="000080"/>
                                <w:sz w:val="18"/>
                                <w:lang w:val="en-US"/>
                              </w:rPr>
                              <w:t>6.13.1</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1C729" id="Text Box 28" o:spid="_x0000_s1043" type="#_x0000_t202" style="position:absolute;margin-left:340.2pt;margin-top:0;width:113.4pt;height:18.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phOBwIAAOw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YK/X6XHiqwHx&#13;&#10;jIx5GKWHXwWNDvwvSnqUXU3DzwPzkhL90eJck0azsbxKFRB/um0ub5nlCFHTSMlo3sVR0wfn1b7D&#13;&#10;DOMgLbzFCbUqk/dSzVQ3SirTP8k/afbynKNePunuNwA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J+ymE4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50259DC3" w14:textId="77777777" w:rsidR="00EE5D8D" w:rsidRPr="00FC2B42" w:rsidRDefault="00EE5D8D">
                      <w:pPr>
                        <w:jc w:val="center"/>
                        <w:rPr>
                          <w:color w:val="000080"/>
                          <w:sz w:val="18"/>
                          <w:lang w:val="en-US"/>
                        </w:rPr>
                      </w:pPr>
                      <w:r w:rsidRPr="00FC2B42">
                        <w:rPr>
                          <w:color w:val="000080"/>
                          <w:sz w:val="18"/>
                          <w:lang w:val="en-US"/>
                        </w:rPr>
                        <w:t xml:space="preserve">Roles → </w:t>
                      </w:r>
                      <w:r w:rsidRPr="00FC2B42">
                        <w:rPr>
                          <w:color w:val="000080"/>
                          <w:sz w:val="18"/>
                          <w:lang w:val="en-US"/>
                        </w:rPr>
                        <w:fldChar w:fldCharType="begin"/>
                      </w:r>
                      <w:r w:rsidRPr="00FC2B42">
                        <w:rPr>
                          <w:color w:val="000080"/>
                          <w:sz w:val="18"/>
                          <w:lang w:val="en-US"/>
                        </w:rPr>
                        <w:instrText xml:space="preserve"> REF _Ref20649347 \r \h </w:instrText>
                      </w:r>
                      <w:r w:rsidRPr="00FC2B42">
                        <w:rPr>
                          <w:color w:val="000080"/>
                          <w:sz w:val="18"/>
                          <w:lang w:val="en-US"/>
                        </w:rPr>
                      </w:r>
                      <w:r w:rsidRPr="00FC2B42">
                        <w:rPr>
                          <w:color w:val="000080"/>
                          <w:sz w:val="18"/>
                          <w:lang w:val="en-US"/>
                        </w:rPr>
                        <w:fldChar w:fldCharType="separate"/>
                      </w:r>
                      <w:r w:rsidR="005309C2">
                        <w:rPr>
                          <w:color w:val="000080"/>
                          <w:sz w:val="18"/>
                          <w:lang w:val="en-US"/>
                        </w:rPr>
                        <w:t>6.13.1</w:t>
                      </w:r>
                      <w:r w:rsidRPr="00FC2B42">
                        <w:rPr>
                          <w:color w:val="000080"/>
                          <w:sz w:val="18"/>
                          <w:lang w:val="en-US"/>
                        </w:rPr>
                        <w:fldChar w:fldCharType="end"/>
                      </w:r>
                    </w:p>
                  </w:txbxContent>
                </v:textbox>
                <w10:anchorlock/>
              </v:shape>
            </w:pict>
          </mc:Fallback>
        </mc:AlternateContent>
      </w:r>
      <w:r w:rsidR="00026FE6" w:rsidRPr="003D3060">
        <w:rPr>
          <w:noProof w:val="0"/>
          <w:lang w:val="en-US"/>
        </w:rPr>
        <w:t xml:space="preserve">    ASSOCIATION =</w:t>
      </w:r>
      <w:r w:rsidR="00026FE6" w:rsidRPr="003D3060">
        <w:rPr>
          <w:noProof w:val="0"/>
          <w:lang w:val="en-US"/>
        </w:rPr>
        <w:fldChar w:fldCharType="begin"/>
      </w:r>
      <w:r w:rsidR="00026FE6" w:rsidRPr="003D3060">
        <w:rPr>
          <w:noProof w:val="0"/>
          <w:lang w:val="en-US"/>
        </w:rPr>
        <w:instrText xml:space="preserve"> XE "Role" \i </w:instrText>
      </w:r>
      <w:r w:rsidR="00026FE6" w:rsidRPr="003D3060">
        <w:rPr>
          <w:noProof w:val="0"/>
          <w:lang w:val="en-US"/>
        </w:rPr>
        <w:fldChar w:fldCharType="end"/>
      </w:r>
    </w:p>
    <w:p w14:paraId="6FBD85BB" w14:textId="77777777" w:rsidR="00026FE6" w:rsidRPr="003D3060" w:rsidRDefault="00026FE6">
      <w:pPr>
        <w:pStyle w:val="Beispielcodeeng"/>
        <w:rPr>
          <w:noProof w:val="0"/>
          <w:lang w:val="en-US"/>
        </w:rPr>
      </w:pPr>
      <w:r w:rsidRPr="003D3060">
        <w:rPr>
          <w:noProof w:val="0"/>
          <w:lang w:val="en-US"/>
        </w:rPr>
        <w:t xml:space="preserve">      Daughter -- {*} RailwayCompany;</w:t>
      </w:r>
    </w:p>
    <w:p w14:paraId="54C057E2" w14:textId="77777777" w:rsidR="00026FE6" w:rsidRPr="003D3060" w:rsidRDefault="00026FE6">
      <w:pPr>
        <w:pStyle w:val="Beispielcodeeng"/>
        <w:rPr>
          <w:noProof w:val="0"/>
          <w:lang w:val="en-US"/>
        </w:rPr>
      </w:pPr>
      <w:r w:rsidRPr="003D3060">
        <w:rPr>
          <w:noProof w:val="0"/>
          <w:lang w:val="en-US"/>
        </w:rPr>
        <w:t xml:space="preserve">      Mother -- {0..1} RailwayCompany;</w:t>
      </w:r>
    </w:p>
    <w:p w14:paraId="71F86A2A" w14:textId="77777777" w:rsidR="00026FE6" w:rsidRPr="003D3060" w:rsidRDefault="00026FE6">
      <w:pPr>
        <w:pStyle w:val="Beispielcodeeng"/>
        <w:rPr>
          <w:noProof w:val="0"/>
          <w:lang w:val="en-US"/>
        </w:rPr>
      </w:pPr>
      <w:r w:rsidRPr="003D3060">
        <w:rPr>
          <w:noProof w:val="0"/>
          <w:lang w:val="en-US"/>
        </w:rPr>
        <w:t xml:space="preserve">    END;</w:t>
      </w:r>
    </w:p>
    <w:p w14:paraId="620DD121" w14:textId="77777777" w:rsidR="00026FE6" w:rsidRPr="003D3060" w:rsidRDefault="00026FE6">
      <w:pPr>
        <w:pStyle w:val="Beispielcodeeng"/>
        <w:rPr>
          <w:noProof w:val="0"/>
          <w:lang w:val="en-US"/>
        </w:rPr>
      </w:pPr>
    </w:p>
    <w:p w14:paraId="471CD334" w14:textId="77777777" w:rsidR="00026FE6" w:rsidRPr="003D3060" w:rsidRDefault="00026FE6">
      <w:pPr>
        <w:pStyle w:val="Beispielcodeeng"/>
        <w:rPr>
          <w:noProof w:val="0"/>
          <w:lang w:val="en-US"/>
        </w:rPr>
      </w:pPr>
      <w:r w:rsidRPr="003D3060">
        <w:rPr>
          <w:noProof w:val="0"/>
          <w:lang w:val="en-US"/>
        </w:rPr>
        <w:t xml:space="preserve">  END AlpineTransports;</w:t>
      </w:r>
    </w:p>
    <w:p w14:paraId="37DF412A" w14:textId="77777777" w:rsidR="00026FE6" w:rsidRPr="003D3060" w:rsidRDefault="00026FE6">
      <w:pPr>
        <w:pStyle w:val="Beispielcodeeng"/>
        <w:rPr>
          <w:noProof w:val="0"/>
          <w:lang w:val="en-US"/>
        </w:rPr>
      </w:pPr>
    </w:p>
    <w:p w14:paraId="0AD3C8D8" w14:textId="77777777" w:rsidR="00026FE6" w:rsidRPr="003D3060" w:rsidRDefault="00026FE6">
      <w:pPr>
        <w:pStyle w:val="Beispielcodeeng"/>
        <w:rPr>
          <w:noProof w:val="0"/>
          <w:lang w:val="en-US"/>
        </w:rPr>
      </w:pPr>
    </w:p>
    <w:p w14:paraId="79CCBF1D" w14:textId="77777777" w:rsidR="00026FE6" w:rsidRPr="003D3060" w:rsidRDefault="00026FE6">
      <w:pPr>
        <w:pStyle w:val="Beispielcodeeng"/>
        <w:rPr>
          <w:noProof w:val="0"/>
          <w:lang w:val="en-US"/>
        </w:rPr>
      </w:pPr>
      <w:r w:rsidRPr="003D3060">
        <w:rPr>
          <w:noProof w:val="0"/>
          <w:lang w:val="en-US"/>
        </w:rPr>
        <w:t xml:space="preserve">  TOPIC Tickets =</w:t>
      </w:r>
    </w:p>
    <w:p w14:paraId="3ECCA1AA" w14:textId="77777777" w:rsidR="00026FE6" w:rsidRPr="003D3060" w:rsidRDefault="00026FE6">
      <w:pPr>
        <w:pStyle w:val="Beispielcodeeng"/>
        <w:rPr>
          <w:noProof w:val="0"/>
          <w:lang w:val="en-US"/>
        </w:rPr>
      </w:pPr>
      <w:r w:rsidRPr="003D3060">
        <w:rPr>
          <w:noProof w:val="0"/>
          <w:lang w:val="en-US"/>
        </w:rPr>
        <w:t xml:space="preserve">    DEPENDS ON AlpineTransports;</w:t>
      </w:r>
    </w:p>
    <w:p w14:paraId="4B62C069"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7280" behindDoc="0" locked="1" layoutInCell="1" allowOverlap="1" wp14:anchorId="4D9FF50F" wp14:editId="0C8914AC">
                <wp:simplePos x="0" y="0"/>
                <wp:positionH relativeFrom="column">
                  <wp:posOffset>4320540</wp:posOffset>
                </wp:positionH>
                <wp:positionV relativeFrom="paragraph">
                  <wp:posOffset>0</wp:posOffset>
                </wp:positionV>
                <wp:extent cx="1440180" cy="234315"/>
                <wp:effectExtent l="12700" t="12700" r="0" b="0"/>
                <wp:wrapNone/>
                <wp:docPr id="103744946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DCBF10A" w14:textId="77777777" w:rsidR="00EE5D8D" w:rsidRDefault="00EE5D8D">
                            <w:pPr>
                              <w:jc w:val="center"/>
                              <w:rPr>
                                <w:color w:val="000080"/>
                                <w:sz w:val="18"/>
                                <w:lang w:val="en-US"/>
                              </w:rPr>
                            </w:pPr>
                            <w:r>
                              <w:rPr>
                                <w:color w:val="000080"/>
                                <w:sz w:val="18"/>
                                <w:lang w:val="en-US"/>
                              </w:rPr>
                              <w:t xml:space="preserve">Length of time → </w:t>
                            </w:r>
                            <w:r>
                              <w:rPr>
                                <w:color w:val="000080"/>
                                <w:sz w:val="18"/>
                                <w:lang w:val="en-US"/>
                              </w:rPr>
                              <w:fldChar w:fldCharType="begin"/>
                            </w:r>
                            <w:r>
                              <w:rPr>
                                <w:color w:val="000080"/>
                                <w:sz w:val="18"/>
                                <w:lang w:val="en-US"/>
                              </w:rPr>
                              <w:instrText xml:space="preserve"> REF _Ref20648624 \r \h </w:instrText>
                            </w:r>
                            <w:r w:rsidRPr="00441A75">
                              <w:rPr>
                                <w:color w:val="000080"/>
                                <w:sz w:val="18"/>
                                <w:lang w:val="en-US"/>
                              </w:rPr>
                            </w:r>
                            <w:r>
                              <w:rPr>
                                <w:color w:val="000080"/>
                                <w:sz w:val="18"/>
                                <w:lang w:val="en-US"/>
                              </w:rPr>
                              <w:fldChar w:fldCharType="separate"/>
                            </w:r>
                            <w:r w:rsidR="005309C2">
                              <w:rPr>
                                <w:color w:val="000080"/>
                                <w:sz w:val="18"/>
                                <w:lang w:val="en-US"/>
                              </w:rPr>
                              <w:t>6.12</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FF50F" id="Text Box 49" o:spid="_x0000_s1044" type="#_x0000_t202" style="position:absolute;margin-left:340.2pt;margin-top:0;width:113.4pt;height:18.4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iz6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F436XHiqwHx&#13;&#10;hIx5GKWHXwWNDvxvSnqUXU3DrwPzkhL9yeJck0azsbxKFRB/um0ub5nlCFHTSMlo3sZR0wfn1b7D&#13;&#10;DOMgLbzDCbUqk/dSzVQ3SirTP8k/afbynKNePunuGQ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9V4s+gYCAADsAwAA&#13;&#10;DgAAAAAAAAAAAAAAAAAuAgAAZHJzL2Uyb0RvYy54bWxQSwECLQAUAAYACAAAACEAFHw+qOAAAAAM&#13;&#10;AQAADwAAAAAAAAAAAAAAAABgBAAAZHJzL2Rvd25yZXYueG1sUEsFBgAAAAAEAAQA8wAAAG0FAAAA&#13;&#10;AA==&#13;&#10;" filled="f" fillcolor="#ffc" strokecolor="#339" strokeweight="2.25pt">
                <v:path arrowok="t"/>
                <v:textbox inset="0,1mm,0,1mm">
                  <w:txbxContent>
                    <w:p w14:paraId="0DCBF10A" w14:textId="77777777" w:rsidR="00EE5D8D" w:rsidRDefault="00EE5D8D">
                      <w:pPr>
                        <w:jc w:val="center"/>
                        <w:rPr>
                          <w:color w:val="000080"/>
                          <w:sz w:val="18"/>
                          <w:lang w:val="en-US"/>
                        </w:rPr>
                      </w:pPr>
                      <w:r>
                        <w:rPr>
                          <w:color w:val="000080"/>
                          <w:sz w:val="18"/>
                          <w:lang w:val="en-US"/>
                        </w:rPr>
                        <w:t xml:space="preserve">Length of time → </w:t>
                      </w:r>
                      <w:r>
                        <w:rPr>
                          <w:color w:val="000080"/>
                          <w:sz w:val="18"/>
                          <w:lang w:val="en-US"/>
                        </w:rPr>
                        <w:fldChar w:fldCharType="begin"/>
                      </w:r>
                      <w:r>
                        <w:rPr>
                          <w:color w:val="000080"/>
                          <w:sz w:val="18"/>
                          <w:lang w:val="en-US"/>
                        </w:rPr>
                        <w:instrText xml:space="preserve"> REF _Ref20648624 \r \h </w:instrText>
                      </w:r>
                      <w:r w:rsidRPr="00441A75">
                        <w:rPr>
                          <w:color w:val="000080"/>
                          <w:sz w:val="18"/>
                          <w:lang w:val="en-US"/>
                        </w:rPr>
                      </w:r>
                      <w:r>
                        <w:rPr>
                          <w:color w:val="000080"/>
                          <w:sz w:val="18"/>
                          <w:lang w:val="en-US"/>
                        </w:rPr>
                        <w:fldChar w:fldCharType="separate"/>
                      </w:r>
                      <w:r w:rsidR="005309C2">
                        <w:rPr>
                          <w:color w:val="000080"/>
                          <w:sz w:val="18"/>
                          <w:lang w:val="en-US"/>
                        </w:rPr>
                        <w:t>6.12</w:t>
                      </w:r>
                      <w:r>
                        <w:rPr>
                          <w:color w:val="000080"/>
                          <w:sz w:val="18"/>
                          <w:lang w:val="en-US"/>
                        </w:rPr>
                        <w:fldChar w:fldCharType="end"/>
                      </w:r>
                    </w:p>
                  </w:txbxContent>
                </v:textbox>
                <w10:anchorlock/>
              </v:shape>
            </w:pict>
          </mc:Fallback>
        </mc:AlternateContent>
      </w:r>
      <w:r w:rsidR="00026FE6" w:rsidRPr="003D3060">
        <w:rPr>
          <w:noProof w:val="0"/>
          <w:lang w:val="en-US"/>
        </w:rPr>
        <w:t xml:space="preserve">    !! The nationally defined implicit durations of time are</w:t>
      </w:r>
    </w:p>
    <w:p w14:paraId="267C6B31" w14:textId="77777777" w:rsidR="00BC6F3A" w:rsidRPr="003D3060" w:rsidRDefault="00026FE6">
      <w:pPr>
        <w:pStyle w:val="Beispielcodeeng"/>
        <w:rPr>
          <w:noProof w:val="0"/>
          <w:lang w:val="en-US"/>
        </w:rPr>
      </w:pPr>
      <w:r w:rsidRPr="003D3060">
        <w:rPr>
          <w:noProof w:val="0"/>
          <w:lang w:val="en-US"/>
        </w:rPr>
        <w:t xml:space="preserve">    !! Day, Week, Month and Year. With tickets there is one</w:t>
      </w:r>
    </w:p>
    <w:p w14:paraId="0E28F19F" w14:textId="77777777" w:rsidR="00BC6F3A" w:rsidRPr="003D3060" w:rsidRDefault="00026FE6">
      <w:pPr>
        <w:pStyle w:val="Beispielcodeeng"/>
        <w:rPr>
          <w:noProof w:val="0"/>
          <w:lang w:val="en-US"/>
        </w:rPr>
      </w:pPr>
      <w:r w:rsidRPr="003D3060">
        <w:rPr>
          <w:noProof w:val="0"/>
          <w:lang w:val="en-US"/>
        </w:rPr>
        <w:t xml:space="preserve">    !! more implicit duration, the season</w:t>
      </w:r>
    </w:p>
    <w:p w14:paraId="53CA2ACA" w14:textId="77777777" w:rsidR="00026FE6" w:rsidRPr="003D3060" w:rsidRDefault="00026FE6">
      <w:pPr>
        <w:pStyle w:val="Beispielcodeeng"/>
        <w:rPr>
          <w:noProof w:val="0"/>
          <w:lang w:val="en-US"/>
        </w:rPr>
      </w:pPr>
      <w:r w:rsidRPr="003D3060">
        <w:rPr>
          <w:noProof w:val="0"/>
          <w:lang w:val="en-US"/>
        </w:rPr>
        <w:t xml:space="preserve">    !! (for season tickets).</w:t>
      </w:r>
      <w:r w:rsidRPr="003D3060">
        <w:rPr>
          <w:noProof w:val="0"/>
          <w:lang w:val="en-US"/>
        </w:rPr>
        <w:fldChar w:fldCharType="begin"/>
      </w:r>
      <w:r w:rsidRPr="003D3060">
        <w:rPr>
          <w:noProof w:val="0"/>
          <w:lang w:val="en-US"/>
        </w:rPr>
        <w:instrText xml:space="preserve"> XE "Length of time" \i </w:instrText>
      </w:r>
      <w:r w:rsidRPr="003D3060">
        <w:rPr>
          <w:noProof w:val="0"/>
          <w:lang w:val="en-US"/>
        </w:rPr>
        <w:fldChar w:fldCharType="end"/>
      </w:r>
    </w:p>
    <w:p w14:paraId="0DD872E9" w14:textId="77777777" w:rsidR="00026FE6" w:rsidRPr="003D3060" w:rsidRDefault="00026FE6">
      <w:pPr>
        <w:pStyle w:val="Beispielcodeeng"/>
        <w:rPr>
          <w:noProof w:val="0"/>
          <w:lang w:val="en-US"/>
        </w:rPr>
      </w:pPr>
    </w:p>
    <w:p w14:paraId="43BCFADC" w14:textId="77777777" w:rsidR="00026FE6" w:rsidRPr="003D3060" w:rsidRDefault="00026FE6">
      <w:pPr>
        <w:pStyle w:val="Beispielcodeeng"/>
        <w:rPr>
          <w:noProof w:val="0"/>
          <w:lang w:val="en-US"/>
        </w:rPr>
      </w:pPr>
      <w:r w:rsidRPr="003D3060">
        <w:rPr>
          <w:noProof w:val="0"/>
          <w:lang w:val="en-US"/>
        </w:rPr>
        <w:t xml:space="preserve">    STRUCTURE LengthOfTimeImplicit EXTENDS Ahland.LengthOfTimeImplicit =</w:t>
      </w:r>
    </w:p>
    <w:p w14:paraId="43F095D3" w14:textId="77777777" w:rsidR="00026FE6" w:rsidRPr="003D3060" w:rsidRDefault="00026FE6">
      <w:pPr>
        <w:pStyle w:val="Beispielcodeeng"/>
        <w:rPr>
          <w:noProof w:val="0"/>
          <w:lang w:val="en-US"/>
        </w:rPr>
      </w:pPr>
      <w:r w:rsidRPr="003D3060">
        <w:rPr>
          <w:noProof w:val="0"/>
          <w:lang w:val="en-US"/>
        </w:rPr>
        <w:t xml:space="preserve">      Duration (EXTENDED): (Season);</w:t>
      </w:r>
    </w:p>
    <w:p w14:paraId="7FB09990" w14:textId="77777777" w:rsidR="00026FE6" w:rsidRPr="003D3060" w:rsidRDefault="00026FE6">
      <w:pPr>
        <w:pStyle w:val="Beispielcodeeng"/>
        <w:rPr>
          <w:noProof w:val="0"/>
          <w:lang w:val="en-US"/>
        </w:rPr>
      </w:pPr>
      <w:r w:rsidRPr="003D3060">
        <w:rPr>
          <w:noProof w:val="0"/>
          <w:lang w:val="en-US"/>
        </w:rPr>
        <w:t xml:space="preserve">    END LengthOfTimeImplicit;</w:t>
      </w:r>
    </w:p>
    <w:p w14:paraId="35002851" w14:textId="77777777" w:rsidR="00026FE6" w:rsidRPr="003D3060" w:rsidRDefault="00026FE6">
      <w:pPr>
        <w:pStyle w:val="Beispielcodeeng"/>
        <w:rPr>
          <w:noProof w:val="0"/>
          <w:lang w:val="en-US"/>
        </w:rPr>
      </w:pPr>
    </w:p>
    <w:p w14:paraId="621780C4"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35712" behindDoc="0" locked="1" layoutInCell="0" allowOverlap="1" wp14:anchorId="01EAC442" wp14:editId="2677CD2D">
                <wp:simplePos x="0" y="0"/>
                <wp:positionH relativeFrom="column">
                  <wp:posOffset>4320540</wp:posOffset>
                </wp:positionH>
                <wp:positionV relativeFrom="paragraph">
                  <wp:posOffset>0</wp:posOffset>
                </wp:positionV>
                <wp:extent cx="1440180" cy="234315"/>
                <wp:effectExtent l="12700" t="12700" r="0" b="0"/>
                <wp:wrapNone/>
                <wp:docPr id="28893243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3709A76" w14:textId="77777777" w:rsidR="00EE5D8D" w:rsidRPr="00062714" w:rsidRDefault="00EE5D8D">
                            <w:pPr>
                              <w:jc w:val="center"/>
                              <w:rPr>
                                <w:color w:val="000080"/>
                                <w:sz w:val="18"/>
                                <w:lang w:val="en-US"/>
                              </w:rPr>
                            </w:pPr>
                            <w:r w:rsidRPr="00062714">
                              <w:rPr>
                                <w:color w:val="000080"/>
                                <w:sz w:val="18"/>
                                <w:lang w:val="en-US"/>
                              </w:rPr>
                              <w:t xml:space="preserve">Abstract classes → </w:t>
                            </w:r>
                            <w:r w:rsidRPr="00062714">
                              <w:rPr>
                                <w:color w:val="000080"/>
                                <w:sz w:val="18"/>
                                <w:lang w:val="en-US"/>
                              </w:rPr>
                              <w:fldChar w:fldCharType="begin"/>
                            </w:r>
                            <w:r w:rsidRPr="00062714">
                              <w:rPr>
                                <w:color w:val="000080"/>
                                <w:sz w:val="18"/>
                                <w:lang w:val="en-US"/>
                              </w:rPr>
                              <w:instrText xml:space="preserve"> REF _Ref25736861 \r \h </w:instrText>
                            </w:r>
                            <w:r w:rsidRPr="00062714">
                              <w:rPr>
                                <w:color w:val="000080"/>
                                <w:sz w:val="18"/>
                                <w:lang w:val="en-US"/>
                              </w:rPr>
                            </w:r>
                            <w:r w:rsidRPr="00062714">
                              <w:rPr>
                                <w:color w:val="000080"/>
                                <w:sz w:val="18"/>
                                <w:lang w:val="en-US"/>
                              </w:rPr>
                              <w:fldChar w:fldCharType="separate"/>
                            </w:r>
                            <w:r w:rsidR="005309C2">
                              <w:rPr>
                                <w:color w:val="000080"/>
                                <w:sz w:val="18"/>
                                <w:lang w:val="en-US"/>
                              </w:rPr>
                              <w:t>5.3</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AC442" id="Text Box 69" o:spid="_x0000_s1045" type="#_x0000_t202" style="position:absolute;margin-left:340.2pt;margin-top:0;width:113.4pt;height:18.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sAZBg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gVxzh6RXA+IJ&#13;&#10;FfMwWg9/FQw68L8p6dF2NQ2/DsxLSvQni3tNHs3B8ipNQPzptrm8ZZYjRE0jJWN4G0dPH5xX+w47&#13;&#10;jIu08A431Kos3ss009xoqSz/ZP/k2cv3XPXyk+6eAQ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ctbAGQ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43709A76" w14:textId="77777777" w:rsidR="00EE5D8D" w:rsidRPr="00062714" w:rsidRDefault="00EE5D8D">
                      <w:pPr>
                        <w:jc w:val="center"/>
                        <w:rPr>
                          <w:color w:val="000080"/>
                          <w:sz w:val="18"/>
                          <w:lang w:val="en-US"/>
                        </w:rPr>
                      </w:pPr>
                      <w:r w:rsidRPr="00062714">
                        <w:rPr>
                          <w:color w:val="000080"/>
                          <w:sz w:val="18"/>
                          <w:lang w:val="en-US"/>
                        </w:rPr>
                        <w:t xml:space="preserve">Abstract classes → </w:t>
                      </w:r>
                      <w:r w:rsidRPr="00062714">
                        <w:rPr>
                          <w:color w:val="000080"/>
                          <w:sz w:val="18"/>
                          <w:lang w:val="en-US"/>
                        </w:rPr>
                        <w:fldChar w:fldCharType="begin"/>
                      </w:r>
                      <w:r w:rsidRPr="00062714">
                        <w:rPr>
                          <w:color w:val="000080"/>
                          <w:sz w:val="18"/>
                          <w:lang w:val="en-US"/>
                        </w:rPr>
                        <w:instrText xml:space="preserve"> REF _Ref25736861 \r \h </w:instrText>
                      </w:r>
                      <w:r w:rsidRPr="00062714">
                        <w:rPr>
                          <w:color w:val="000080"/>
                          <w:sz w:val="18"/>
                          <w:lang w:val="en-US"/>
                        </w:rPr>
                      </w:r>
                      <w:r w:rsidRPr="00062714">
                        <w:rPr>
                          <w:color w:val="000080"/>
                          <w:sz w:val="18"/>
                          <w:lang w:val="en-US"/>
                        </w:rPr>
                        <w:fldChar w:fldCharType="separate"/>
                      </w:r>
                      <w:r w:rsidR="005309C2">
                        <w:rPr>
                          <w:color w:val="000080"/>
                          <w:sz w:val="18"/>
                          <w:lang w:val="en-US"/>
                        </w:rPr>
                        <w:t>5.3</w:t>
                      </w:r>
                      <w:r w:rsidRPr="00062714">
                        <w:rPr>
                          <w:color w:val="000080"/>
                          <w:sz w:val="18"/>
                          <w:lang w:val="en-US"/>
                        </w:rPr>
                        <w:fldChar w:fldCharType="end"/>
                      </w:r>
                    </w:p>
                  </w:txbxContent>
                </v:textbox>
                <w10:anchorlock/>
              </v:shape>
            </w:pict>
          </mc:Fallback>
        </mc:AlternateContent>
      </w:r>
      <w:r w:rsidR="00026FE6" w:rsidRPr="003D3060">
        <w:rPr>
          <w:noProof w:val="0"/>
          <w:lang w:val="en-US"/>
        </w:rPr>
        <w:t xml:space="preserve">    !! An area within which a certain type of ticket is</w:t>
      </w:r>
    </w:p>
    <w:p w14:paraId="3AB3DB23" w14:textId="77777777" w:rsidR="00026FE6" w:rsidRPr="003D3060" w:rsidRDefault="00026FE6">
      <w:pPr>
        <w:pStyle w:val="Beispielcodeeng"/>
        <w:rPr>
          <w:noProof w:val="0"/>
          <w:lang w:val="en-US"/>
        </w:rPr>
      </w:pPr>
      <w:r w:rsidRPr="003D3060">
        <w:rPr>
          <w:noProof w:val="0"/>
          <w:lang w:val="en-US"/>
        </w:rPr>
        <w:t xml:space="preserve">    !! valid.</w:t>
      </w:r>
    </w:p>
    <w:p w14:paraId="20EA91D4" w14:textId="77777777" w:rsidR="00026FE6" w:rsidRPr="003D3060" w:rsidRDefault="00026FE6">
      <w:pPr>
        <w:pStyle w:val="Beispielcodeeng"/>
        <w:rPr>
          <w:noProof w:val="0"/>
          <w:lang w:val="en-US"/>
        </w:rPr>
      </w:pPr>
      <w:r w:rsidRPr="003D3060">
        <w:rPr>
          <w:noProof w:val="0"/>
          <w:lang w:val="en-US"/>
        </w:rPr>
        <w:t xml:space="preserve">    CLASS TariffZone (ABSTRACT) =</w:t>
      </w:r>
      <w:r w:rsidRPr="003D3060">
        <w:rPr>
          <w:noProof w:val="0"/>
          <w:lang w:val="en-US"/>
        </w:rPr>
        <w:fldChar w:fldCharType="begin"/>
      </w:r>
      <w:r w:rsidRPr="003D3060">
        <w:rPr>
          <w:noProof w:val="0"/>
          <w:lang w:val="en-US"/>
        </w:rPr>
        <w:instrText xml:space="preserve"> XE "Abstract" \i </w:instrText>
      </w:r>
      <w:r w:rsidRPr="003D3060">
        <w:rPr>
          <w:noProof w:val="0"/>
          <w:lang w:val="en-US"/>
        </w:rPr>
        <w:fldChar w:fldCharType="end"/>
      </w:r>
    </w:p>
    <w:p w14:paraId="61E929C3" w14:textId="77777777" w:rsidR="00026FE6" w:rsidRPr="003D3060" w:rsidRDefault="00026FE6">
      <w:pPr>
        <w:pStyle w:val="Beispielcodeeng"/>
        <w:rPr>
          <w:noProof w:val="0"/>
          <w:lang w:val="en-US"/>
        </w:rPr>
      </w:pPr>
      <w:r w:rsidRPr="003D3060">
        <w:rPr>
          <w:noProof w:val="0"/>
          <w:lang w:val="en-US"/>
        </w:rPr>
        <w:t xml:space="preserve">    END TariffZone;</w:t>
      </w:r>
    </w:p>
    <w:p w14:paraId="48F3FD13" w14:textId="77777777" w:rsidR="00026FE6" w:rsidRPr="003D3060" w:rsidRDefault="00026FE6">
      <w:pPr>
        <w:pStyle w:val="Beispielcodeeng"/>
        <w:rPr>
          <w:noProof w:val="0"/>
          <w:lang w:val="en-US"/>
        </w:rPr>
      </w:pPr>
    </w:p>
    <w:p w14:paraId="53409692" w14:textId="77777777" w:rsidR="00026FE6" w:rsidRPr="003D3060" w:rsidRDefault="00026FE6">
      <w:pPr>
        <w:pStyle w:val="Beispielcodeeng"/>
        <w:rPr>
          <w:noProof w:val="0"/>
          <w:lang w:val="en-US"/>
        </w:rPr>
      </w:pPr>
      <w:r w:rsidRPr="003D3060">
        <w:rPr>
          <w:noProof w:val="0"/>
          <w:lang w:val="en-US"/>
        </w:rPr>
        <w:t xml:space="preserve">    CLASS TariffZoneExplicit EXTENDS TariffZone =</w:t>
      </w:r>
    </w:p>
    <w:p w14:paraId="6FDD429E" w14:textId="77777777" w:rsidR="00026FE6" w:rsidRPr="003D3060" w:rsidRDefault="00026FE6">
      <w:pPr>
        <w:pStyle w:val="Beispielcodeeng"/>
        <w:rPr>
          <w:noProof w:val="0"/>
          <w:lang w:val="en-US"/>
        </w:rPr>
      </w:pPr>
      <w:r w:rsidRPr="003D3060">
        <w:rPr>
          <w:noProof w:val="0"/>
          <w:lang w:val="en-US"/>
        </w:rPr>
        <w:t xml:space="preserve">    END TariffZoneExplicit;</w:t>
      </w:r>
    </w:p>
    <w:p w14:paraId="1651909A" w14:textId="77777777" w:rsidR="00026FE6" w:rsidRPr="003D3060" w:rsidRDefault="00026FE6">
      <w:pPr>
        <w:pStyle w:val="Beispielcodeeng"/>
        <w:rPr>
          <w:noProof w:val="0"/>
          <w:lang w:val="en-US"/>
        </w:rPr>
      </w:pPr>
    </w:p>
    <w:p w14:paraId="52251852" w14:textId="77777777" w:rsidR="00026FE6" w:rsidRPr="003D3060" w:rsidRDefault="00026FE6">
      <w:pPr>
        <w:pStyle w:val="Beispielcodeeng"/>
        <w:rPr>
          <w:noProof w:val="0"/>
          <w:lang w:val="en-US"/>
        </w:rPr>
      </w:pPr>
      <w:r w:rsidRPr="003D3060">
        <w:rPr>
          <w:noProof w:val="0"/>
          <w:lang w:val="en-US"/>
        </w:rPr>
        <w:t xml:space="preserve">    !! One type of tickets, e.g. the "Ilosaurus-weekly ticket".</w:t>
      </w:r>
    </w:p>
    <w:p w14:paraId="7422DA5A" w14:textId="77777777" w:rsidR="00026FE6" w:rsidRPr="003D3060" w:rsidRDefault="00026FE6">
      <w:pPr>
        <w:pStyle w:val="Beispielcodeeng"/>
        <w:rPr>
          <w:noProof w:val="0"/>
          <w:lang w:val="en-US"/>
        </w:rPr>
      </w:pPr>
      <w:r w:rsidRPr="003D3060">
        <w:rPr>
          <w:noProof w:val="0"/>
          <w:lang w:val="en-US"/>
        </w:rPr>
        <w:t xml:space="preserve">    CLASS TicketType =</w:t>
      </w:r>
    </w:p>
    <w:p w14:paraId="781FA35B" w14:textId="77777777" w:rsidR="00026FE6" w:rsidRPr="003D3060" w:rsidRDefault="00026FE6">
      <w:pPr>
        <w:pStyle w:val="Beispielcodeeng"/>
        <w:rPr>
          <w:noProof w:val="0"/>
          <w:lang w:val="en-US"/>
        </w:rPr>
      </w:pPr>
      <w:r w:rsidRPr="003D3060">
        <w:rPr>
          <w:noProof w:val="0"/>
          <w:lang w:val="en-US"/>
        </w:rPr>
        <w:t xml:space="preserve">      !! The names of this TicketType, if necessary in different languages.</w:t>
      </w:r>
    </w:p>
    <w:p w14:paraId="70CAD337" w14:textId="77777777" w:rsidR="00026FE6" w:rsidRPr="003D3060" w:rsidRDefault="00026FE6">
      <w:pPr>
        <w:pStyle w:val="Beispielcodeeng"/>
        <w:rPr>
          <w:noProof w:val="0"/>
          <w:lang w:val="en-US"/>
        </w:rPr>
      </w:pPr>
      <w:r w:rsidRPr="003D3060">
        <w:rPr>
          <w:noProof w:val="0"/>
          <w:lang w:val="en-US"/>
        </w:rPr>
        <w:t xml:space="preserve">      !! A minimum of one (1) names must be known, however there is no upper</w:t>
      </w:r>
    </w:p>
    <w:p w14:paraId="3015DA3F" w14:textId="77777777" w:rsidR="00026FE6" w:rsidRPr="003D3060" w:rsidRDefault="00026FE6">
      <w:pPr>
        <w:pStyle w:val="Beispielcodeeng"/>
        <w:rPr>
          <w:noProof w:val="0"/>
          <w:lang w:val="en-US"/>
        </w:rPr>
      </w:pPr>
      <w:r w:rsidRPr="003D3060">
        <w:rPr>
          <w:noProof w:val="0"/>
          <w:lang w:val="en-US"/>
        </w:rPr>
        <w:t xml:space="preserve">      !! limit (*) of the number of names.</w:t>
      </w:r>
    </w:p>
    <w:p w14:paraId="516260B4" w14:textId="77777777" w:rsidR="00026FE6" w:rsidRPr="003D3060" w:rsidRDefault="00026FE6">
      <w:pPr>
        <w:pStyle w:val="Beispielcodeeng"/>
        <w:rPr>
          <w:noProof w:val="0"/>
          <w:lang w:val="en-US"/>
        </w:rPr>
      </w:pPr>
      <w:r w:rsidRPr="003D3060">
        <w:rPr>
          <w:noProof w:val="0"/>
          <w:lang w:val="en-US"/>
        </w:rPr>
        <w:lastRenderedPageBreak/>
        <w:t xml:space="preserve">      Names: BAG {1..*} OF Designation;</w:t>
      </w:r>
    </w:p>
    <w:p w14:paraId="4624AD9C"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3968" behindDoc="0" locked="0" layoutInCell="0" allowOverlap="1" wp14:anchorId="5D070FD7" wp14:editId="72F78970">
                <wp:simplePos x="0" y="0"/>
                <wp:positionH relativeFrom="column">
                  <wp:posOffset>4320540</wp:posOffset>
                </wp:positionH>
                <wp:positionV relativeFrom="paragraph">
                  <wp:posOffset>0</wp:posOffset>
                </wp:positionV>
                <wp:extent cx="1440180" cy="396240"/>
                <wp:effectExtent l="12700" t="12700" r="0" b="0"/>
                <wp:wrapNone/>
                <wp:docPr id="74378125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6511D07" w14:textId="77777777" w:rsidR="00EE5D8D" w:rsidRDefault="00EE5D8D">
                            <w:pPr>
                              <w:jc w:val="center"/>
                              <w:rPr>
                                <w:color w:val="000080"/>
                                <w:sz w:val="18"/>
                                <w:lang w:val="en-US"/>
                              </w:rPr>
                            </w:pPr>
                            <w:r>
                              <w:rPr>
                                <w:color w:val="000080"/>
                                <w:sz w:val="18"/>
                                <w:lang w:val="en-US"/>
                              </w:rPr>
                              <w:t>Numeric data types</w:t>
                            </w:r>
                            <w:r>
                              <w:rPr>
                                <w:color w:val="000080"/>
                                <w:sz w:val="18"/>
                                <w:lang w:val="en-US"/>
                              </w:rPr>
                              <w:br/>
                              <w:t xml:space="preserve">→ </w:t>
                            </w:r>
                            <w:r>
                              <w:rPr>
                                <w:color w:val="000080"/>
                                <w:sz w:val="18"/>
                              </w:rPr>
                              <w:fldChar w:fldCharType="begin"/>
                            </w:r>
                            <w:r>
                              <w:rPr>
                                <w:color w:val="000080"/>
                                <w:sz w:val="18"/>
                                <w:lang w:val="en-US"/>
                              </w:rPr>
                              <w:instrText xml:space="preserve"> REF _Ref20649792 \r \h </w:instrText>
                            </w:r>
                            <w:r>
                              <w:rPr>
                                <w:color w:val="000080"/>
                                <w:sz w:val="18"/>
                              </w:rPr>
                            </w:r>
                            <w:r>
                              <w:rPr>
                                <w:color w:val="000080"/>
                                <w:sz w:val="18"/>
                              </w:rPr>
                              <w:fldChar w:fldCharType="separate"/>
                            </w:r>
                            <w:r w:rsidR="005309C2">
                              <w:rPr>
                                <w:color w:val="000080"/>
                                <w:sz w:val="18"/>
                                <w:lang w:val="en-US"/>
                              </w:rPr>
                              <w:t>6.1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70FD7" id="Text Box 31" o:spid="_x0000_s1046" type="#_x0000_t202" style="position:absolute;margin-left:340.2pt;margin-top:0;width:113.4pt;height:31.2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c2uHUQ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76511D07" w14:textId="77777777" w:rsidR="00EE5D8D" w:rsidRDefault="00EE5D8D">
                      <w:pPr>
                        <w:jc w:val="center"/>
                        <w:rPr>
                          <w:color w:val="000080"/>
                          <w:sz w:val="18"/>
                          <w:lang w:val="en-US"/>
                        </w:rPr>
                      </w:pPr>
                      <w:r>
                        <w:rPr>
                          <w:color w:val="000080"/>
                          <w:sz w:val="18"/>
                          <w:lang w:val="en-US"/>
                        </w:rPr>
                        <w:t>Numeric data types</w:t>
                      </w:r>
                      <w:r>
                        <w:rPr>
                          <w:color w:val="000080"/>
                          <w:sz w:val="18"/>
                          <w:lang w:val="en-US"/>
                        </w:rPr>
                        <w:br/>
                        <w:t xml:space="preserve">→ </w:t>
                      </w:r>
                      <w:r>
                        <w:rPr>
                          <w:color w:val="000080"/>
                          <w:sz w:val="18"/>
                        </w:rPr>
                        <w:fldChar w:fldCharType="begin"/>
                      </w:r>
                      <w:r>
                        <w:rPr>
                          <w:color w:val="000080"/>
                          <w:sz w:val="18"/>
                          <w:lang w:val="en-US"/>
                        </w:rPr>
                        <w:instrText xml:space="preserve"> REF _Ref20649792 \r \h </w:instrText>
                      </w:r>
                      <w:r>
                        <w:rPr>
                          <w:color w:val="000080"/>
                          <w:sz w:val="18"/>
                        </w:rPr>
                      </w:r>
                      <w:r>
                        <w:rPr>
                          <w:color w:val="000080"/>
                          <w:sz w:val="18"/>
                        </w:rPr>
                        <w:fldChar w:fldCharType="separate"/>
                      </w:r>
                      <w:r w:rsidR="005309C2">
                        <w:rPr>
                          <w:color w:val="000080"/>
                          <w:sz w:val="18"/>
                          <w:lang w:val="en-US"/>
                        </w:rPr>
                        <w:t>6.1</w:t>
                      </w:r>
                      <w:r>
                        <w:rPr>
                          <w:color w:val="000080"/>
                          <w:sz w:val="18"/>
                        </w:rPr>
                        <w:fldChar w:fldCharType="end"/>
                      </w:r>
                    </w:p>
                  </w:txbxContent>
                </v:textbox>
              </v:shape>
            </w:pict>
          </mc:Fallback>
        </mc:AlternateContent>
      </w:r>
      <w:r w:rsidR="00026FE6" w:rsidRPr="003D3060">
        <w:rPr>
          <w:noProof w:val="0"/>
          <w:lang w:val="en-US"/>
        </w:rPr>
        <w:t xml:space="preserve">      !! The price of a ticket in sovereigns. The currency</w:t>
      </w:r>
    </w:p>
    <w:p w14:paraId="082519CF" w14:textId="77777777" w:rsidR="00026FE6" w:rsidRPr="003D3060" w:rsidRDefault="00026FE6">
      <w:pPr>
        <w:pStyle w:val="Beispielcodeeng"/>
        <w:rPr>
          <w:noProof w:val="0"/>
          <w:lang w:val="en-US"/>
        </w:rPr>
      </w:pPr>
      <w:r w:rsidRPr="003D3060">
        <w:rPr>
          <w:noProof w:val="0"/>
          <w:lang w:val="en-US"/>
        </w:rPr>
        <w:t xml:space="preserve">      !! is defined in the national basic model of Ahland.</w:t>
      </w:r>
    </w:p>
    <w:p w14:paraId="125BCF67" w14:textId="77777777" w:rsidR="00026FE6" w:rsidRPr="003D3060" w:rsidRDefault="00026FE6">
      <w:pPr>
        <w:pStyle w:val="Beispielcodeeng"/>
        <w:rPr>
          <w:noProof w:val="0"/>
          <w:lang w:val="en-US"/>
        </w:rPr>
      </w:pPr>
      <w:r w:rsidRPr="003D3060">
        <w:rPr>
          <w:noProof w:val="0"/>
          <w:lang w:val="en-US"/>
        </w:rPr>
        <w:t xml:space="preserve">      Price: </w:t>
      </w:r>
      <w:r w:rsidR="00B3135F" w:rsidRPr="003D3060">
        <w:rPr>
          <w:lang w:val="en-US"/>
        </w:rPr>
        <w:t xml:space="preserve">MANDATORY </w:t>
      </w:r>
      <w:r w:rsidRPr="003D3060">
        <w:rPr>
          <w:noProof w:val="0"/>
          <w:lang w:val="en-US"/>
        </w:rPr>
        <w:t>0.00 .. 9999.99 [Ahland.Sovereign];</w:t>
      </w:r>
      <w:r w:rsidRPr="003D3060">
        <w:rPr>
          <w:noProof w:val="0"/>
          <w:lang w:val="en-US"/>
        </w:rPr>
        <w:fldChar w:fldCharType="begin"/>
      </w:r>
      <w:r w:rsidRPr="003D3060">
        <w:rPr>
          <w:noProof w:val="0"/>
          <w:lang w:val="en-US"/>
        </w:rPr>
        <w:instrText xml:space="preserve"> XE "Numeric data type" \i </w:instrText>
      </w:r>
      <w:r w:rsidRPr="003D3060">
        <w:rPr>
          <w:noProof w:val="0"/>
          <w:lang w:val="en-US"/>
        </w:rPr>
        <w:fldChar w:fldCharType="end"/>
      </w:r>
      <w:r w:rsidRPr="003D3060">
        <w:rPr>
          <w:noProof w:val="0"/>
          <w:lang w:val="en-US"/>
        </w:rPr>
        <w:fldChar w:fldCharType="begin"/>
      </w:r>
      <w:r w:rsidRPr="003D3060">
        <w:rPr>
          <w:noProof w:val="0"/>
          <w:lang w:val="en-US"/>
        </w:rPr>
        <w:instrText xml:space="preserve"> XE "Data type:numeric" \i </w:instrText>
      </w:r>
      <w:r w:rsidRPr="003D3060">
        <w:rPr>
          <w:noProof w:val="0"/>
          <w:lang w:val="en-US"/>
        </w:rPr>
        <w:fldChar w:fldCharType="end"/>
      </w:r>
      <w:r w:rsidRPr="003D3060">
        <w:rPr>
          <w:noProof w:val="0"/>
          <w:lang w:val="en-US"/>
        </w:rPr>
        <w:fldChar w:fldCharType="begin"/>
      </w:r>
      <w:r w:rsidRPr="003D3060">
        <w:rPr>
          <w:noProof w:val="0"/>
          <w:lang w:val="en-US"/>
        </w:rPr>
        <w:instrText xml:space="preserve"> XE "Value domain:numeric" \i </w:instrText>
      </w:r>
      <w:r w:rsidRPr="003D3060">
        <w:rPr>
          <w:noProof w:val="0"/>
          <w:lang w:val="en-US"/>
        </w:rPr>
        <w:fldChar w:fldCharType="end"/>
      </w:r>
    </w:p>
    <w:p w14:paraId="6730548B" w14:textId="77777777" w:rsidR="00026FE6" w:rsidRPr="003D3060" w:rsidRDefault="00026FE6">
      <w:pPr>
        <w:pStyle w:val="Beispielcodeeng"/>
        <w:rPr>
          <w:noProof w:val="0"/>
          <w:lang w:val="en-US"/>
        </w:rPr>
      </w:pPr>
      <w:r w:rsidRPr="003D3060">
        <w:rPr>
          <w:noProof w:val="0"/>
          <w:lang w:val="en-US"/>
        </w:rPr>
        <w:t xml:space="preserve">      !! Validity of a ticket. Can be explicit,</w:t>
      </w:r>
    </w:p>
    <w:p w14:paraId="44284631" w14:textId="77777777" w:rsidR="00026FE6" w:rsidRPr="003D3060" w:rsidRDefault="00026FE6">
      <w:pPr>
        <w:pStyle w:val="Beispielcodeeng"/>
        <w:rPr>
          <w:noProof w:val="0"/>
          <w:lang w:val="en-US"/>
        </w:rPr>
      </w:pPr>
      <w:r w:rsidRPr="003D3060">
        <w:rPr>
          <w:noProof w:val="0"/>
          <w:lang w:val="en-US"/>
        </w:rPr>
        <w:t xml:space="preserve">      !! e.g. for tickets that are valid for 120 minutes, or</w:t>
      </w:r>
    </w:p>
    <w:p w14:paraId="58199CA4" w14:textId="77777777" w:rsidR="00026FE6" w:rsidRPr="003D3060" w:rsidRDefault="00026FE6">
      <w:pPr>
        <w:pStyle w:val="Beispielcodeeng"/>
        <w:rPr>
          <w:noProof w:val="0"/>
          <w:lang w:val="en-US"/>
        </w:rPr>
      </w:pPr>
      <w:r w:rsidRPr="003D3060">
        <w:rPr>
          <w:noProof w:val="0"/>
          <w:lang w:val="en-US"/>
        </w:rPr>
        <w:t xml:space="preserve">      !! implicit, e.g. for eweekly or season tickets.</w:t>
      </w:r>
    </w:p>
    <w:p w14:paraId="699B2D6C" w14:textId="77777777" w:rsidR="00026FE6" w:rsidRPr="003D3060" w:rsidRDefault="00026FE6">
      <w:pPr>
        <w:pStyle w:val="Beispielcodeeng"/>
        <w:rPr>
          <w:noProof w:val="0"/>
          <w:lang w:val="en-US"/>
        </w:rPr>
      </w:pPr>
      <w:r w:rsidRPr="003D3060">
        <w:rPr>
          <w:noProof w:val="0"/>
          <w:lang w:val="en-US"/>
        </w:rPr>
        <w:t xml:space="preserve">      Validity: </w:t>
      </w:r>
      <w:r w:rsidR="00B3135F" w:rsidRPr="003D3060">
        <w:rPr>
          <w:lang w:val="en-US"/>
        </w:rPr>
        <w:t xml:space="preserve">MANDATORY </w:t>
      </w:r>
      <w:r w:rsidRPr="003D3060">
        <w:rPr>
          <w:noProof w:val="0"/>
          <w:lang w:val="en-US"/>
        </w:rPr>
        <w:t>Ahland.LengthOfTime;</w:t>
      </w:r>
    </w:p>
    <w:p w14:paraId="012A6D04" w14:textId="77777777" w:rsidR="00026FE6" w:rsidRPr="003D3060" w:rsidRDefault="00026FE6">
      <w:pPr>
        <w:pStyle w:val="Beispielcodeeng"/>
        <w:rPr>
          <w:noProof w:val="0"/>
          <w:lang w:val="en-US"/>
        </w:rPr>
      </w:pPr>
      <w:r w:rsidRPr="003D3060">
        <w:rPr>
          <w:noProof w:val="0"/>
          <w:lang w:val="en-US"/>
        </w:rPr>
        <w:t xml:space="preserve">    END TicketType;</w:t>
      </w:r>
    </w:p>
    <w:p w14:paraId="53A4F1B1" w14:textId="77777777" w:rsidR="00026FE6" w:rsidRPr="003D3060" w:rsidRDefault="00026FE6">
      <w:pPr>
        <w:pStyle w:val="Beispielcodeeng"/>
        <w:rPr>
          <w:noProof w:val="0"/>
          <w:lang w:val="en-US"/>
        </w:rPr>
      </w:pPr>
    </w:p>
    <w:p w14:paraId="79D8F8D4" w14:textId="77777777" w:rsidR="00026FE6" w:rsidRPr="003D3060" w:rsidRDefault="00026FE6">
      <w:pPr>
        <w:pStyle w:val="Beispielcodeeng"/>
        <w:rPr>
          <w:noProof w:val="0"/>
          <w:lang w:val="en-US"/>
        </w:rPr>
      </w:pPr>
      <w:r w:rsidRPr="003D3060">
        <w:rPr>
          <w:noProof w:val="0"/>
          <w:lang w:val="en-US"/>
        </w:rPr>
        <w:t xml:space="preserve">    ASSOCIATION =</w:t>
      </w:r>
    </w:p>
    <w:p w14:paraId="13CEC70B" w14:textId="77777777" w:rsidR="00026FE6" w:rsidRPr="003D3060" w:rsidRDefault="00026FE6">
      <w:pPr>
        <w:pStyle w:val="Beispielcodeeng"/>
        <w:rPr>
          <w:noProof w:val="0"/>
          <w:lang w:val="en-US"/>
        </w:rPr>
      </w:pPr>
      <w:r w:rsidRPr="003D3060">
        <w:rPr>
          <w:noProof w:val="0"/>
          <w:lang w:val="en-US"/>
        </w:rPr>
        <w:t xml:space="preserve">      TariffZone -- {1} TariffZone;</w:t>
      </w:r>
    </w:p>
    <w:p w14:paraId="7EB6A55E" w14:textId="77777777" w:rsidR="00026FE6" w:rsidRPr="003D3060" w:rsidRDefault="00026FE6">
      <w:pPr>
        <w:pStyle w:val="Beispielcodeeng"/>
        <w:rPr>
          <w:noProof w:val="0"/>
          <w:lang w:val="en-US"/>
        </w:rPr>
      </w:pPr>
      <w:r w:rsidRPr="003D3060">
        <w:rPr>
          <w:noProof w:val="0"/>
          <w:lang w:val="en-US"/>
        </w:rPr>
        <w:t xml:space="preserve">      TicketType -- {*} TicketType;</w:t>
      </w:r>
    </w:p>
    <w:p w14:paraId="3FF30614" w14:textId="77777777" w:rsidR="00026FE6" w:rsidRPr="003D3060" w:rsidRDefault="00026FE6">
      <w:pPr>
        <w:pStyle w:val="Beispielcodeeng"/>
        <w:rPr>
          <w:noProof w:val="0"/>
          <w:lang w:val="en-US"/>
        </w:rPr>
      </w:pPr>
      <w:r w:rsidRPr="003D3060">
        <w:rPr>
          <w:noProof w:val="0"/>
          <w:lang w:val="en-US"/>
        </w:rPr>
        <w:t xml:space="preserve">    END;</w:t>
      </w:r>
    </w:p>
    <w:p w14:paraId="693CFB90" w14:textId="77777777" w:rsidR="00026FE6" w:rsidRPr="003D3060" w:rsidRDefault="00026FE6">
      <w:pPr>
        <w:pStyle w:val="Beispielcodeeng"/>
        <w:rPr>
          <w:noProof w:val="0"/>
          <w:lang w:val="en-US"/>
        </w:rPr>
      </w:pPr>
    </w:p>
    <w:p w14:paraId="638BBC65" w14:textId="77777777" w:rsidR="00026FE6" w:rsidRPr="003D3060" w:rsidRDefault="00026FE6">
      <w:pPr>
        <w:pStyle w:val="Beispielcodeeng"/>
        <w:rPr>
          <w:noProof w:val="0"/>
          <w:lang w:val="en-US"/>
        </w:rPr>
      </w:pPr>
      <w:r w:rsidRPr="003D3060">
        <w:rPr>
          <w:noProof w:val="0"/>
          <w:lang w:val="en-US"/>
        </w:rPr>
        <w:t xml:space="preserve">    ASSOCIATION Validity (ABSTRACT) =</w:t>
      </w:r>
    </w:p>
    <w:p w14:paraId="02C75CEA" w14:textId="77777777" w:rsidR="00026FE6" w:rsidRPr="003D3060" w:rsidRDefault="00026FE6">
      <w:pPr>
        <w:pStyle w:val="Beispielcodeeng"/>
        <w:rPr>
          <w:noProof w:val="0"/>
          <w:lang w:val="en-US"/>
        </w:rPr>
      </w:pPr>
      <w:r w:rsidRPr="003D3060">
        <w:rPr>
          <w:noProof w:val="0"/>
          <w:lang w:val="en-US"/>
        </w:rPr>
        <w:t xml:space="preserve">      AlpineTransport (EXTERNAL) -- {*} NatTour.AlpineTransports.AlpineTransport;</w:t>
      </w:r>
    </w:p>
    <w:p w14:paraId="354437E7" w14:textId="77777777" w:rsidR="00026FE6" w:rsidRPr="003D3060" w:rsidRDefault="00026FE6">
      <w:pPr>
        <w:pStyle w:val="Beispielcodeeng"/>
        <w:rPr>
          <w:noProof w:val="0"/>
          <w:lang w:val="en-US"/>
        </w:rPr>
      </w:pPr>
      <w:r w:rsidRPr="003D3060">
        <w:rPr>
          <w:noProof w:val="0"/>
          <w:lang w:val="en-US"/>
        </w:rPr>
        <w:t xml:space="preserve">      TariffZone -- {*} TariffZone;</w:t>
      </w:r>
    </w:p>
    <w:p w14:paraId="152169EC" w14:textId="77777777" w:rsidR="00026FE6" w:rsidRPr="003D3060" w:rsidRDefault="00026FE6">
      <w:pPr>
        <w:pStyle w:val="Beispielcodeeng"/>
        <w:rPr>
          <w:noProof w:val="0"/>
          <w:lang w:val="en-US"/>
        </w:rPr>
      </w:pPr>
      <w:r w:rsidRPr="003D3060">
        <w:rPr>
          <w:noProof w:val="0"/>
          <w:lang w:val="en-US"/>
        </w:rPr>
        <w:t xml:space="preserve">    END Validity;</w:t>
      </w:r>
    </w:p>
    <w:p w14:paraId="3DE9346A" w14:textId="77777777" w:rsidR="00026FE6" w:rsidRPr="003D3060" w:rsidRDefault="00026FE6">
      <w:pPr>
        <w:pStyle w:val="Beispielcodeeng"/>
        <w:rPr>
          <w:noProof w:val="0"/>
          <w:lang w:val="en-US"/>
        </w:rPr>
      </w:pPr>
    </w:p>
    <w:p w14:paraId="368C8A65" w14:textId="77777777" w:rsidR="00026FE6" w:rsidRPr="003D3060" w:rsidRDefault="00026FE6">
      <w:pPr>
        <w:pStyle w:val="Beispielcodeeng"/>
        <w:rPr>
          <w:noProof w:val="0"/>
          <w:lang w:val="en-US"/>
        </w:rPr>
      </w:pPr>
      <w:r w:rsidRPr="003D3060">
        <w:rPr>
          <w:noProof w:val="0"/>
          <w:lang w:val="en-US"/>
        </w:rPr>
        <w:t xml:space="preserve">    !! A relationship between alpine transport and tariff zone</w:t>
      </w:r>
    </w:p>
    <w:p w14:paraId="48A60DE5" w14:textId="77777777" w:rsidR="00026FE6" w:rsidRPr="003D3060" w:rsidRDefault="00026FE6">
      <w:pPr>
        <w:pStyle w:val="Beispielcodeeng"/>
        <w:rPr>
          <w:noProof w:val="0"/>
          <w:lang w:val="en-US"/>
        </w:rPr>
      </w:pPr>
      <w:r w:rsidRPr="003D3060">
        <w:rPr>
          <w:noProof w:val="0"/>
          <w:lang w:val="en-US"/>
        </w:rPr>
        <w:t xml:space="preserve">    !! that has not been derived but entered manually.</w:t>
      </w:r>
    </w:p>
    <w:p w14:paraId="256FF5CA" w14:textId="77777777" w:rsidR="00026FE6" w:rsidRPr="003D3060" w:rsidRDefault="00026FE6">
      <w:pPr>
        <w:pStyle w:val="Beispielcodeeng"/>
        <w:rPr>
          <w:noProof w:val="0"/>
          <w:lang w:val="en-US"/>
        </w:rPr>
      </w:pPr>
      <w:r w:rsidRPr="003D3060">
        <w:rPr>
          <w:noProof w:val="0"/>
          <w:lang w:val="en-US"/>
        </w:rPr>
        <w:t xml:space="preserve">    ASSOCIATION ValidityExplicit EXTENDS Validity =</w:t>
      </w:r>
    </w:p>
    <w:p w14:paraId="533519ED" w14:textId="77777777" w:rsidR="00026FE6" w:rsidRPr="003D3060" w:rsidRDefault="00026FE6">
      <w:pPr>
        <w:pStyle w:val="Beispielcodeeng"/>
        <w:rPr>
          <w:noProof w:val="0"/>
          <w:lang w:val="en-US"/>
        </w:rPr>
      </w:pPr>
      <w:r w:rsidRPr="003D3060">
        <w:rPr>
          <w:noProof w:val="0"/>
          <w:lang w:val="en-US"/>
        </w:rPr>
        <w:t xml:space="preserve">      TariffZone (EXTENDED) -- TariffZoneExplicit;</w:t>
      </w:r>
    </w:p>
    <w:p w14:paraId="3730873E" w14:textId="77777777" w:rsidR="00026FE6" w:rsidRPr="003D3060" w:rsidRDefault="00026FE6">
      <w:pPr>
        <w:pStyle w:val="Beispielcodeeng"/>
        <w:rPr>
          <w:noProof w:val="0"/>
          <w:lang w:val="en-US"/>
        </w:rPr>
      </w:pPr>
      <w:r w:rsidRPr="003D3060">
        <w:rPr>
          <w:noProof w:val="0"/>
          <w:lang w:val="en-US"/>
        </w:rPr>
        <w:t xml:space="preserve">    END ValidityExplicit;</w:t>
      </w:r>
    </w:p>
    <w:p w14:paraId="5BC12FD0" w14:textId="77777777" w:rsidR="00026FE6" w:rsidRPr="003D3060" w:rsidRDefault="00026FE6">
      <w:pPr>
        <w:pStyle w:val="Beispielcodeeng"/>
        <w:rPr>
          <w:noProof w:val="0"/>
          <w:lang w:val="en-US"/>
        </w:rPr>
      </w:pPr>
    </w:p>
    <w:p w14:paraId="1D5413AF"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1920" behindDoc="0" locked="0" layoutInCell="0" allowOverlap="1" wp14:anchorId="1D6081D4" wp14:editId="1A616A53">
                <wp:simplePos x="0" y="0"/>
                <wp:positionH relativeFrom="column">
                  <wp:posOffset>4320540</wp:posOffset>
                </wp:positionH>
                <wp:positionV relativeFrom="paragraph">
                  <wp:posOffset>306070</wp:posOffset>
                </wp:positionV>
                <wp:extent cx="1440180" cy="396240"/>
                <wp:effectExtent l="12700" t="12700" r="0" b="0"/>
                <wp:wrapNone/>
                <wp:docPr id="10752502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1A0010F" w14:textId="77777777" w:rsidR="00EE5D8D" w:rsidRPr="00062714" w:rsidRDefault="00EE5D8D">
                            <w:pPr>
                              <w:jc w:val="center"/>
                              <w:rPr>
                                <w:color w:val="000080"/>
                                <w:sz w:val="18"/>
                                <w:lang w:val="en-US"/>
                              </w:rPr>
                            </w:pPr>
                            <w:r w:rsidRPr="00062714">
                              <w:rPr>
                                <w:color w:val="000080"/>
                                <w:sz w:val="18"/>
                                <w:lang w:val="en-US"/>
                              </w:rPr>
                              <w:t>Association classes</w:t>
                            </w:r>
                            <w:r w:rsidRPr="00062714">
                              <w:rPr>
                                <w:color w:val="000080"/>
                                <w:sz w:val="18"/>
                                <w:lang w:val="en-US"/>
                              </w:rPr>
                              <w:br/>
                              <w:t xml:space="preserve">→ </w:t>
                            </w:r>
                            <w:r w:rsidRPr="00062714">
                              <w:rPr>
                                <w:color w:val="000080"/>
                                <w:sz w:val="18"/>
                                <w:lang w:val="en-US"/>
                              </w:rPr>
                              <w:fldChar w:fldCharType="begin"/>
                            </w:r>
                            <w:r w:rsidRPr="00062714">
                              <w:rPr>
                                <w:color w:val="000080"/>
                                <w:sz w:val="18"/>
                                <w:lang w:val="en-US"/>
                              </w:rPr>
                              <w:instrText xml:space="preserve"> REF _Ref20649661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6.13.3</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081D4" id="Text Box 29" o:spid="_x0000_s1047" type="#_x0000_t202" style="position:absolute;margin-left:340.2pt;margin-top:24.1pt;width:113.4pt;height:31.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" o:allowincell="f" filled="f" fillcolor="#ffc" strokecolor="#339" strokeweight="2.25pt">
                <v:path arrowok="t"/>
                <v:textbox inset="0,1mm,0,1mm">
                  <w:txbxContent>
                    <w:p w14:paraId="71A0010F" w14:textId="77777777" w:rsidR="00EE5D8D" w:rsidRPr="00062714" w:rsidRDefault="00EE5D8D">
                      <w:pPr>
                        <w:jc w:val="center"/>
                        <w:rPr>
                          <w:color w:val="000080"/>
                          <w:sz w:val="18"/>
                          <w:lang w:val="en-US"/>
                        </w:rPr>
                      </w:pPr>
                      <w:r w:rsidRPr="00062714">
                        <w:rPr>
                          <w:color w:val="000080"/>
                          <w:sz w:val="18"/>
                          <w:lang w:val="en-US"/>
                        </w:rPr>
                        <w:t>Association classes</w:t>
                      </w:r>
                      <w:r w:rsidRPr="00062714">
                        <w:rPr>
                          <w:color w:val="000080"/>
                          <w:sz w:val="18"/>
                          <w:lang w:val="en-US"/>
                        </w:rPr>
                        <w:br/>
                        <w:t xml:space="preserve">→ </w:t>
                      </w:r>
                      <w:r w:rsidRPr="00062714">
                        <w:rPr>
                          <w:color w:val="000080"/>
                          <w:sz w:val="18"/>
                          <w:lang w:val="en-US"/>
                        </w:rPr>
                        <w:fldChar w:fldCharType="begin"/>
                      </w:r>
                      <w:r w:rsidRPr="00062714">
                        <w:rPr>
                          <w:color w:val="000080"/>
                          <w:sz w:val="18"/>
                          <w:lang w:val="en-US"/>
                        </w:rPr>
                        <w:instrText xml:space="preserve"> REF _Ref20649661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6.13.3</w:t>
                      </w:r>
                      <w:r w:rsidRPr="00062714">
                        <w:rPr>
                          <w:color w:val="000080"/>
                          <w:sz w:val="18"/>
                          <w:lang w:val="en-US"/>
                        </w:rPr>
                        <w:fldChar w:fldCharType="end"/>
                      </w:r>
                    </w:p>
                  </w:txbxContent>
                </v:textbox>
              </v:shape>
            </w:pict>
          </mc:Fallback>
        </mc:AlternateContent>
      </w:r>
      <w:r w:rsidR="00026FE6" w:rsidRPr="003D3060">
        <w:rPr>
          <w:noProof w:val="0"/>
          <w:lang w:val="en-US"/>
        </w:rPr>
        <w:t xml:space="preserve">    ASSOCIATION Quota =</w:t>
      </w:r>
      <w:r w:rsidR="00026FE6" w:rsidRPr="003D3060">
        <w:rPr>
          <w:noProof w:val="0"/>
          <w:lang w:val="en-US"/>
        </w:rPr>
        <w:fldChar w:fldCharType="begin"/>
      </w:r>
      <w:r w:rsidR="00026FE6" w:rsidRPr="003D3060">
        <w:rPr>
          <w:noProof w:val="0"/>
          <w:lang w:val="en-US"/>
        </w:rPr>
        <w:instrText xml:space="preserve"> XE "</w:instrText>
      </w:r>
      <w:r w:rsidR="00787F1D" w:rsidRPr="003D3060">
        <w:rPr>
          <w:noProof w:val="0"/>
          <w:lang w:val="en-US"/>
        </w:rPr>
        <w:instrText>Relationship</w:instrText>
      </w:r>
      <w:r w:rsidR="00026FE6" w:rsidRPr="003D3060">
        <w:rPr>
          <w:noProof w:val="0"/>
          <w:lang w:val="en-US"/>
        </w:rPr>
        <w:instrText xml:space="preserve">:association class" \i </w:instrText>
      </w:r>
      <w:r w:rsidR="00026FE6" w:rsidRPr="003D3060">
        <w:rPr>
          <w:noProof w:val="0"/>
          <w:lang w:val="en-US"/>
        </w:rPr>
        <w:fldChar w:fldCharType="end"/>
      </w:r>
    </w:p>
    <w:p w14:paraId="3D83E13D" w14:textId="77777777" w:rsidR="00026FE6" w:rsidRPr="003D3060" w:rsidRDefault="00026FE6">
      <w:pPr>
        <w:pStyle w:val="Beispielcodeeng"/>
        <w:rPr>
          <w:noProof w:val="0"/>
          <w:lang w:val="en-US"/>
        </w:rPr>
      </w:pPr>
      <w:r w:rsidRPr="003D3060">
        <w:rPr>
          <w:noProof w:val="0"/>
          <w:lang w:val="en-US"/>
        </w:rPr>
        <w:t xml:space="preserve">      Participant (EXTERNAL) -- {*} NatTour.AlpineTransports.RailwayCompany;</w:t>
      </w:r>
    </w:p>
    <w:p w14:paraId="0764B1A3" w14:textId="77777777" w:rsidR="00026FE6" w:rsidRPr="003D3060" w:rsidRDefault="00026FE6">
      <w:pPr>
        <w:pStyle w:val="Beispielcodeeng"/>
        <w:rPr>
          <w:noProof w:val="0"/>
          <w:lang w:val="en-US"/>
        </w:rPr>
      </w:pPr>
      <w:r w:rsidRPr="003D3060">
        <w:rPr>
          <w:noProof w:val="0"/>
          <w:lang w:val="en-US"/>
        </w:rPr>
        <w:t xml:space="preserve">      TicketType -- {*} TicketType;</w:t>
      </w:r>
    </w:p>
    <w:p w14:paraId="3CFF70D7" w14:textId="77777777" w:rsidR="00026FE6" w:rsidRPr="003D3060" w:rsidRDefault="00026FE6">
      <w:pPr>
        <w:pStyle w:val="Beispielcodeeng"/>
        <w:rPr>
          <w:noProof w:val="0"/>
          <w:lang w:val="en-US"/>
        </w:rPr>
      </w:pPr>
      <w:r w:rsidRPr="003D3060">
        <w:rPr>
          <w:noProof w:val="0"/>
          <w:lang w:val="en-US"/>
        </w:rPr>
        <w:t xml:space="preserve">    ATTRIBUTE</w:t>
      </w:r>
    </w:p>
    <w:p w14:paraId="2E98AB8B" w14:textId="77777777" w:rsidR="00026FE6" w:rsidRPr="003D3060" w:rsidRDefault="00026FE6">
      <w:pPr>
        <w:pStyle w:val="Beispielcodeeng"/>
        <w:rPr>
          <w:noProof w:val="0"/>
          <w:lang w:val="en-US"/>
        </w:rPr>
      </w:pPr>
      <w:r w:rsidRPr="003D3060">
        <w:rPr>
          <w:noProof w:val="0"/>
          <w:lang w:val="en-US"/>
        </w:rPr>
        <w:t xml:space="preserve">      Quota: 0.0 .. 100.0 [Units.Percent];</w:t>
      </w:r>
    </w:p>
    <w:p w14:paraId="31F9B941" w14:textId="77777777" w:rsidR="00026FE6" w:rsidRPr="003D3060" w:rsidRDefault="00026FE6">
      <w:pPr>
        <w:pStyle w:val="Beispielcodeeng"/>
        <w:rPr>
          <w:noProof w:val="0"/>
          <w:lang w:val="en-US"/>
        </w:rPr>
      </w:pPr>
      <w:r w:rsidRPr="003D3060">
        <w:rPr>
          <w:noProof w:val="0"/>
          <w:lang w:val="en-US"/>
        </w:rPr>
        <w:t xml:space="preserve">    END Quota;</w:t>
      </w:r>
    </w:p>
    <w:p w14:paraId="5444D093" w14:textId="77777777" w:rsidR="00026FE6" w:rsidRPr="003D3060" w:rsidRDefault="00026FE6">
      <w:pPr>
        <w:pStyle w:val="Beispielcodeeng"/>
        <w:rPr>
          <w:noProof w:val="0"/>
          <w:lang w:val="en-US"/>
        </w:rPr>
      </w:pPr>
    </w:p>
    <w:p w14:paraId="6F0268B2" w14:textId="77777777" w:rsidR="00026FE6" w:rsidRPr="003D3060" w:rsidRDefault="00026FE6">
      <w:pPr>
        <w:pStyle w:val="Beispielcodeeng"/>
        <w:rPr>
          <w:noProof w:val="0"/>
          <w:lang w:val="en-US"/>
        </w:rPr>
      </w:pPr>
      <w:r w:rsidRPr="003D3060">
        <w:rPr>
          <w:noProof w:val="0"/>
          <w:lang w:val="en-US"/>
        </w:rPr>
        <w:t xml:space="preserve">    CLASS TicketCounter =</w:t>
      </w:r>
    </w:p>
    <w:p w14:paraId="4A7777F0" w14:textId="77777777" w:rsidR="00026FE6" w:rsidRPr="003D3060" w:rsidRDefault="00026FE6">
      <w:pPr>
        <w:pStyle w:val="Beispielcodeeng"/>
        <w:rPr>
          <w:noProof w:val="0"/>
          <w:lang w:val="en-US"/>
        </w:rPr>
      </w:pPr>
      <w:r w:rsidRPr="003D3060">
        <w:rPr>
          <w:noProof w:val="0"/>
          <w:lang w:val="en-US"/>
        </w:rPr>
        <w:t xml:space="preserve">      Names: BAG {1..*} OF Designation;</w:t>
      </w:r>
    </w:p>
    <w:p w14:paraId="64411504" w14:textId="77777777" w:rsidR="00026FE6" w:rsidRPr="003D3060" w:rsidRDefault="00026FE6">
      <w:pPr>
        <w:pStyle w:val="Beispielcodeeng"/>
        <w:rPr>
          <w:noProof w:val="0"/>
          <w:lang w:val="en-US"/>
        </w:rPr>
      </w:pPr>
      <w:r w:rsidRPr="003D3060">
        <w:rPr>
          <w:noProof w:val="0"/>
          <w:lang w:val="en-US"/>
        </w:rPr>
        <w:t xml:space="preserve">    END TicketCounter;</w:t>
      </w:r>
    </w:p>
    <w:p w14:paraId="2FD02AB2" w14:textId="77777777" w:rsidR="00026FE6" w:rsidRPr="003D3060" w:rsidRDefault="00026FE6">
      <w:pPr>
        <w:pStyle w:val="Beispielcodeeng"/>
        <w:rPr>
          <w:noProof w:val="0"/>
          <w:lang w:val="en-US"/>
        </w:rPr>
      </w:pPr>
    </w:p>
    <w:p w14:paraId="6002CC3F" w14:textId="77777777" w:rsidR="00026FE6" w:rsidRPr="003D3060" w:rsidRDefault="00026FE6">
      <w:pPr>
        <w:pStyle w:val="Beispielcodeeng"/>
        <w:rPr>
          <w:noProof w:val="0"/>
          <w:lang w:val="en-US"/>
        </w:rPr>
      </w:pPr>
      <w:r w:rsidRPr="003D3060">
        <w:rPr>
          <w:noProof w:val="0"/>
          <w:lang w:val="en-US"/>
        </w:rPr>
        <w:t xml:space="preserve">    CLASS Season =</w:t>
      </w:r>
    </w:p>
    <w:p w14:paraId="66628811" w14:textId="77777777" w:rsidR="00026FE6" w:rsidRPr="003D3060" w:rsidRDefault="00026FE6">
      <w:pPr>
        <w:pStyle w:val="Beispielcodeeng"/>
        <w:rPr>
          <w:noProof w:val="0"/>
          <w:lang w:val="en-US"/>
        </w:rPr>
      </w:pPr>
      <w:r w:rsidRPr="003D3060">
        <w:rPr>
          <w:noProof w:val="0"/>
          <w:lang w:val="en-US"/>
        </w:rPr>
        <w:t xml:space="preserve">      Start: </w:t>
      </w:r>
      <w:r w:rsidR="00B3135F" w:rsidRPr="003D3060">
        <w:rPr>
          <w:lang w:val="en-US"/>
        </w:rPr>
        <w:t>FORMAT INTERLIS.XMLDate "</w:t>
      </w:r>
      <w:r w:rsidRPr="003D3060">
        <w:rPr>
          <w:noProof w:val="0"/>
          <w:lang w:val="en-US"/>
        </w:rPr>
        <w:t>1900</w:t>
      </w:r>
      <w:r w:rsidR="00B3135F" w:rsidRPr="003D3060">
        <w:rPr>
          <w:noProof w:val="0"/>
          <w:lang w:val="en-US"/>
        </w:rPr>
        <w:t>-</w:t>
      </w:r>
      <w:r w:rsidRPr="003D3060">
        <w:rPr>
          <w:noProof w:val="0"/>
          <w:lang w:val="en-US"/>
        </w:rPr>
        <w:t>1</w:t>
      </w:r>
      <w:r w:rsidR="00B3135F" w:rsidRPr="003D3060">
        <w:rPr>
          <w:noProof w:val="0"/>
          <w:lang w:val="en-US"/>
        </w:rPr>
        <w:t>-</w:t>
      </w:r>
      <w:r w:rsidRPr="003D3060">
        <w:rPr>
          <w:noProof w:val="0"/>
          <w:lang w:val="en-US"/>
        </w:rPr>
        <w:t>1</w:t>
      </w:r>
      <w:r w:rsidR="00B3135F" w:rsidRPr="003D3060">
        <w:rPr>
          <w:lang w:val="en-US"/>
        </w:rPr>
        <w:t>"</w:t>
      </w:r>
      <w:r w:rsidRPr="003D3060">
        <w:rPr>
          <w:noProof w:val="0"/>
          <w:lang w:val="en-US"/>
        </w:rPr>
        <w:t xml:space="preserve"> .. </w:t>
      </w:r>
      <w:r w:rsidR="00B3135F" w:rsidRPr="003D3060">
        <w:rPr>
          <w:lang w:val="en-US"/>
        </w:rPr>
        <w:t>"</w:t>
      </w:r>
      <w:r w:rsidRPr="003D3060">
        <w:rPr>
          <w:noProof w:val="0"/>
          <w:lang w:val="en-US"/>
        </w:rPr>
        <w:t>2299</w:t>
      </w:r>
      <w:r w:rsidR="00B3135F" w:rsidRPr="003D3060">
        <w:rPr>
          <w:noProof w:val="0"/>
          <w:lang w:val="en-US"/>
        </w:rPr>
        <w:t>-</w:t>
      </w:r>
      <w:r w:rsidRPr="003D3060">
        <w:rPr>
          <w:noProof w:val="0"/>
          <w:lang w:val="en-US"/>
        </w:rPr>
        <w:t>12</w:t>
      </w:r>
      <w:r w:rsidR="00B3135F" w:rsidRPr="003D3060">
        <w:rPr>
          <w:noProof w:val="0"/>
          <w:lang w:val="en-US"/>
        </w:rPr>
        <w:t>-</w:t>
      </w:r>
      <w:r w:rsidRPr="003D3060">
        <w:rPr>
          <w:noProof w:val="0"/>
          <w:lang w:val="en-US"/>
        </w:rPr>
        <w:t>31</w:t>
      </w:r>
      <w:r w:rsidR="00B3135F" w:rsidRPr="003D3060">
        <w:rPr>
          <w:lang w:val="en-US"/>
        </w:rPr>
        <w:t>"</w:t>
      </w:r>
      <w:r w:rsidRPr="003D3060">
        <w:rPr>
          <w:noProof w:val="0"/>
          <w:lang w:val="en-US"/>
        </w:rPr>
        <w:t>;</w:t>
      </w:r>
    </w:p>
    <w:p w14:paraId="6D0AE5B1" w14:textId="77777777" w:rsidR="00026FE6" w:rsidRPr="003D3060" w:rsidRDefault="00026FE6">
      <w:pPr>
        <w:pStyle w:val="Beispielcodeeng"/>
        <w:rPr>
          <w:noProof w:val="0"/>
          <w:lang w:val="en-US"/>
        </w:rPr>
      </w:pPr>
      <w:r w:rsidRPr="003D3060">
        <w:rPr>
          <w:noProof w:val="0"/>
          <w:lang w:val="en-US"/>
        </w:rPr>
        <w:t xml:space="preserve">      End: </w:t>
      </w:r>
      <w:r w:rsidR="00B36C5F" w:rsidRPr="003D3060">
        <w:rPr>
          <w:lang w:val="en-US"/>
        </w:rPr>
        <w:t>FORMAT INTERLIS.XMLDate "</w:t>
      </w:r>
      <w:r w:rsidR="00B36C5F" w:rsidRPr="003D3060">
        <w:rPr>
          <w:noProof w:val="0"/>
          <w:lang w:val="en-US"/>
        </w:rPr>
        <w:t>1900-1-1</w:t>
      </w:r>
      <w:r w:rsidR="00B36C5F" w:rsidRPr="003D3060">
        <w:rPr>
          <w:lang w:val="en-US"/>
        </w:rPr>
        <w:t>"</w:t>
      </w:r>
      <w:r w:rsidR="00B36C5F" w:rsidRPr="003D3060">
        <w:rPr>
          <w:noProof w:val="0"/>
          <w:lang w:val="en-US"/>
        </w:rPr>
        <w:t xml:space="preserve"> .. </w:t>
      </w:r>
      <w:r w:rsidR="00B36C5F" w:rsidRPr="003D3060">
        <w:rPr>
          <w:lang w:val="en-US"/>
        </w:rPr>
        <w:t>"</w:t>
      </w:r>
      <w:r w:rsidR="00B36C5F" w:rsidRPr="003D3060">
        <w:rPr>
          <w:noProof w:val="0"/>
          <w:lang w:val="en-US"/>
        </w:rPr>
        <w:t>2299-12-31</w:t>
      </w:r>
      <w:r w:rsidR="00B36C5F" w:rsidRPr="003D3060">
        <w:rPr>
          <w:lang w:val="en-US"/>
        </w:rPr>
        <w:t>"</w:t>
      </w:r>
      <w:r w:rsidRPr="003D3060">
        <w:rPr>
          <w:noProof w:val="0"/>
          <w:lang w:val="en-US"/>
        </w:rPr>
        <w:t>;</w:t>
      </w:r>
    </w:p>
    <w:p w14:paraId="561A9842" w14:textId="77777777" w:rsidR="00026FE6" w:rsidRPr="003D3060" w:rsidRDefault="00026FE6">
      <w:pPr>
        <w:pStyle w:val="Beispielcodeeng"/>
        <w:rPr>
          <w:noProof w:val="0"/>
          <w:lang w:val="en-US"/>
        </w:rPr>
      </w:pPr>
      <w:r w:rsidRPr="003D3060">
        <w:rPr>
          <w:noProof w:val="0"/>
          <w:lang w:val="en-US"/>
        </w:rPr>
        <w:t xml:space="preserve">    END Season;</w:t>
      </w:r>
    </w:p>
    <w:p w14:paraId="554FF777"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2944" behindDoc="0" locked="0" layoutInCell="0" allowOverlap="1" wp14:anchorId="2638B07F" wp14:editId="67D7B068">
                <wp:simplePos x="0" y="0"/>
                <wp:positionH relativeFrom="column">
                  <wp:posOffset>4320540</wp:posOffset>
                </wp:positionH>
                <wp:positionV relativeFrom="paragraph">
                  <wp:posOffset>119380</wp:posOffset>
                </wp:positionV>
                <wp:extent cx="1440180" cy="396240"/>
                <wp:effectExtent l="12700" t="12700" r="0" b="0"/>
                <wp:wrapNone/>
                <wp:docPr id="80082584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95924FC" w14:textId="77777777" w:rsidR="00EE5D8D" w:rsidRPr="00062714" w:rsidRDefault="00EE5D8D">
                            <w:pPr>
                              <w:jc w:val="center"/>
                              <w:rPr>
                                <w:color w:val="000080"/>
                                <w:sz w:val="18"/>
                                <w:lang w:val="en-US"/>
                              </w:rPr>
                            </w:pPr>
                            <w:r w:rsidRPr="00062714">
                              <w:rPr>
                                <w:color w:val="000080"/>
                                <w:sz w:val="18"/>
                                <w:lang w:val="en-US"/>
                              </w:rPr>
                              <w:t>Multiple relationships</w:t>
                            </w:r>
                            <w:r w:rsidRPr="00062714">
                              <w:rPr>
                                <w:color w:val="000080"/>
                                <w:sz w:val="18"/>
                                <w:lang w:val="en-US"/>
                              </w:rPr>
                              <w:br/>
                              <w:t xml:space="preserve">→ </w:t>
                            </w:r>
                            <w:r w:rsidRPr="00062714">
                              <w:rPr>
                                <w:color w:val="000080"/>
                                <w:sz w:val="18"/>
                                <w:lang w:val="en-US"/>
                              </w:rPr>
                              <w:fldChar w:fldCharType="begin"/>
                            </w:r>
                            <w:r w:rsidRPr="00062714">
                              <w:rPr>
                                <w:color w:val="000080"/>
                                <w:sz w:val="18"/>
                                <w:lang w:val="en-US"/>
                              </w:rPr>
                              <w:instrText xml:space="preserve"> REF _Ref224376100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6.13.4</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8B07F" id="Text Box 30" o:spid="_x0000_s1048" type="#_x0000_t202" style="position:absolute;margin-left:340.2pt;margin-top:9.4pt;width:113.4pt;height:31.2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" o:allowincell="f" filled="f" fillcolor="#ffc" strokecolor="#339" strokeweight="2.25pt">
                <v:path arrowok="t"/>
                <v:textbox inset="0,1mm,0,1mm">
                  <w:txbxContent>
                    <w:p w14:paraId="495924FC" w14:textId="77777777" w:rsidR="00EE5D8D" w:rsidRPr="00062714" w:rsidRDefault="00EE5D8D">
                      <w:pPr>
                        <w:jc w:val="center"/>
                        <w:rPr>
                          <w:color w:val="000080"/>
                          <w:sz w:val="18"/>
                          <w:lang w:val="en-US"/>
                        </w:rPr>
                      </w:pPr>
                      <w:r w:rsidRPr="00062714">
                        <w:rPr>
                          <w:color w:val="000080"/>
                          <w:sz w:val="18"/>
                          <w:lang w:val="en-US"/>
                        </w:rPr>
                        <w:t>Multiple relationships</w:t>
                      </w:r>
                      <w:r w:rsidRPr="00062714">
                        <w:rPr>
                          <w:color w:val="000080"/>
                          <w:sz w:val="18"/>
                          <w:lang w:val="en-US"/>
                        </w:rPr>
                        <w:br/>
                        <w:t xml:space="preserve">→ </w:t>
                      </w:r>
                      <w:r w:rsidRPr="00062714">
                        <w:rPr>
                          <w:color w:val="000080"/>
                          <w:sz w:val="18"/>
                          <w:lang w:val="en-US"/>
                        </w:rPr>
                        <w:fldChar w:fldCharType="begin"/>
                      </w:r>
                      <w:r w:rsidRPr="00062714">
                        <w:rPr>
                          <w:color w:val="000080"/>
                          <w:sz w:val="18"/>
                          <w:lang w:val="en-US"/>
                        </w:rPr>
                        <w:instrText xml:space="preserve"> REF _Ref224376100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6.13.4</w:t>
                      </w:r>
                      <w:r w:rsidRPr="00062714">
                        <w:rPr>
                          <w:color w:val="000080"/>
                          <w:sz w:val="18"/>
                          <w:lang w:val="en-US"/>
                        </w:rPr>
                        <w:fldChar w:fldCharType="end"/>
                      </w:r>
                    </w:p>
                  </w:txbxContent>
                </v:textbox>
              </v:shape>
            </w:pict>
          </mc:Fallback>
        </mc:AlternateContent>
      </w:r>
    </w:p>
    <w:p w14:paraId="77D561C0" w14:textId="77777777" w:rsidR="00026FE6" w:rsidRPr="003D3060" w:rsidRDefault="00026FE6">
      <w:pPr>
        <w:pStyle w:val="Beispielcodeeng"/>
        <w:rPr>
          <w:noProof w:val="0"/>
          <w:lang w:val="en-US"/>
        </w:rPr>
      </w:pPr>
      <w:r w:rsidRPr="003D3060">
        <w:rPr>
          <w:noProof w:val="0"/>
          <w:lang w:val="en-US"/>
        </w:rPr>
        <w:t xml:space="preserve">    ASSOCIATION Sale =</w:t>
      </w:r>
      <w:r w:rsidRPr="003D3060">
        <w:rPr>
          <w:noProof w:val="0"/>
          <w:lang w:val="en-US"/>
        </w:rPr>
        <w:fldChar w:fldCharType="begin"/>
      </w:r>
      <w:r w:rsidRPr="003D3060">
        <w:rPr>
          <w:noProof w:val="0"/>
          <w:lang w:val="en-US"/>
        </w:rPr>
        <w:instrText xml:space="preserve"> XE "</w:instrText>
      </w:r>
      <w:r w:rsidR="00787F1D" w:rsidRPr="003D3060">
        <w:rPr>
          <w:noProof w:val="0"/>
          <w:lang w:val="en-US"/>
        </w:rPr>
        <w:instrText>Relationship</w:instrText>
      </w:r>
      <w:r w:rsidRPr="003D3060">
        <w:rPr>
          <w:noProof w:val="0"/>
          <w:lang w:val="en-US"/>
        </w:rPr>
        <w:instrText xml:space="preserve">:multiple" \i </w:instrText>
      </w:r>
      <w:r w:rsidRPr="003D3060">
        <w:rPr>
          <w:noProof w:val="0"/>
          <w:lang w:val="en-US"/>
        </w:rPr>
        <w:fldChar w:fldCharType="end"/>
      </w:r>
    </w:p>
    <w:p w14:paraId="5013F491" w14:textId="77777777" w:rsidR="00026FE6" w:rsidRPr="003D3060" w:rsidRDefault="00026FE6">
      <w:pPr>
        <w:pStyle w:val="Beispielcodeeng"/>
        <w:rPr>
          <w:noProof w:val="0"/>
          <w:lang w:val="en-US"/>
        </w:rPr>
      </w:pPr>
      <w:r w:rsidRPr="003D3060">
        <w:rPr>
          <w:noProof w:val="0"/>
          <w:lang w:val="en-US"/>
        </w:rPr>
        <w:t xml:space="preserve">      TicketCounter -- {*} TicketCounter;</w:t>
      </w:r>
    </w:p>
    <w:p w14:paraId="289A3538" w14:textId="77777777" w:rsidR="00026FE6" w:rsidRPr="003D3060" w:rsidRDefault="00026FE6">
      <w:pPr>
        <w:pStyle w:val="Beispielcodeeng"/>
        <w:rPr>
          <w:noProof w:val="0"/>
          <w:lang w:val="en-US"/>
        </w:rPr>
      </w:pPr>
      <w:r w:rsidRPr="003D3060">
        <w:rPr>
          <w:noProof w:val="0"/>
          <w:lang w:val="en-US"/>
        </w:rPr>
        <w:t xml:space="preserve">      Season -- {*} Season;</w:t>
      </w:r>
    </w:p>
    <w:p w14:paraId="3EF87751" w14:textId="77777777" w:rsidR="00026FE6" w:rsidRPr="003D3060" w:rsidRDefault="00026FE6">
      <w:pPr>
        <w:pStyle w:val="Beispielcodeeng"/>
        <w:rPr>
          <w:noProof w:val="0"/>
          <w:lang w:val="en-US"/>
        </w:rPr>
      </w:pPr>
      <w:r w:rsidRPr="003D3060">
        <w:rPr>
          <w:noProof w:val="0"/>
          <w:lang w:val="en-US"/>
        </w:rPr>
        <w:t xml:space="preserve">      TicketType -- {*} TicketType;</w:t>
      </w:r>
    </w:p>
    <w:p w14:paraId="5D062D53" w14:textId="77777777" w:rsidR="00026FE6" w:rsidRPr="003D3060" w:rsidRDefault="00026FE6">
      <w:pPr>
        <w:pStyle w:val="Beispielcodeeng"/>
        <w:rPr>
          <w:noProof w:val="0"/>
          <w:lang w:val="en-US"/>
        </w:rPr>
      </w:pPr>
      <w:r w:rsidRPr="003D3060">
        <w:rPr>
          <w:noProof w:val="0"/>
          <w:lang w:val="en-US"/>
        </w:rPr>
        <w:t xml:space="preserve">    ATTRIBUTE</w:t>
      </w:r>
    </w:p>
    <w:p w14:paraId="5105AD41" w14:textId="77777777" w:rsidR="00026FE6" w:rsidRPr="003D3060" w:rsidRDefault="00026FE6">
      <w:pPr>
        <w:pStyle w:val="Beispielcodeeng"/>
        <w:rPr>
          <w:noProof w:val="0"/>
          <w:lang w:val="en-US"/>
        </w:rPr>
      </w:pPr>
      <w:r w:rsidRPr="003D3060">
        <w:rPr>
          <w:noProof w:val="0"/>
          <w:lang w:val="en-US"/>
        </w:rPr>
        <w:t xml:space="preserve">      Number: 1 .. 999999 [Units.CountedObjects];</w:t>
      </w:r>
    </w:p>
    <w:p w14:paraId="61D48A3A" w14:textId="77777777" w:rsidR="00026FE6" w:rsidRPr="003D3060" w:rsidRDefault="00026FE6">
      <w:pPr>
        <w:pStyle w:val="Beispielcodeeng"/>
        <w:rPr>
          <w:noProof w:val="0"/>
          <w:lang w:val="en-US"/>
        </w:rPr>
      </w:pPr>
      <w:r w:rsidRPr="003D3060">
        <w:rPr>
          <w:noProof w:val="0"/>
          <w:lang w:val="en-US"/>
        </w:rPr>
        <w:t xml:space="preserve">      Amount: 0.00 .. 9999999.99 [Ahland.Sovereign]</w:t>
      </w:r>
    </w:p>
    <w:p w14:paraId="31C7B753" w14:textId="77777777" w:rsidR="00026FE6" w:rsidRPr="003D3060" w:rsidRDefault="00026FE6">
      <w:pPr>
        <w:pStyle w:val="Beispielcodeeng"/>
        <w:rPr>
          <w:noProof w:val="0"/>
          <w:lang w:val="en-US"/>
        </w:rPr>
      </w:pPr>
      <w:r w:rsidRPr="003D3060">
        <w:rPr>
          <w:noProof w:val="0"/>
          <w:lang w:val="en-US"/>
        </w:rPr>
        <w:t xml:space="preserve">        := Multiply(Number, TicketType -&gt; Price);</w:t>
      </w:r>
    </w:p>
    <w:p w14:paraId="55D0C657" w14:textId="77777777" w:rsidR="00026FE6" w:rsidRPr="003D3060" w:rsidRDefault="00026FE6">
      <w:pPr>
        <w:pStyle w:val="Beispielcodeeng"/>
        <w:rPr>
          <w:noProof w:val="0"/>
          <w:lang w:val="en-US"/>
        </w:rPr>
      </w:pPr>
      <w:r w:rsidRPr="003D3060">
        <w:rPr>
          <w:noProof w:val="0"/>
          <w:lang w:val="en-US"/>
        </w:rPr>
        <w:t xml:space="preserve">    END Sale;</w:t>
      </w:r>
    </w:p>
    <w:p w14:paraId="4555D39E" w14:textId="77777777" w:rsidR="00026FE6" w:rsidRPr="003D3060" w:rsidRDefault="00026FE6">
      <w:pPr>
        <w:pStyle w:val="Beispielcodeeng"/>
        <w:rPr>
          <w:noProof w:val="0"/>
          <w:lang w:val="en-US"/>
        </w:rPr>
      </w:pPr>
    </w:p>
    <w:p w14:paraId="08A43057" w14:textId="77777777" w:rsidR="00026FE6" w:rsidRPr="003D3060" w:rsidRDefault="00026FE6">
      <w:pPr>
        <w:pStyle w:val="Beispielcodeeng"/>
        <w:rPr>
          <w:noProof w:val="0"/>
          <w:lang w:val="en-US"/>
        </w:rPr>
      </w:pPr>
      <w:r w:rsidRPr="003D3060">
        <w:rPr>
          <w:noProof w:val="0"/>
          <w:lang w:val="en-US"/>
        </w:rPr>
        <w:t xml:space="preserve">  END Tickets;</w:t>
      </w:r>
    </w:p>
    <w:p w14:paraId="1DDF2837" w14:textId="77777777" w:rsidR="00026FE6" w:rsidRPr="003D3060" w:rsidRDefault="00026FE6">
      <w:pPr>
        <w:pStyle w:val="Beispielcodeeng"/>
        <w:rPr>
          <w:noProof w:val="0"/>
          <w:lang w:val="en-US"/>
        </w:rPr>
      </w:pPr>
    </w:p>
    <w:p w14:paraId="151678B6" w14:textId="77777777" w:rsidR="00026FE6" w:rsidRPr="003D3060" w:rsidRDefault="00026FE6">
      <w:pPr>
        <w:pStyle w:val="Beispielcodeeng"/>
        <w:rPr>
          <w:noProof w:val="0"/>
          <w:lang w:val="en-US"/>
        </w:rPr>
      </w:pPr>
      <w:r w:rsidRPr="003D3060">
        <w:rPr>
          <w:noProof w:val="0"/>
          <w:lang w:val="en-US"/>
        </w:rPr>
        <w:t>END NatTour.</w:t>
      </w:r>
    </w:p>
    <w:p w14:paraId="1A219079" w14:textId="77777777" w:rsidR="00026FE6" w:rsidRPr="003D3060" w:rsidRDefault="00026FE6">
      <w:pPr>
        <w:pStyle w:val="Beispielcodeeng"/>
        <w:rPr>
          <w:noProof w:val="0"/>
          <w:lang w:val="en-US"/>
        </w:rPr>
      </w:pPr>
    </w:p>
    <w:p w14:paraId="14B027D5" w14:textId="77777777" w:rsidR="00026FE6" w:rsidRPr="003D3060" w:rsidRDefault="00026FE6">
      <w:pPr>
        <w:pStyle w:val="berschrift3"/>
        <w:rPr>
          <w:lang w:val="en-US"/>
        </w:rPr>
      </w:pPr>
      <w:bookmarkStart w:id="41" w:name="_Toc236474523"/>
      <w:r w:rsidRPr="003D3060">
        <w:rPr>
          <w:lang w:val="en-US"/>
        </w:rPr>
        <w:lastRenderedPageBreak/>
        <w:t xml:space="preserve">IlisTour.ili </w:t>
      </w:r>
      <w:r w:rsidR="004A348A" w:rsidRPr="003D3060">
        <w:rPr>
          <w:lang w:val="en-US"/>
        </w:rPr>
        <w:t>–</w:t>
      </w:r>
      <w:r w:rsidRPr="003D3060">
        <w:rPr>
          <w:lang w:val="en-US"/>
        </w:rPr>
        <w:t xml:space="preserve"> The Ilis Valley tourism model</w:t>
      </w:r>
      <w:bookmarkEnd w:id="41"/>
    </w:p>
    <w:p w14:paraId="44F4E0DC" w14:textId="77777777" w:rsidR="00026FE6" w:rsidRPr="003D3060" w:rsidRDefault="00026FE6">
      <w:pPr>
        <w:pStyle w:val="Beispielcodeeng"/>
        <w:rPr>
          <w:noProof w:val="0"/>
          <w:lang w:val="en-US"/>
        </w:rPr>
      </w:pPr>
    </w:p>
    <w:p w14:paraId="01632088" w14:textId="77777777" w:rsidR="00026FE6" w:rsidRPr="003D3060" w:rsidRDefault="00026FE6">
      <w:pPr>
        <w:pStyle w:val="Beispielcodeeng"/>
        <w:rPr>
          <w:noProof w:val="0"/>
          <w:lang w:val="en-US"/>
        </w:rPr>
      </w:pPr>
      <w:r w:rsidRPr="003D3060">
        <w:rPr>
          <w:noProof w:val="0"/>
          <w:lang w:val="en-US"/>
        </w:rPr>
        <w:t>INTERLIS 2.</w:t>
      </w:r>
      <w:r w:rsidR="00B36C5F" w:rsidRPr="003D3060">
        <w:rPr>
          <w:noProof w:val="0"/>
          <w:lang w:val="en-US"/>
        </w:rPr>
        <w:t>3</w:t>
      </w:r>
      <w:r w:rsidRPr="003D3060">
        <w:rPr>
          <w:noProof w:val="0"/>
          <w:lang w:val="en-US"/>
        </w:rPr>
        <w:t>;</w:t>
      </w:r>
    </w:p>
    <w:p w14:paraId="52E3B541" w14:textId="77777777" w:rsidR="00026FE6" w:rsidRPr="003D3060" w:rsidRDefault="00026FE6">
      <w:pPr>
        <w:pStyle w:val="Beispielcodeeng"/>
        <w:rPr>
          <w:noProof w:val="0"/>
          <w:lang w:val="en-US"/>
        </w:rPr>
      </w:pPr>
    </w:p>
    <w:p w14:paraId="04AD7322" w14:textId="77777777" w:rsidR="00B36C5F" w:rsidRPr="003D3060" w:rsidRDefault="00B36C5F" w:rsidP="00B36C5F">
      <w:pPr>
        <w:pStyle w:val="NurText"/>
        <w:rPr>
          <w:rFonts w:ascii="Courier New" w:eastAsia="Times New Roman" w:hAnsi="Courier New"/>
          <w:noProof/>
          <w:kern w:val="18"/>
          <w:sz w:val="18"/>
          <w:szCs w:val="20"/>
          <w:lang w:val="en-US" w:eastAsia="de-DE"/>
        </w:rPr>
      </w:pPr>
      <w:r w:rsidRPr="003D3060">
        <w:rPr>
          <w:rFonts w:ascii="Courier New" w:eastAsia="Times New Roman" w:hAnsi="Courier New"/>
          <w:noProof/>
          <w:kern w:val="18"/>
          <w:sz w:val="18"/>
          <w:szCs w:val="20"/>
          <w:lang w:val="en-US" w:eastAsia="de-DE"/>
        </w:rPr>
        <w:t>CONTRACTED MODEL IlisTour AT "http://www.interlis.ch/models/beotie"</w:t>
      </w:r>
    </w:p>
    <w:p w14:paraId="0D26893D" w14:textId="77777777" w:rsidR="00B36C5F" w:rsidRPr="003D3060" w:rsidRDefault="00B36C5F" w:rsidP="00B36C5F">
      <w:pPr>
        <w:pStyle w:val="NurText"/>
        <w:rPr>
          <w:rFonts w:ascii="Courier New" w:eastAsia="Times New Roman" w:hAnsi="Courier New"/>
          <w:noProof/>
          <w:kern w:val="18"/>
          <w:sz w:val="18"/>
          <w:szCs w:val="20"/>
          <w:lang w:val="en-US" w:eastAsia="de-DE"/>
        </w:rPr>
      </w:pPr>
      <w:r w:rsidRPr="003D3060">
        <w:rPr>
          <w:rFonts w:ascii="Courier New" w:eastAsia="Times New Roman" w:hAnsi="Courier New"/>
          <w:noProof/>
          <w:kern w:val="18"/>
          <w:sz w:val="18"/>
          <w:szCs w:val="20"/>
          <w:lang w:val="en-US" w:eastAsia="de-DE"/>
        </w:rPr>
        <w:t xml:space="preserve">  VERSION "2008-01" =</w:t>
      </w:r>
    </w:p>
    <w:p w14:paraId="1A6BB13E" w14:textId="77777777" w:rsidR="00026FE6" w:rsidRPr="003D3060" w:rsidRDefault="00026FE6">
      <w:pPr>
        <w:pStyle w:val="Beispielcodeeng"/>
        <w:rPr>
          <w:noProof w:val="0"/>
          <w:lang w:val="en-US"/>
        </w:rPr>
      </w:pPr>
    </w:p>
    <w:p w14:paraId="307B6753"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8544" behindDoc="0" locked="0" layoutInCell="0" allowOverlap="1" wp14:anchorId="58976F6E" wp14:editId="449AAD25">
                <wp:simplePos x="0" y="0"/>
                <wp:positionH relativeFrom="column">
                  <wp:posOffset>4320540</wp:posOffset>
                </wp:positionH>
                <wp:positionV relativeFrom="paragraph">
                  <wp:posOffset>0</wp:posOffset>
                </wp:positionV>
                <wp:extent cx="1440180" cy="234315"/>
                <wp:effectExtent l="12700" t="12700" r="0" b="0"/>
                <wp:wrapNone/>
                <wp:docPr id="173105926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56331D9" w14:textId="77777777" w:rsidR="00EE5D8D" w:rsidRPr="00FC2B42" w:rsidRDefault="00EE5D8D">
                            <w:pPr>
                              <w:jc w:val="center"/>
                              <w:rPr>
                                <w:color w:val="000080"/>
                                <w:sz w:val="18"/>
                                <w:lang w:val="en-US"/>
                              </w:rPr>
                            </w:pPr>
                            <w:r w:rsidRPr="00FC2B42">
                              <w:rPr>
                                <w:color w:val="000080"/>
                                <w:sz w:val="18"/>
                                <w:lang w:val="en-US"/>
                              </w:rPr>
                              <w:t xml:space="preserve">Contracts → </w:t>
                            </w:r>
                            <w:r w:rsidRPr="00FC2B42">
                              <w:rPr>
                                <w:color w:val="000080"/>
                                <w:sz w:val="18"/>
                                <w:lang w:val="en-US"/>
                              </w:rPr>
                              <w:fldChar w:fldCharType="begin"/>
                            </w:r>
                            <w:r w:rsidRPr="00FC2B42">
                              <w:rPr>
                                <w:color w:val="000080"/>
                                <w:sz w:val="18"/>
                                <w:lang w:val="en-US"/>
                              </w:rPr>
                              <w:instrText xml:space="preserve"> REF _Ref34197193 \r \h </w:instrText>
                            </w:r>
                            <w:r w:rsidRPr="00FC2B42">
                              <w:rPr>
                                <w:color w:val="000080"/>
                                <w:sz w:val="18"/>
                                <w:lang w:val="en-US"/>
                              </w:rPr>
                            </w:r>
                            <w:r w:rsidRPr="00FC2B42">
                              <w:rPr>
                                <w:color w:val="000080"/>
                                <w:sz w:val="18"/>
                                <w:lang w:val="en-US"/>
                              </w:rPr>
                              <w:fldChar w:fldCharType="separate"/>
                            </w:r>
                            <w:r w:rsidR="005309C2">
                              <w:rPr>
                                <w:color w:val="000080"/>
                                <w:sz w:val="18"/>
                                <w:lang w:val="en-US"/>
                              </w:rPr>
                              <w:t>7.2</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76F6E" id="Text Box 61" o:spid="_x0000_s1049" type="#_x0000_t202" style="position:absolute;margin-left:340.2pt;margin-top:0;width:113.4pt;height:18.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oji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SO2lx4mvBsQT&#13;&#10;MuZhlB5+FTQ68L8p6VF2NQ2/DsxLSvQni3NNGs3G8ipVQPzptrm8ZZYjRE0jJaN5G0dNH5xX+w4z&#13;&#10;jIO08A4n1KpM3ks1U90oqUz/JP+k2ctzjnr5pLtnAA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HJKI4g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456331D9" w14:textId="77777777" w:rsidR="00EE5D8D" w:rsidRPr="00FC2B42" w:rsidRDefault="00EE5D8D">
                      <w:pPr>
                        <w:jc w:val="center"/>
                        <w:rPr>
                          <w:color w:val="000080"/>
                          <w:sz w:val="18"/>
                          <w:lang w:val="en-US"/>
                        </w:rPr>
                      </w:pPr>
                      <w:r w:rsidRPr="00FC2B42">
                        <w:rPr>
                          <w:color w:val="000080"/>
                          <w:sz w:val="18"/>
                          <w:lang w:val="en-US"/>
                        </w:rPr>
                        <w:t xml:space="preserve">Contracts → </w:t>
                      </w:r>
                      <w:r w:rsidRPr="00FC2B42">
                        <w:rPr>
                          <w:color w:val="000080"/>
                          <w:sz w:val="18"/>
                          <w:lang w:val="en-US"/>
                        </w:rPr>
                        <w:fldChar w:fldCharType="begin"/>
                      </w:r>
                      <w:r w:rsidRPr="00FC2B42">
                        <w:rPr>
                          <w:color w:val="000080"/>
                          <w:sz w:val="18"/>
                          <w:lang w:val="en-US"/>
                        </w:rPr>
                        <w:instrText xml:space="preserve"> REF _Ref34197193 \r \h </w:instrText>
                      </w:r>
                      <w:r w:rsidRPr="00FC2B42">
                        <w:rPr>
                          <w:color w:val="000080"/>
                          <w:sz w:val="18"/>
                          <w:lang w:val="en-US"/>
                        </w:rPr>
                      </w:r>
                      <w:r w:rsidRPr="00FC2B42">
                        <w:rPr>
                          <w:color w:val="000080"/>
                          <w:sz w:val="18"/>
                          <w:lang w:val="en-US"/>
                        </w:rPr>
                        <w:fldChar w:fldCharType="separate"/>
                      </w:r>
                      <w:r w:rsidR="005309C2">
                        <w:rPr>
                          <w:color w:val="000080"/>
                          <w:sz w:val="18"/>
                          <w:lang w:val="en-US"/>
                        </w:rPr>
                        <w:t>7.2</w:t>
                      </w:r>
                      <w:r w:rsidRPr="00FC2B42">
                        <w:rPr>
                          <w:color w:val="000080"/>
                          <w:sz w:val="18"/>
                          <w:lang w:val="en-US"/>
                        </w:rPr>
                        <w:fldChar w:fldCharType="end"/>
                      </w:r>
                    </w:p>
                  </w:txbxContent>
                </v:textbox>
              </v:shape>
            </w:pict>
          </mc:Fallback>
        </mc:AlternateContent>
      </w:r>
      <w:r w:rsidR="00026FE6" w:rsidRPr="003D3060">
        <w:rPr>
          <w:noProof w:val="0"/>
          <w:lang w:val="en-US"/>
        </w:rPr>
        <w:t>!! In order to implement this model, a program package</w:t>
      </w:r>
    </w:p>
    <w:p w14:paraId="09379FCA" w14:textId="77777777" w:rsidR="00BC6F3A" w:rsidRPr="003D3060" w:rsidRDefault="00026FE6">
      <w:pPr>
        <w:pStyle w:val="Beispielcodeeng"/>
        <w:rPr>
          <w:noProof w:val="0"/>
          <w:lang w:val="en-US"/>
        </w:rPr>
      </w:pPr>
      <w:r w:rsidRPr="003D3060">
        <w:rPr>
          <w:noProof w:val="0"/>
          <w:lang w:val="en-US"/>
        </w:rPr>
        <w:t>!! must support the function AhlandToWGS84. This cannot be</w:t>
      </w:r>
    </w:p>
    <w:p w14:paraId="35F9CA8C" w14:textId="77777777" w:rsidR="00BC6F3A" w:rsidRPr="003D3060" w:rsidRDefault="00026FE6">
      <w:pPr>
        <w:pStyle w:val="Beispielcodeeng"/>
        <w:rPr>
          <w:noProof w:val="0"/>
          <w:lang w:val="en-US"/>
        </w:rPr>
      </w:pPr>
      <w:r w:rsidRPr="003D3060">
        <w:rPr>
          <w:noProof w:val="0"/>
          <w:lang w:val="en-US"/>
        </w:rPr>
        <w:t>!! taken for granted but is subject to a contract with</w:t>
      </w:r>
    </w:p>
    <w:p w14:paraId="4ADC1F3F" w14:textId="77777777" w:rsidR="00026FE6" w:rsidRPr="003D3060" w:rsidRDefault="00026FE6">
      <w:pPr>
        <w:pStyle w:val="Beispielcodeeng"/>
        <w:rPr>
          <w:noProof w:val="0"/>
          <w:lang w:val="en-US"/>
        </w:rPr>
      </w:pPr>
      <w:r w:rsidRPr="003D3060">
        <w:rPr>
          <w:noProof w:val="0"/>
          <w:lang w:val="en-US"/>
        </w:rPr>
        <w:t>!! the manufacturer. The necessity of such a contract</w:t>
      </w:r>
    </w:p>
    <w:p w14:paraId="79A78B2D" w14:textId="77777777" w:rsidR="00026FE6" w:rsidRPr="003D3060" w:rsidRDefault="00026FE6">
      <w:pPr>
        <w:pStyle w:val="Beispielcodeeng"/>
        <w:rPr>
          <w:noProof w:val="0"/>
          <w:lang w:val="en-US"/>
        </w:rPr>
      </w:pPr>
      <w:r w:rsidRPr="003D3060">
        <w:rPr>
          <w:noProof w:val="0"/>
          <w:lang w:val="en-US"/>
        </w:rPr>
        <w:t>!! is stated by CONTRACT</w:t>
      </w:r>
      <w:r w:rsidR="00B36C5F" w:rsidRPr="003D3060">
        <w:rPr>
          <w:noProof w:val="0"/>
          <w:lang w:val="en-US"/>
        </w:rPr>
        <w:t>ED</w:t>
      </w:r>
      <w:r w:rsidRPr="003D3060">
        <w:rPr>
          <w:noProof w:val="0"/>
          <w:lang w:val="en-US"/>
        </w:rPr>
        <w:t>.</w:t>
      </w:r>
    </w:p>
    <w:p w14:paraId="2B932EA4" w14:textId="77777777" w:rsidR="00026FE6" w:rsidRPr="003D3060" w:rsidRDefault="00026FE6">
      <w:pPr>
        <w:pStyle w:val="Beispielcodeeng"/>
        <w:rPr>
          <w:noProof w:val="0"/>
          <w:lang w:val="en-US"/>
        </w:rPr>
      </w:pPr>
    </w:p>
    <w:p w14:paraId="487115A1" w14:textId="77777777" w:rsidR="00026FE6" w:rsidRPr="003D3060" w:rsidRDefault="00026FE6">
      <w:pPr>
        <w:pStyle w:val="Beispielcodeeng"/>
        <w:rPr>
          <w:noProof w:val="0"/>
          <w:lang w:val="en-US"/>
        </w:rPr>
      </w:pPr>
      <w:r w:rsidRPr="003D3060">
        <w:rPr>
          <w:noProof w:val="0"/>
          <w:lang w:val="en-US"/>
        </w:rPr>
        <w:t xml:space="preserve">  IMPORTS UNQUALIFIED INTERLIS;</w:t>
      </w:r>
    </w:p>
    <w:p w14:paraId="3557A957" w14:textId="77777777" w:rsidR="00026FE6" w:rsidRPr="003D3060" w:rsidRDefault="00026FE6">
      <w:pPr>
        <w:pStyle w:val="Beispielcodeeng"/>
        <w:rPr>
          <w:noProof w:val="0"/>
          <w:lang w:val="en-US"/>
        </w:rPr>
      </w:pPr>
      <w:r w:rsidRPr="003D3060">
        <w:rPr>
          <w:noProof w:val="0"/>
          <w:lang w:val="en-US"/>
        </w:rPr>
        <w:t xml:space="preserve">  IMPORTS Units, </w:t>
      </w:r>
      <w:r w:rsidR="00E60C2D" w:rsidRPr="003D3060">
        <w:rPr>
          <w:lang w:val="en-US"/>
        </w:rPr>
        <w:t xml:space="preserve">CoordSys, </w:t>
      </w:r>
      <w:r w:rsidRPr="003D3060">
        <w:rPr>
          <w:noProof w:val="0"/>
          <w:lang w:val="en-US"/>
        </w:rPr>
        <w:t>Ahland, Addresses, NatTour;</w:t>
      </w:r>
    </w:p>
    <w:p w14:paraId="7F083F00" w14:textId="77777777" w:rsidR="00026FE6" w:rsidRPr="003D3060" w:rsidRDefault="00026FE6">
      <w:pPr>
        <w:pStyle w:val="Beispielcodeeng"/>
        <w:rPr>
          <w:noProof w:val="0"/>
          <w:lang w:val="en-US"/>
        </w:rPr>
      </w:pPr>
    </w:p>
    <w:p w14:paraId="7A65DF61" w14:textId="77777777" w:rsidR="00BC6F3A" w:rsidRPr="003D3060" w:rsidRDefault="00026FE6">
      <w:pPr>
        <w:pStyle w:val="Beispielcodeeng"/>
        <w:rPr>
          <w:noProof w:val="0"/>
          <w:lang w:val="en-US"/>
        </w:rPr>
      </w:pPr>
      <w:r w:rsidRPr="003D3060">
        <w:rPr>
          <w:noProof w:val="0"/>
          <w:lang w:val="en-US"/>
        </w:rPr>
        <w:t xml:space="preserve">  !! Tourists with a simple GPS-receiver should benefit</w:t>
      </w:r>
    </w:p>
    <w:p w14:paraId="31377A29" w14:textId="77777777" w:rsidR="00BC6F3A" w:rsidRPr="003D3060" w:rsidRDefault="00026FE6">
      <w:pPr>
        <w:pStyle w:val="Beispielcodeeng"/>
        <w:rPr>
          <w:noProof w:val="0"/>
          <w:lang w:val="en-US"/>
        </w:rPr>
      </w:pPr>
      <w:r w:rsidRPr="003D3060">
        <w:rPr>
          <w:noProof w:val="0"/>
          <w:lang w:val="en-US"/>
        </w:rPr>
        <w:t xml:space="preserve">  !! from a special service. Their receivers display coordinates in</w:t>
      </w:r>
    </w:p>
    <w:p w14:paraId="38563C5B" w14:textId="77777777" w:rsidR="00026FE6" w:rsidRPr="003D3060" w:rsidRDefault="00026FE6">
      <w:pPr>
        <w:pStyle w:val="Beispielcodeeng"/>
        <w:rPr>
          <w:noProof w:val="0"/>
          <w:lang w:val="en-US"/>
        </w:rPr>
      </w:pPr>
      <w:r w:rsidRPr="003D3060">
        <w:rPr>
          <w:noProof w:val="0"/>
          <w:lang w:val="en-US"/>
        </w:rPr>
        <w:t xml:space="preserve">  !! the coordinate system WGS84. It uses angles in degrees, minutes</w:t>
      </w:r>
    </w:p>
    <w:p w14:paraId="5F563125" w14:textId="77777777" w:rsidR="00BC6F3A" w:rsidRPr="003D3060" w:rsidRDefault="00026FE6">
      <w:pPr>
        <w:pStyle w:val="Beispielcodeeng"/>
        <w:rPr>
          <w:noProof w:val="0"/>
          <w:lang w:val="en-US"/>
        </w:rPr>
      </w:pPr>
      <w:r w:rsidRPr="003D3060">
        <w:rPr>
          <w:noProof w:val="0"/>
          <w:lang w:val="en-US"/>
        </w:rPr>
        <w:t xml:space="preserve">  !! and seconds; the corresponding angle unit is predefined in the</w:t>
      </w:r>
    </w:p>
    <w:p w14:paraId="08A83A3A" w14:textId="77777777" w:rsidR="00026FE6" w:rsidRPr="003D3060" w:rsidRDefault="00026FE6">
      <w:pPr>
        <w:pStyle w:val="Beispielcodeeng"/>
        <w:rPr>
          <w:noProof w:val="0"/>
          <w:lang w:val="en-US"/>
        </w:rPr>
      </w:pPr>
      <w:r w:rsidRPr="003D3060">
        <w:rPr>
          <w:noProof w:val="0"/>
          <w:lang w:val="en-US"/>
        </w:rPr>
        <w:t xml:space="preserve">  !! INTERLIS-units model.</w:t>
      </w:r>
    </w:p>
    <w:p w14:paraId="38CE781F" w14:textId="77777777" w:rsidR="00E60C2D" w:rsidRPr="003D3060" w:rsidRDefault="00E60C2D" w:rsidP="00E60C2D">
      <w:pPr>
        <w:pStyle w:val="Beispielcodeeng"/>
        <w:rPr>
          <w:lang w:val="en-US"/>
        </w:rPr>
      </w:pPr>
      <w:r w:rsidRPr="003D3060">
        <w:rPr>
          <w:lang w:val="en-US"/>
        </w:rPr>
        <w:t xml:space="preserve">  REFSYSTEM BASKET CoordSystems ~ CoordSys.CoordsysTopic</w:t>
      </w:r>
    </w:p>
    <w:p w14:paraId="63E307D0" w14:textId="77777777" w:rsidR="00E60C2D" w:rsidRPr="003D3060" w:rsidRDefault="00E60C2D" w:rsidP="00E60C2D">
      <w:pPr>
        <w:pStyle w:val="Beispielcodeeng"/>
        <w:rPr>
          <w:lang w:val="en-US"/>
        </w:rPr>
      </w:pPr>
      <w:r w:rsidRPr="003D3060">
        <w:rPr>
          <w:lang w:val="en-US"/>
        </w:rPr>
        <w:t xml:space="preserve">    OBJECTS OF GeoEllipsoidal: WGS84</w:t>
      </w:r>
    </w:p>
    <w:p w14:paraId="17AFAC81" w14:textId="77777777" w:rsidR="00E60C2D" w:rsidRPr="003D3060" w:rsidRDefault="00E60C2D" w:rsidP="00E60C2D">
      <w:pPr>
        <w:pStyle w:val="Beispielcodeeng"/>
        <w:rPr>
          <w:lang w:val="en-US"/>
        </w:rPr>
      </w:pPr>
      <w:r w:rsidRPr="003D3060">
        <w:rPr>
          <w:lang w:val="en-US"/>
        </w:rPr>
        <w:t xml:space="preserve">    OBJECTS OF GeoHeight: WGS84H;</w:t>
      </w:r>
    </w:p>
    <w:p w14:paraId="49798098" w14:textId="77777777" w:rsidR="00E60C2D" w:rsidRPr="003D3060" w:rsidRDefault="00E60C2D" w:rsidP="00E60C2D">
      <w:pPr>
        <w:pStyle w:val="Beispielcodeeng"/>
        <w:rPr>
          <w:lang w:val="en-US"/>
        </w:rPr>
      </w:pPr>
    </w:p>
    <w:p w14:paraId="554715BE" w14:textId="77777777" w:rsidR="00026FE6" w:rsidRPr="003D3060" w:rsidRDefault="00026FE6">
      <w:pPr>
        <w:pStyle w:val="Beispielcodeeng"/>
        <w:rPr>
          <w:noProof w:val="0"/>
          <w:lang w:val="en-US"/>
        </w:rPr>
      </w:pPr>
      <w:r w:rsidRPr="003D3060">
        <w:rPr>
          <w:noProof w:val="0"/>
          <w:lang w:val="en-US"/>
        </w:rPr>
        <w:t xml:space="preserve">  DOMAIN</w:t>
      </w:r>
    </w:p>
    <w:p w14:paraId="231A01A7" w14:textId="77777777" w:rsidR="00026FE6" w:rsidRPr="003D3060" w:rsidRDefault="00026FE6">
      <w:pPr>
        <w:pStyle w:val="Beispielcodeeng"/>
        <w:rPr>
          <w:noProof w:val="0"/>
          <w:lang w:val="en-US"/>
        </w:rPr>
      </w:pPr>
      <w:r w:rsidRPr="003D3060">
        <w:rPr>
          <w:noProof w:val="0"/>
          <w:lang w:val="en-US"/>
        </w:rPr>
        <w:t xml:space="preserve">    WGS84Coord = COORD -90</w:t>
      </w:r>
      <w:r w:rsidR="005C30C0" w:rsidRPr="003D3060">
        <w:rPr>
          <w:noProof w:val="0"/>
          <w:lang w:val="en-US"/>
        </w:rPr>
        <w:t>.</w:t>
      </w:r>
      <w:r w:rsidRPr="003D3060">
        <w:rPr>
          <w:noProof w:val="0"/>
          <w:lang w:val="en-US"/>
        </w:rPr>
        <w:t>00</w:t>
      </w:r>
      <w:r w:rsidR="005C30C0" w:rsidRPr="003D3060">
        <w:rPr>
          <w:noProof w:val="0"/>
          <w:lang w:val="en-US"/>
        </w:rPr>
        <w:t>0</w:t>
      </w:r>
      <w:r w:rsidRPr="003D3060">
        <w:rPr>
          <w:noProof w:val="0"/>
          <w:lang w:val="en-US"/>
        </w:rPr>
        <w:t xml:space="preserve">00 ..  </w:t>
      </w:r>
      <w:r w:rsidR="005C30C0" w:rsidRPr="003D3060">
        <w:rPr>
          <w:lang w:val="en-US"/>
        </w:rPr>
        <w:t>90.00000</w:t>
      </w:r>
      <w:r w:rsidRPr="003D3060">
        <w:rPr>
          <w:noProof w:val="0"/>
          <w:lang w:val="en-US"/>
        </w:rPr>
        <w:t xml:space="preserve"> [Units.Angle_D</w:t>
      </w:r>
      <w:r w:rsidR="005C30C0" w:rsidRPr="003D3060">
        <w:rPr>
          <w:noProof w:val="0"/>
          <w:lang w:val="en-US"/>
        </w:rPr>
        <w:t>egree</w:t>
      </w:r>
      <w:r w:rsidRPr="003D3060">
        <w:rPr>
          <w:noProof w:val="0"/>
          <w:lang w:val="en-US"/>
        </w:rPr>
        <w:t>] {WGS84[1]},</w:t>
      </w:r>
    </w:p>
    <w:p w14:paraId="37BE1F29" w14:textId="77777777" w:rsidR="00026FE6" w:rsidRPr="003D3060" w:rsidRDefault="00026FE6">
      <w:pPr>
        <w:pStyle w:val="Beispielcodeeng"/>
        <w:rPr>
          <w:noProof w:val="0"/>
          <w:lang w:val="en-US"/>
        </w:rPr>
      </w:pPr>
      <w:r w:rsidRPr="003D3060">
        <w:rPr>
          <w:noProof w:val="0"/>
          <w:lang w:val="en-US"/>
        </w:rPr>
        <w:t xml:space="preserve">                         </w:t>
      </w:r>
      <w:r w:rsidR="005C30C0" w:rsidRPr="003D3060">
        <w:rPr>
          <w:lang w:val="en-US"/>
        </w:rPr>
        <w:t>0.00000</w:t>
      </w:r>
      <w:r w:rsidRPr="003D3060">
        <w:rPr>
          <w:noProof w:val="0"/>
          <w:lang w:val="en-US"/>
        </w:rPr>
        <w:t xml:space="preserve"> .. </w:t>
      </w:r>
      <w:r w:rsidR="005C30C0" w:rsidRPr="003D3060">
        <w:rPr>
          <w:lang w:val="en-US"/>
        </w:rPr>
        <w:t>359.99999</w:t>
      </w:r>
      <w:r w:rsidRPr="003D3060">
        <w:rPr>
          <w:noProof w:val="0"/>
          <w:lang w:val="en-US"/>
        </w:rPr>
        <w:t xml:space="preserve"> CIRCULAR [Units.Angle_D</w:t>
      </w:r>
      <w:r w:rsidR="005C30C0" w:rsidRPr="003D3060">
        <w:rPr>
          <w:noProof w:val="0"/>
          <w:lang w:val="en-US"/>
        </w:rPr>
        <w:t>egree</w:t>
      </w:r>
      <w:r w:rsidRPr="003D3060">
        <w:rPr>
          <w:noProof w:val="0"/>
          <w:lang w:val="en-US"/>
        </w:rPr>
        <w:t>]</w:t>
      </w:r>
    </w:p>
    <w:p w14:paraId="13BE4A47" w14:textId="77777777" w:rsidR="00026FE6" w:rsidRPr="003D3060" w:rsidRDefault="00026FE6">
      <w:pPr>
        <w:pStyle w:val="Beispielcodeeng"/>
        <w:rPr>
          <w:noProof w:val="0"/>
          <w:lang w:val="en-US"/>
        </w:rPr>
      </w:pPr>
      <w:r w:rsidRPr="003D3060">
        <w:rPr>
          <w:noProof w:val="0"/>
          <w:lang w:val="en-US"/>
        </w:rPr>
        <w:t xml:space="preserve">                                                       {WGS84[2]},</w:t>
      </w:r>
    </w:p>
    <w:p w14:paraId="06344C3B"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4992" behindDoc="0" locked="0" layoutInCell="1" allowOverlap="1" wp14:anchorId="7CF14AA4" wp14:editId="4FC96C7D">
                <wp:simplePos x="0" y="0"/>
                <wp:positionH relativeFrom="column">
                  <wp:posOffset>4320540</wp:posOffset>
                </wp:positionH>
                <wp:positionV relativeFrom="paragraph">
                  <wp:posOffset>28575</wp:posOffset>
                </wp:positionV>
                <wp:extent cx="1440180" cy="234315"/>
                <wp:effectExtent l="12700" t="12700" r="0" b="0"/>
                <wp:wrapNone/>
                <wp:docPr id="6654297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C2E30F2" w14:textId="77777777" w:rsidR="00EE5D8D" w:rsidRPr="00150D89" w:rsidRDefault="00EE5D8D">
                            <w:pPr>
                              <w:jc w:val="center"/>
                              <w:rPr>
                                <w:color w:val="000080"/>
                                <w:sz w:val="18"/>
                                <w:lang w:val="en-US"/>
                              </w:rPr>
                            </w:pPr>
                            <w:r w:rsidRPr="00150D89">
                              <w:rPr>
                                <w:color w:val="000080"/>
                                <w:sz w:val="18"/>
                                <w:lang w:val="en-US"/>
                              </w:rPr>
                              <w:t xml:space="preserve">Geometry types → </w:t>
                            </w:r>
                            <w:r w:rsidRPr="00150D89">
                              <w:rPr>
                                <w:color w:val="000080"/>
                                <w:sz w:val="18"/>
                                <w:lang w:val="en-US"/>
                              </w:rPr>
                              <w:fldChar w:fldCharType="begin"/>
                            </w:r>
                            <w:r w:rsidRPr="00150D89">
                              <w:rPr>
                                <w:color w:val="000080"/>
                                <w:sz w:val="18"/>
                                <w:lang w:val="en-US"/>
                              </w:rPr>
                              <w:instrText xml:space="preserve"> REF _Ref20649951 \r \h </w:instrText>
                            </w:r>
                            <w:r w:rsidRPr="00150D89">
                              <w:rPr>
                                <w:color w:val="000080"/>
                                <w:sz w:val="18"/>
                                <w:lang w:val="en-US"/>
                              </w:rPr>
                            </w:r>
                            <w:r w:rsidRPr="00150D89">
                              <w:rPr>
                                <w:color w:val="000080"/>
                                <w:sz w:val="18"/>
                                <w:lang w:val="en-US"/>
                              </w:rPr>
                              <w:fldChar w:fldCharType="separate"/>
                            </w:r>
                            <w:r w:rsidR="005309C2">
                              <w:rPr>
                                <w:color w:val="000080"/>
                                <w:sz w:val="18"/>
                                <w:lang w:val="en-US"/>
                              </w:rPr>
                              <w:t>6.9</w:t>
                            </w:r>
                            <w:r w:rsidRPr="00150D89">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4AA4" id="Text Box 32" o:spid="_x0000_s1050" type="#_x0000_t202" style="position:absolute;margin-left:340.2pt;margin-top:2.25pt;width:113.4pt;height:18.4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5wk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" filled="f" fillcolor="#ffc" strokecolor="#339" strokeweight="2.25pt">
                <v:path arrowok="t"/>
                <v:textbox inset="0,1mm,0,1mm">
                  <w:txbxContent>
                    <w:p w14:paraId="7C2E30F2" w14:textId="77777777" w:rsidR="00EE5D8D" w:rsidRPr="00150D89" w:rsidRDefault="00EE5D8D">
                      <w:pPr>
                        <w:jc w:val="center"/>
                        <w:rPr>
                          <w:color w:val="000080"/>
                          <w:sz w:val="18"/>
                          <w:lang w:val="en-US"/>
                        </w:rPr>
                      </w:pPr>
                      <w:r w:rsidRPr="00150D89">
                        <w:rPr>
                          <w:color w:val="000080"/>
                          <w:sz w:val="18"/>
                          <w:lang w:val="en-US"/>
                        </w:rPr>
                        <w:t xml:space="preserve">Geometry types → </w:t>
                      </w:r>
                      <w:r w:rsidRPr="00150D89">
                        <w:rPr>
                          <w:color w:val="000080"/>
                          <w:sz w:val="18"/>
                          <w:lang w:val="en-US"/>
                        </w:rPr>
                        <w:fldChar w:fldCharType="begin"/>
                      </w:r>
                      <w:r w:rsidRPr="00150D89">
                        <w:rPr>
                          <w:color w:val="000080"/>
                          <w:sz w:val="18"/>
                          <w:lang w:val="en-US"/>
                        </w:rPr>
                        <w:instrText xml:space="preserve"> REF _Ref20649951 \r \h </w:instrText>
                      </w:r>
                      <w:r w:rsidRPr="00150D89">
                        <w:rPr>
                          <w:color w:val="000080"/>
                          <w:sz w:val="18"/>
                          <w:lang w:val="en-US"/>
                        </w:rPr>
                      </w:r>
                      <w:r w:rsidRPr="00150D89">
                        <w:rPr>
                          <w:color w:val="000080"/>
                          <w:sz w:val="18"/>
                          <w:lang w:val="en-US"/>
                        </w:rPr>
                        <w:fldChar w:fldCharType="separate"/>
                      </w:r>
                      <w:r w:rsidR="005309C2">
                        <w:rPr>
                          <w:color w:val="000080"/>
                          <w:sz w:val="18"/>
                          <w:lang w:val="en-US"/>
                        </w:rPr>
                        <w:t>6.9</w:t>
                      </w:r>
                      <w:r w:rsidRPr="00150D89">
                        <w:rPr>
                          <w:color w:val="000080"/>
                          <w:sz w:val="18"/>
                          <w:lang w:val="en-US"/>
                        </w:rPr>
                        <w:fldChar w:fldCharType="end"/>
                      </w:r>
                    </w:p>
                  </w:txbxContent>
                </v:textbox>
              </v:shape>
            </w:pict>
          </mc:Fallback>
        </mc:AlternateContent>
      </w:r>
      <w:r w:rsidR="00026FE6" w:rsidRPr="003D3060">
        <w:rPr>
          <w:noProof w:val="0"/>
          <w:lang w:val="en-US"/>
        </w:rPr>
        <w:t xml:space="preserve">                        -2000.00 ..   9000.00 [m] {WGS84</w:t>
      </w:r>
      <w:r w:rsidR="005C30C0" w:rsidRPr="003D3060">
        <w:rPr>
          <w:noProof w:val="0"/>
          <w:lang w:val="en-US"/>
        </w:rPr>
        <w:t>H</w:t>
      </w:r>
      <w:r w:rsidR="00026FE6" w:rsidRPr="003D3060">
        <w:rPr>
          <w:noProof w:val="0"/>
          <w:lang w:val="en-US"/>
        </w:rPr>
        <w:t>[</w:t>
      </w:r>
      <w:r w:rsidR="005C30C0" w:rsidRPr="003D3060">
        <w:rPr>
          <w:noProof w:val="0"/>
          <w:lang w:val="en-US"/>
        </w:rPr>
        <w:t>1</w:t>
      </w:r>
      <w:r w:rsidR="00026FE6" w:rsidRPr="003D3060">
        <w:rPr>
          <w:noProof w:val="0"/>
          <w:lang w:val="en-US"/>
        </w:rPr>
        <w:t>]};</w:t>
      </w:r>
    </w:p>
    <w:p w14:paraId="1F5D1D05" w14:textId="77777777" w:rsidR="00026FE6" w:rsidRPr="003D3060" w:rsidRDefault="00026FE6">
      <w:pPr>
        <w:pStyle w:val="Beispielcodeeng"/>
        <w:rPr>
          <w:noProof w:val="0"/>
          <w:lang w:val="en-US"/>
        </w:rPr>
      </w:pPr>
    </w:p>
    <w:p w14:paraId="522F1B63" w14:textId="77777777" w:rsidR="00026FE6" w:rsidRPr="003D3060" w:rsidRDefault="00026FE6">
      <w:pPr>
        <w:pStyle w:val="Beispielcodeeng"/>
        <w:rPr>
          <w:noProof w:val="0"/>
          <w:lang w:val="en-US"/>
        </w:rPr>
      </w:pPr>
      <w:r w:rsidRPr="003D3060">
        <w:rPr>
          <w:noProof w:val="0"/>
          <w:lang w:val="en-US"/>
        </w:rPr>
        <w:t xml:space="preserve">    AhlandLine (ABSTRACT) = POLYLINE VERTEX Ahland.NationalCoord;</w:t>
      </w:r>
    </w:p>
    <w:p w14:paraId="743A853F" w14:textId="77777777" w:rsidR="00026FE6" w:rsidRPr="003D3060" w:rsidRDefault="00026FE6">
      <w:pPr>
        <w:pStyle w:val="Beispielcodeeng"/>
        <w:rPr>
          <w:noProof w:val="0"/>
          <w:lang w:val="en-US"/>
        </w:rPr>
      </w:pPr>
      <w:r w:rsidRPr="003D3060">
        <w:rPr>
          <w:noProof w:val="0"/>
          <w:lang w:val="en-US"/>
        </w:rPr>
        <w:t xml:space="preserve">    AhlandLineNormal EXTENDS AhlandLine = POLYLINE WITH (STRAIGHTS, ARCS);</w:t>
      </w:r>
    </w:p>
    <w:p w14:paraId="0416AB64" w14:textId="77777777" w:rsidR="00026FE6" w:rsidRPr="003D3060" w:rsidRDefault="00026FE6">
      <w:pPr>
        <w:pStyle w:val="Beispielcodeeng"/>
        <w:rPr>
          <w:noProof w:val="0"/>
          <w:lang w:val="en-US"/>
        </w:rPr>
      </w:pPr>
      <w:r w:rsidRPr="003D3060">
        <w:rPr>
          <w:noProof w:val="0"/>
          <w:lang w:val="en-US"/>
        </w:rPr>
        <w:t xml:space="preserve">    AhlandLineDirected EXTENDS AhlandLineNormal = DIRECTED POLYLINE;</w:t>
      </w:r>
    </w:p>
    <w:p w14:paraId="74B9C536" w14:textId="77777777" w:rsidR="00026FE6" w:rsidRPr="003D3060" w:rsidRDefault="00026FE6">
      <w:pPr>
        <w:pStyle w:val="Beispielcodeeng"/>
        <w:rPr>
          <w:noProof w:val="0"/>
          <w:lang w:val="en-US"/>
        </w:rPr>
      </w:pPr>
      <w:r w:rsidRPr="003D3060">
        <w:rPr>
          <w:noProof w:val="0"/>
          <w:lang w:val="en-US"/>
        </w:rPr>
        <w:t xml:space="preserve">    AhlandSurface = SURFACE WITH (STRAIGHTS, ARCS) VERTEX Ahland.NationalCoord</w:t>
      </w:r>
    </w:p>
    <w:p w14:paraId="15CF9710" w14:textId="77777777" w:rsidR="00026FE6" w:rsidRPr="003D3060" w:rsidRDefault="00026FE6">
      <w:pPr>
        <w:pStyle w:val="Beispielcodeeng"/>
        <w:rPr>
          <w:noProof w:val="0"/>
          <w:lang w:val="en-US"/>
        </w:rPr>
      </w:pPr>
      <w:r w:rsidRPr="003D3060">
        <w:rPr>
          <w:noProof w:val="0"/>
          <w:lang w:val="en-US"/>
        </w:rPr>
        <w:t xml:space="preserve">                    WITHOUT OVERLAPS &gt; 0.02;</w:t>
      </w:r>
    </w:p>
    <w:p w14:paraId="57E3109C" w14:textId="77777777" w:rsidR="00026FE6" w:rsidRPr="003D3060" w:rsidRDefault="00026FE6">
      <w:pPr>
        <w:pStyle w:val="Beispielcodeeng"/>
        <w:rPr>
          <w:noProof w:val="0"/>
          <w:lang w:val="en-US"/>
        </w:rPr>
      </w:pPr>
      <w:r w:rsidRPr="003D3060">
        <w:rPr>
          <w:noProof w:val="0"/>
          <w:lang w:val="en-US"/>
        </w:rPr>
        <w:t xml:space="preserve">    AhlandTessellation EXTENDS AhlandSurface = AREA;</w:t>
      </w:r>
    </w:p>
    <w:p w14:paraId="3D011BAC" w14:textId="77777777" w:rsidR="00026FE6" w:rsidRPr="003D3060" w:rsidRDefault="00026FE6">
      <w:pPr>
        <w:pStyle w:val="Beispielcodeeng"/>
        <w:rPr>
          <w:noProof w:val="0"/>
          <w:lang w:val="en-US"/>
        </w:rPr>
      </w:pPr>
    </w:p>
    <w:p w14:paraId="6E8F57A5"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44928" behindDoc="0" locked="0" layoutInCell="0" allowOverlap="1" wp14:anchorId="7D53DB70" wp14:editId="15164456">
                <wp:simplePos x="0" y="0"/>
                <wp:positionH relativeFrom="column">
                  <wp:posOffset>4320540</wp:posOffset>
                </wp:positionH>
                <wp:positionV relativeFrom="paragraph">
                  <wp:posOffset>-144145</wp:posOffset>
                </wp:positionV>
                <wp:extent cx="1440180" cy="234315"/>
                <wp:effectExtent l="12700" t="12700" r="0" b="0"/>
                <wp:wrapNone/>
                <wp:docPr id="45409332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4CB7FC5" w14:textId="77777777" w:rsidR="00EE5D8D" w:rsidRPr="00150D89" w:rsidRDefault="00EE5D8D">
                            <w:pPr>
                              <w:jc w:val="center"/>
                              <w:rPr>
                                <w:color w:val="000080"/>
                                <w:sz w:val="18"/>
                                <w:lang w:val="en-US"/>
                              </w:rPr>
                            </w:pPr>
                            <w:r w:rsidRPr="00150D89">
                              <w:rPr>
                                <w:color w:val="000080"/>
                                <w:sz w:val="18"/>
                                <w:lang w:val="en-US"/>
                              </w:rPr>
                              <w:t xml:space="preserve">Functions → </w:t>
                            </w:r>
                            <w:r w:rsidRPr="00150D89">
                              <w:rPr>
                                <w:color w:val="000080"/>
                                <w:sz w:val="18"/>
                                <w:lang w:val="en-US"/>
                              </w:rPr>
                              <w:fldChar w:fldCharType="begin"/>
                            </w:r>
                            <w:r w:rsidRPr="00150D89">
                              <w:rPr>
                                <w:color w:val="000080"/>
                                <w:sz w:val="18"/>
                                <w:lang w:val="en-US"/>
                              </w:rPr>
                              <w:instrText xml:space="preserve"> REF _Ref34197193 \r \h </w:instrText>
                            </w:r>
                            <w:r w:rsidRPr="00150D89">
                              <w:rPr>
                                <w:color w:val="000080"/>
                                <w:sz w:val="18"/>
                                <w:lang w:val="en-US"/>
                              </w:rPr>
                            </w:r>
                            <w:r w:rsidRPr="00150D89">
                              <w:rPr>
                                <w:color w:val="000080"/>
                                <w:sz w:val="18"/>
                                <w:lang w:val="en-US"/>
                              </w:rPr>
                              <w:fldChar w:fldCharType="separate"/>
                            </w:r>
                            <w:r w:rsidR="005309C2">
                              <w:rPr>
                                <w:color w:val="000080"/>
                                <w:sz w:val="18"/>
                                <w:lang w:val="en-US"/>
                              </w:rPr>
                              <w:t>7.2</w:t>
                            </w:r>
                            <w:r w:rsidRPr="00150D89">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3DB70" id="Text Box 79" o:spid="_x0000_s1051" type="#_x0000_t202" style="position:absolute;margin-left:340.2pt;margin-top:-11.35pt;width:113.4pt;height:18.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DHBg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" o:allowincell="f" filled="f" fillcolor="#ffc" strokecolor="#339" strokeweight="2.25pt">
                <v:path arrowok="t"/>
                <v:textbox inset="0,1mm,0,1mm">
                  <w:txbxContent>
                    <w:p w14:paraId="34CB7FC5" w14:textId="77777777" w:rsidR="00EE5D8D" w:rsidRPr="00150D89" w:rsidRDefault="00EE5D8D">
                      <w:pPr>
                        <w:jc w:val="center"/>
                        <w:rPr>
                          <w:color w:val="000080"/>
                          <w:sz w:val="18"/>
                          <w:lang w:val="en-US"/>
                        </w:rPr>
                      </w:pPr>
                      <w:r w:rsidRPr="00150D89">
                        <w:rPr>
                          <w:color w:val="000080"/>
                          <w:sz w:val="18"/>
                          <w:lang w:val="en-US"/>
                        </w:rPr>
                        <w:t xml:space="preserve">Functions → </w:t>
                      </w:r>
                      <w:r w:rsidRPr="00150D89">
                        <w:rPr>
                          <w:color w:val="000080"/>
                          <w:sz w:val="18"/>
                          <w:lang w:val="en-US"/>
                        </w:rPr>
                        <w:fldChar w:fldCharType="begin"/>
                      </w:r>
                      <w:r w:rsidRPr="00150D89">
                        <w:rPr>
                          <w:color w:val="000080"/>
                          <w:sz w:val="18"/>
                          <w:lang w:val="en-US"/>
                        </w:rPr>
                        <w:instrText xml:space="preserve"> REF _Ref34197193 \r \h </w:instrText>
                      </w:r>
                      <w:r w:rsidRPr="00150D89">
                        <w:rPr>
                          <w:color w:val="000080"/>
                          <w:sz w:val="18"/>
                          <w:lang w:val="en-US"/>
                        </w:rPr>
                      </w:r>
                      <w:r w:rsidRPr="00150D89">
                        <w:rPr>
                          <w:color w:val="000080"/>
                          <w:sz w:val="18"/>
                          <w:lang w:val="en-US"/>
                        </w:rPr>
                        <w:fldChar w:fldCharType="separate"/>
                      </w:r>
                      <w:r w:rsidR="005309C2">
                        <w:rPr>
                          <w:color w:val="000080"/>
                          <w:sz w:val="18"/>
                          <w:lang w:val="en-US"/>
                        </w:rPr>
                        <w:t>7.2</w:t>
                      </w:r>
                      <w:r w:rsidRPr="00150D89">
                        <w:rPr>
                          <w:color w:val="000080"/>
                          <w:sz w:val="18"/>
                          <w:lang w:val="en-US"/>
                        </w:rPr>
                        <w:fldChar w:fldCharType="end"/>
                      </w:r>
                    </w:p>
                  </w:txbxContent>
                </v:textbox>
              </v:shape>
            </w:pict>
          </mc:Fallback>
        </mc:AlternateContent>
      </w:r>
      <w:r w:rsidR="00026FE6" w:rsidRPr="003D3060">
        <w:rPr>
          <w:noProof w:val="0"/>
          <w:lang w:val="en-US"/>
        </w:rPr>
        <w:t xml:space="preserve">  !! Conversion of Ahland national coordinates to WGS84.</w:t>
      </w:r>
    </w:p>
    <w:p w14:paraId="0C223DB2" w14:textId="77777777" w:rsidR="00026FE6" w:rsidRPr="003D3060" w:rsidRDefault="00026FE6">
      <w:pPr>
        <w:pStyle w:val="Beispielcodeeng"/>
        <w:rPr>
          <w:noProof w:val="0"/>
          <w:lang w:val="en-US"/>
        </w:rPr>
      </w:pPr>
      <w:r w:rsidRPr="003D3060">
        <w:rPr>
          <w:noProof w:val="0"/>
          <w:lang w:val="en-US"/>
        </w:rPr>
        <w:t xml:space="preserve">  FUNCTION AhlandToWGS84 (Ah: Ahland.NationalCoord): WGS84Coord;</w:t>
      </w:r>
    </w:p>
    <w:p w14:paraId="18A58698" w14:textId="77777777" w:rsidR="00026FE6" w:rsidRPr="003D3060" w:rsidRDefault="00026FE6">
      <w:pPr>
        <w:pStyle w:val="Beispielcodeeng"/>
        <w:rPr>
          <w:noProof w:val="0"/>
          <w:lang w:val="en-US"/>
        </w:rPr>
      </w:pPr>
      <w:r w:rsidRPr="003D3060">
        <w:rPr>
          <w:noProof w:val="0"/>
          <w:lang w:val="en-US"/>
        </w:rPr>
        <w:t xml:space="preserve">  FUNCTION InSurface (Position: Ahland.NationalCoord;</w:t>
      </w:r>
    </w:p>
    <w:p w14:paraId="21294026" w14:textId="77777777" w:rsidR="00026FE6" w:rsidRPr="003D3060" w:rsidRDefault="00026FE6">
      <w:pPr>
        <w:pStyle w:val="Beispielcodeeng"/>
        <w:rPr>
          <w:noProof w:val="0"/>
          <w:lang w:val="en-US"/>
        </w:rPr>
      </w:pPr>
      <w:r w:rsidRPr="003D3060">
        <w:rPr>
          <w:noProof w:val="0"/>
          <w:lang w:val="en-US"/>
        </w:rPr>
        <w:t xml:space="preserve">                      Region: AhlandSurface): BOOLEAN;</w:t>
      </w:r>
      <w:r w:rsidRPr="003D3060">
        <w:rPr>
          <w:noProof w:val="0"/>
          <w:lang w:val="en-US"/>
        </w:rPr>
        <w:fldChar w:fldCharType="begin"/>
      </w:r>
      <w:r w:rsidRPr="003D3060">
        <w:rPr>
          <w:noProof w:val="0"/>
          <w:lang w:val="en-US"/>
        </w:rPr>
        <w:instrText xml:space="preserve"> XE "Function" \i </w:instrText>
      </w:r>
      <w:r w:rsidRPr="003D3060">
        <w:rPr>
          <w:noProof w:val="0"/>
          <w:lang w:val="en-US"/>
        </w:rPr>
        <w:fldChar w:fldCharType="end"/>
      </w:r>
    </w:p>
    <w:p w14:paraId="468EBDDB" w14:textId="77777777" w:rsidR="00026FE6" w:rsidRPr="003D3060" w:rsidRDefault="00026FE6">
      <w:pPr>
        <w:pStyle w:val="Beispielcodeeng"/>
        <w:rPr>
          <w:noProof w:val="0"/>
          <w:lang w:val="en-US"/>
        </w:rPr>
      </w:pPr>
    </w:p>
    <w:p w14:paraId="6D166268" w14:textId="77777777" w:rsidR="00026FE6" w:rsidRPr="003D3060" w:rsidRDefault="00026FE6">
      <w:pPr>
        <w:pStyle w:val="Beispielcodeeng"/>
        <w:rPr>
          <w:noProof w:val="0"/>
          <w:lang w:val="en-US"/>
        </w:rPr>
      </w:pPr>
    </w:p>
    <w:p w14:paraId="0ECA268C" w14:textId="77777777" w:rsidR="00026FE6" w:rsidRPr="003D3060" w:rsidRDefault="00026FE6">
      <w:pPr>
        <w:pStyle w:val="Beispielcodeeng"/>
        <w:rPr>
          <w:noProof w:val="0"/>
          <w:lang w:val="en-US"/>
        </w:rPr>
      </w:pPr>
      <w:r w:rsidRPr="003D3060">
        <w:rPr>
          <w:noProof w:val="0"/>
          <w:lang w:val="en-US"/>
        </w:rPr>
        <w:t xml:space="preserve">  TOPIC MITAlpineTransports EXTENDS NatTour.AlpineTransports =</w:t>
      </w:r>
      <w:r w:rsidRPr="003D3060">
        <w:rPr>
          <w:noProof w:val="0"/>
          <w:lang w:val="en-US"/>
        </w:rPr>
        <w:fldChar w:fldCharType="begin"/>
      </w:r>
      <w:r w:rsidRPr="003D3060">
        <w:rPr>
          <w:noProof w:val="0"/>
          <w:lang w:val="en-US"/>
        </w:rPr>
        <w:instrText xml:space="preserve"> XE "Inheritance:of enumerations" \i </w:instrText>
      </w:r>
      <w:r w:rsidRPr="003D3060">
        <w:rPr>
          <w:noProof w:val="0"/>
          <w:lang w:val="en-US"/>
        </w:rPr>
        <w:fldChar w:fldCharType="end"/>
      </w:r>
      <w:r w:rsidRPr="003D3060">
        <w:rPr>
          <w:noProof w:val="0"/>
          <w:lang w:val="en-US"/>
        </w:rPr>
        <w:fldChar w:fldCharType="begin"/>
      </w:r>
      <w:r w:rsidRPr="003D3060">
        <w:rPr>
          <w:noProof w:val="0"/>
          <w:lang w:val="en-US"/>
        </w:rPr>
        <w:instrText xml:space="preserve"> XE "Enumeration:and inheritance" \i </w:instrText>
      </w:r>
      <w:r w:rsidRPr="003D3060">
        <w:rPr>
          <w:noProof w:val="0"/>
          <w:lang w:val="en-US"/>
        </w:rPr>
        <w:fldChar w:fldCharType="end"/>
      </w:r>
    </w:p>
    <w:p w14:paraId="7C357896" w14:textId="77777777" w:rsidR="00026FE6" w:rsidRPr="003D3060" w:rsidRDefault="00026FE6">
      <w:pPr>
        <w:pStyle w:val="Beispielcodeeng"/>
        <w:rPr>
          <w:noProof w:val="0"/>
          <w:lang w:val="en-US"/>
        </w:rPr>
      </w:pPr>
    </w:p>
    <w:p w14:paraId="2A600762" w14:textId="77777777" w:rsidR="00026FE6" w:rsidRPr="003D3060" w:rsidRDefault="00026FE6">
      <w:pPr>
        <w:pStyle w:val="Beispielcodeeng"/>
        <w:rPr>
          <w:noProof w:val="0"/>
          <w:lang w:val="en-US"/>
        </w:rPr>
      </w:pPr>
      <w:r w:rsidRPr="003D3060">
        <w:rPr>
          <w:noProof w:val="0"/>
          <w:lang w:val="en-US"/>
        </w:rPr>
        <w:t xml:space="preserve">    CLASS MITAlpineTransport EXTENDS NatTour.AlpineTransports.AlpineTransport =</w:t>
      </w:r>
    </w:p>
    <w:p w14:paraId="4107FBDD"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8064" behindDoc="0" locked="1" layoutInCell="0" allowOverlap="1" wp14:anchorId="12485942" wp14:editId="7C94ED6C">
                <wp:simplePos x="0" y="0"/>
                <wp:positionH relativeFrom="column">
                  <wp:posOffset>4320540</wp:posOffset>
                </wp:positionH>
                <wp:positionV relativeFrom="paragraph">
                  <wp:posOffset>107950</wp:posOffset>
                </wp:positionV>
                <wp:extent cx="1440180" cy="396240"/>
                <wp:effectExtent l="12700" t="12700" r="0" b="0"/>
                <wp:wrapNone/>
                <wp:docPr id="155016719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1BDA8A4" w14:textId="77777777" w:rsidR="00EE5D8D" w:rsidRDefault="00EE5D8D">
                            <w:pPr>
                              <w:jc w:val="center"/>
                              <w:rPr>
                                <w:color w:val="000080"/>
                                <w:sz w:val="18"/>
                                <w:lang w:val="en-US"/>
                              </w:rPr>
                            </w:pPr>
                            <w:r>
                              <w:rPr>
                                <w:color w:val="000080"/>
                                <w:sz w:val="18"/>
                                <w:lang w:val="en-US"/>
                              </w:rPr>
                              <w:t xml:space="preserve">Extension of enumerations → </w:t>
                            </w:r>
                            <w:r>
                              <w:rPr>
                                <w:color w:val="000080"/>
                                <w:sz w:val="18"/>
                                <w:lang w:val="en-US"/>
                              </w:rPr>
                              <w:fldChar w:fldCharType="begin"/>
                            </w:r>
                            <w:r>
                              <w:rPr>
                                <w:color w:val="000080"/>
                                <w:sz w:val="18"/>
                                <w:lang w:val="en-US"/>
                              </w:rPr>
                              <w:instrText xml:space="preserve"> REF _Ref224376148 \r \h </w:instrText>
                            </w:r>
                            <w:r w:rsidRPr="00441A75">
                              <w:rPr>
                                <w:color w:val="000080"/>
                                <w:sz w:val="18"/>
                                <w:lang w:val="en-US"/>
                              </w:rPr>
                            </w:r>
                            <w:r>
                              <w:rPr>
                                <w:color w:val="000080"/>
                                <w:sz w:val="18"/>
                                <w:lang w:val="en-US"/>
                              </w:rPr>
                              <w:fldChar w:fldCharType="separate"/>
                            </w:r>
                            <w:r w:rsidR="005309C2">
                              <w:rPr>
                                <w:color w:val="000080"/>
                                <w:sz w:val="18"/>
                                <w:lang w:val="en-US"/>
                              </w:rPr>
                              <w:t>6.3.2</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85942" id="Text Box 37" o:spid="_x0000_s1052" type="#_x0000_t202" style="position:absolute;margin-left:340.2pt;margin-top:8.5pt;width:113.4pt;height:31.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" o:allowincell="f" filled="f" fillcolor="#ffc" strokecolor="#339" strokeweight="2.25pt">
                <v:path arrowok="t"/>
                <v:textbox inset="0,1mm,0,1mm">
                  <w:txbxContent>
                    <w:p w14:paraId="31BDA8A4" w14:textId="77777777" w:rsidR="00EE5D8D" w:rsidRDefault="00EE5D8D">
                      <w:pPr>
                        <w:jc w:val="center"/>
                        <w:rPr>
                          <w:color w:val="000080"/>
                          <w:sz w:val="18"/>
                          <w:lang w:val="en-US"/>
                        </w:rPr>
                      </w:pPr>
                      <w:r>
                        <w:rPr>
                          <w:color w:val="000080"/>
                          <w:sz w:val="18"/>
                          <w:lang w:val="en-US"/>
                        </w:rPr>
                        <w:t xml:space="preserve">Extension of enumerations → </w:t>
                      </w:r>
                      <w:r>
                        <w:rPr>
                          <w:color w:val="000080"/>
                          <w:sz w:val="18"/>
                          <w:lang w:val="en-US"/>
                        </w:rPr>
                        <w:fldChar w:fldCharType="begin"/>
                      </w:r>
                      <w:r>
                        <w:rPr>
                          <w:color w:val="000080"/>
                          <w:sz w:val="18"/>
                          <w:lang w:val="en-US"/>
                        </w:rPr>
                        <w:instrText xml:space="preserve"> REF _Ref224376148 \r \h </w:instrText>
                      </w:r>
                      <w:r w:rsidRPr="00441A75">
                        <w:rPr>
                          <w:color w:val="000080"/>
                          <w:sz w:val="18"/>
                          <w:lang w:val="en-US"/>
                        </w:rPr>
                      </w:r>
                      <w:r>
                        <w:rPr>
                          <w:color w:val="000080"/>
                          <w:sz w:val="18"/>
                          <w:lang w:val="en-US"/>
                        </w:rPr>
                        <w:fldChar w:fldCharType="separate"/>
                      </w:r>
                      <w:r w:rsidR="005309C2">
                        <w:rPr>
                          <w:color w:val="000080"/>
                          <w:sz w:val="18"/>
                          <w:lang w:val="en-US"/>
                        </w:rPr>
                        <w:t>6.3.2</w:t>
                      </w:r>
                      <w:r>
                        <w:rPr>
                          <w:color w:val="000080"/>
                          <w:sz w:val="18"/>
                          <w:lang w:val="en-US"/>
                        </w:rPr>
                        <w:fldChar w:fldCharType="end"/>
                      </w:r>
                    </w:p>
                  </w:txbxContent>
                </v:textbox>
                <w10:anchorlock/>
              </v:shape>
            </w:pict>
          </mc:Fallback>
        </mc:AlternateContent>
      </w:r>
      <w:r w:rsidR="00026FE6" w:rsidRPr="003D3060">
        <w:rPr>
          <w:noProof w:val="0"/>
          <w:lang w:val="en-US"/>
        </w:rPr>
        <w:t xml:space="preserve">      !! In Ilis Valley there are not only the common national</w:t>
      </w:r>
    </w:p>
    <w:p w14:paraId="6A562F24" w14:textId="77777777" w:rsidR="00026FE6" w:rsidRPr="003D3060" w:rsidRDefault="00026FE6">
      <w:pPr>
        <w:pStyle w:val="Beispielcodeeng"/>
        <w:rPr>
          <w:noProof w:val="0"/>
          <w:lang w:val="en-US"/>
        </w:rPr>
      </w:pPr>
      <w:r w:rsidRPr="003D3060">
        <w:rPr>
          <w:noProof w:val="0"/>
          <w:lang w:val="en-US"/>
        </w:rPr>
        <w:t xml:space="preserve">      !! types of alpine transport but also a snow bus.</w:t>
      </w:r>
    </w:p>
    <w:p w14:paraId="075B5A76" w14:textId="77777777" w:rsidR="00026FE6" w:rsidRPr="003D3060" w:rsidRDefault="00026FE6">
      <w:pPr>
        <w:pStyle w:val="Beispielcodeeng"/>
        <w:rPr>
          <w:noProof w:val="0"/>
          <w:lang w:val="en-US"/>
        </w:rPr>
      </w:pPr>
      <w:r w:rsidRPr="003D3060">
        <w:rPr>
          <w:noProof w:val="0"/>
          <w:lang w:val="en-US"/>
        </w:rPr>
        <w:t xml:space="preserve">      Kind (EXTENDED): (SnowBus);</w:t>
      </w:r>
    </w:p>
    <w:p w14:paraId="56AA274C" w14:textId="77777777" w:rsidR="00026FE6" w:rsidRPr="003D3060" w:rsidRDefault="00026FE6">
      <w:pPr>
        <w:pStyle w:val="Beispielcodeeng"/>
        <w:rPr>
          <w:noProof w:val="0"/>
          <w:lang w:val="en-US"/>
        </w:rPr>
      </w:pPr>
      <w:r w:rsidRPr="003D3060">
        <w:rPr>
          <w:noProof w:val="0"/>
          <w:lang w:val="en-US"/>
        </w:rPr>
        <w:t xml:space="preserve">      !! The National Tourist Office is not interested in</w:t>
      </w:r>
    </w:p>
    <w:p w14:paraId="58B284EC" w14:textId="77777777" w:rsidR="00BC6F3A" w:rsidRPr="003D3060" w:rsidRDefault="00026FE6">
      <w:pPr>
        <w:pStyle w:val="Beispielcodeeng"/>
        <w:rPr>
          <w:noProof w:val="0"/>
          <w:lang w:val="en-US"/>
        </w:rPr>
      </w:pPr>
      <w:r w:rsidRPr="003D3060">
        <w:rPr>
          <w:noProof w:val="0"/>
          <w:lang w:val="en-US"/>
        </w:rPr>
        <w:t xml:space="preserve">      !! altitudes. However in a winter sport resort such as Ilis Valley</w:t>
      </w:r>
    </w:p>
    <w:p w14:paraId="53A2244E" w14:textId="77777777" w:rsidR="00026FE6" w:rsidRPr="003D3060" w:rsidRDefault="00026FE6">
      <w:pPr>
        <w:pStyle w:val="Beispielcodeeng"/>
        <w:rPr>
          <w:noProof w:val="0"/>
          <w:lang w:val="en-US"/>
        </w:rPr>
      </w:pPr>
      <w:r w:rsidRPr="003D3060">
        <w:rPr>
          <w:noProof w:val="0"/>
          <w:lang w:val="en-US"/>
        </w:rPr>
        <w:t xml:space="preserve">      !! they are of major importance. Hence positions in Ilis Valley</w:t>
      </w:r>
    </w:p>
    <w:p w14:paraId="0E57A49F" w14:textId="77777777" w:rsidR="00026FE6" w:rsidRPr="003D3060" w:rsidRDefault="00026FE6">
      <w:pPr>
        <w:pStyle w:val="Beispielcodeeng"/>
        <w:rPr>
          <w:noProof w:val="0"/>
          <w:lang w:val="en-US"/>
        </w:rPr>
      </w:pPr>
      <w:r w:rsidRPr="003D3060">
        <w:rPr>
          <w:noProof w:val="0"/>
          <w:lang w:val="en-US"/>
        </w:rPr>
        <w:t xml:space="preserve">      !! are collected as three-dimensional coordinates (incl. altitudes),</w:t>
      </w:r>
    </w:p>
    <w:p w14:paraId="53532AE6" w14:textId="77777777" w:rsidR="00026FE6" w:rsidRPr="003D3060" w:rsidRDefault="00026FE6">
      <w:pPr>
        <w:pStyle w:val="Beispielcodeeng"/>
        <w:rPr>
          <w:noProof w:val="0"/>
          <w:lang w:val="en-US"/>
        </w:rPr>
      </w:pPr>
      <w:r w:rsidRPr="003D3060">
        <w:rPr>
          <w:noProof w:val="0"/>
          <w:lang w:val="en-US"/>
        </w:rPr>
        <w:t xml:space="preserve">      !! i.e. in comparison with the national model they are extended.</w:t>
      </w:r>
    </w:p>
    <w:p w14:paraId="38A189CE" w14:textId="77777777" w:rsidR="00026FE6" w:rsidRPr="003D3060" w:rsidRDefault="00026FE6">
      <w:pPr>
        <w:pStyle w:val="Beispielcodeeng"/>
        <w:rPr>
          <w:noProof w:val="0"/>
          <w:lang w:val="en-US"/>
        </w:rPr>
      </w:pPr>
      <w:r w:rsidRPr="003D3060">
        <w:rPr>
          <w:noProof w:val="0"/>
          <w:lang w:val="en-US"/>
        </w:rPr>
        <w:t xml:space="preserve">      PosBottomStation (EXTENDED): Ahland.NationalCoord3;</w:t>
      </w:r>
    </w:p>
    <w:p w14:paraId="28306BEB" w14:textId="77777777" w:rsidR="00026FE6" w:rsidRPr="003D3060" w:rsidRDefault="00026FE6">
      <w:pPr>
        <w:pStyle w:val="Beispielcodeeng"/>
        <w:rPr>
          <w:noProof w:val="0"/>
          <w:lang w:val="en-US"/>
        </w:rPr>
      </w:pPr>
      <w:r w:rsidRPr="003D3060">
        <w:rPr>
          <w:noProof w:val="0"/>
          <w:lang w:val="en-US"/>
        </w:rPr>
        <w:lastRenderedPageBreak/>
        <w:t xml:space="preserve">      PosTopStation (EXTENDED): Ahland.NationalCoord3;</w:t>
      </w:r>
    </w:p>
    <w:p w14:paraId="64A8E62B" w14:textId="77777777" w:rsidR="00026FE6" w:rsidRPr="003D3060" w:rsidRDefault="00026FE6">
      <w:pPr>
        <w:pStyle w:val="Beispielcodeeng"/>
        <w:rPr>
          <w:noProof w:val="0"/>
          <w:lang w:val="en-US"/>
        </w:rPr>
      </w:pPr>
      <w:r w:rsidRPr="003D3060">
        <w:rPr>
          <w:noProof w:val="0"/>
          <w:lang w:val="en-US"/>
        </w:rPr>
        <w:t xml:space="preserve">      PosBottomStationWGS: WGS84Coord := AhlandToWGS84(PosBottomStation);</w:t>
      </w:r>
    </w:p>
    <w:p w14:paraId="3E92EA9E" w14:textId="77777777" w:rsidR="00026FE6" w:rsidRPr="003D3060" w:rsidRDefault="00026FE6">
      <w:pPr>
        <w:pStyle w:val="Beispielcodeeng"/>
        <w:rPr>
          <w:noProof w:val="0"/>
          <w:lang w:val="en-US"/>
        </w:rPr>
      </w:pPr>
      <w:r w:rsidRPr="003D3060">
        <w:rPr>
          <w:noProof w:val="0"/>
          <w:lang w:val="en-US"/>
        </w:rPr>
        <w:t xml:space="preserve">      PosTopStationWGS: WGS84Coord := AhlandToWGS84(PosTopStation);</w:t>
      </w:r>
    </w:p>
    <w:p w14:paraId="253F97ED" w14:textId="77777777" w:rsidR="00026FE6" w:rsidRPr="003D3060" w:rsidRDefault="00026FE6">
      <w:pPr>
        <w:pStyle w:val="Beispielcodeeng"/>
        <w:rPr>
          <w:noProof w:val="0"/>
          <w:lang w:val="en-US"/>
        </w:rPr>
      </w:pPr>
      <w:r w:rsidRPr="003D3060">
        <w:rPr>
          <w:noProof w:val="0"/>
          <w:lang w:val="en-US"/>
        </w:rPr>
        <w:t xml:space="preserve">      !! Some lines have installed a web-camera that continually displays</w:t>
      </w:r>
    </w:p>
    <w:p w14:paraId="13B4217D" w14:textId="77777777" w:rsidR="00BC6F3A" w:rsidRPr="003D3060" w:rsidRDefault="00026FE6">
      <w:pPr>
        <w:pStyle w:val="Beispielcodeeng"/>
        <w:rPr>
          <w:noProof w:val="0"/>
          <w:lang w:val="en-US"/>
        </w:rPr>
      </w:pPr>
      <w:r w:rsidRPr="003D3060">
        <w:rPr>
          <w:noProof w:val="0"/>
          <w:lang w:val="en-US"/>
        </w:rPr>
        <w:t xml:space="preserve">      !! the surroundings of the top station, thus tourists may judge whether</w:t>
      </w:r>
    </w:p>
    <w:p w14:paraId="00756958" w14:textId="77777777" w:rsidR="00026FE6" w:rsidRPr="003D3060" w:rsidRDefault="00026FE6">
      <w:pPr>
        <w:pStyle w:val="Beispielcodeeng"/>
        <w:rPr>
          <w:noProof w:val="0"/>
          <w:lang w:val="en-US"/>
        </w:rPr>
      </w:pPr>
      <w:r w:rsidRPr="003D3060">
        <w:rPr>
          <w:noProof w:val="0"/>
          <w:lang w:val="en-US"/>
        </w:rPr>
        <w:t xml:space="preserve">      !! a trip is worthwhile. The entry next to the line indicates</w:t>
      </w:r>
    </w:p>
    <w:p w14:paraId="3356F989" w14:textId="77777777" w:rsidR="00026FE6" w:rsidRPr="003D3060" w:rsidRDefault="00026FE6">
      <w:pPr>
        <w:pStyle w:val="Beispielcodeeng"/>
        <w:rPr>
          <w:noProof w:val="0"/>
          <w:lang w:val="en-US"/>
        </w:rPr>
      </w:pPr>
      <w:r w:rsidRPr="003D3060">
        <w:rPr>
          <w:noProof w:val="0"/>
          <w:lang w:val="en-US"/>
        </w:rPr>
        <w:t xml:space="preserve">      !! via a Uniform Resource Identifier (URI, an address</w:t>
      </w:r>
    </w:p>
    <w:p w14:paraId="2AAFC8D3" w14:textId="77777777" w:rsidR="00BC6F3A" w:rsidRPr="003D3060" w:rsidRDefault="00026FE6">
      <w:pPr>
        <w:pStyle w:val="Beispielcodeeng"/>
        <w:rPr>
          <w:noProof w:val="0"/>
          <w:lang w:val="en-US"/>
        </w:rPr>
      </w:pPr>
      <w:r w:rsidRPr="003D3060">
        <w:rPr>
          <w:noProof w:val="0"/>
          <w:lang w:val="en-US"/>
        </w:rPr>
        <w:t xml:space="preserve">      !! on the internet), where the most recent picture is</w:t>
      </w:r>
    </w:p>
    <w:p w14:paraId="34B813A4" w14:textId="77777777" w:rsidR="00026FE6" w:rsidRPr="003D3060" w:rsidRDefault="00026FE6">
      <w:pPr>
        <w:pStyle w:val="Beispielcodeeng"/>
        <w:rPr>
          <w:noProof w:val="0"/>
          <w:lang w:val="en-US"/>
        </w:rPr>
      </w:pPr>
      <w:r w:rsidRPr="003D3060">
        <w:rPr>
          <w:noProof w:val="0"/>
          <w:lang w:val="en-US"/>
        </w:rPr>
        <w:t xml:space="preserve">      !! available.</w:t>
      </w:r>
    </w:p>
    <w:p w14:paraId="14D659A1"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9328" behindDoc="0" locked="1" layoutInCell="0" allowOverlap="1" wp14:anchorId="78654E21" wp14:editId="6173389B">
                <wp:simplePos x="0" y="0"/>
                <wp:positionH relativeFrom="column">
                  <wp:posOffset>4320540</wp:posOffset>
                </wp:positionH>
                <wp:positionV relativeFrom="paragraph">
                  <wp:posOffset>-144145</wp:posOffset>
                </wp:positionV>
                <wp:extent cx="1440180" cy="234315"/>
                <wp:effectExtent l="12700" t="12700" r="0" b="0"/>
                <wp:wrapNone/>
                <wp:docPr id="15170017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E2DFA10" w14:textId="77777777" w:rsidR="00EE5D8D" w:rsidRPr="00FC2B42" w:rsidRDefault="00EE5D8D">
                            <w:pPr>
                              <w:jc w:val="center"/>
                              <w:rPr>
                                <w:color w:val="000080"/>
                                <w:sz w:val="18"/>
                                <w:lang w:val="en-US"/>
                              </w:rPr>
                            </w:pPr>
                            <w:r w:rsidRPr="00FC2B42">
                              <w:rPr>
                                <w:color w:val="000080"/>
                                <w:sz w:val="18"/>
                                <w:lang w:val="en-US"/>
                              </w:rPr>
                              <w:t xml:space="preserve">Internet addresses → </w:t>
                            </w:r>
                            <w:r w:rsidRPr="00FC2B42">
                              <w:rPr>
                                <w:color w:val="000080"/>
                                <w:sz w:val="18"/>
                                <w:lang w:val="en-US"/>
                              </w:rPr>
                              <w:fldChar w:fldCharType="begin"/>
                            </w:r>
                            <w:r w:rsidRPr="00FC2B42">
                              <w:rPr>
                                <w:color w:val="000080"/>
                                <w:sz w:val="18"/>
                                <w:lang w:val="en-US"/>
                              </w:rPr>
                              <w:instrText xml:space="preserve"> REF _Ref20890972 \r \h </w:instrText>
                            </w:r>
                            <w:r w:rsidRPr="00FC2B42">
                              <w:rPr>
                                <w:color w:val="000080"/>
                                <w:sz w:val="18"/>
                                <w:lang w:val="en-US"/>
                              </w:rPr>
                            </w:r>
                            <w:r w:rsidRPr="00FC2B42">
                              <w:rPr>
                                <w:color w:val="000080"/>
                                <w:sz w:val="18"/>
                                <w:lang w:val="en-US"/>
                              </w:rPr>
                              <w:fldChar w:fldCharType="separate"/>
                            </w:r>
                            <w:r w:rsidR="005309C2">
                              <w:rPr>
                                <w:color w:val="000080"/>
                                <w:sz w:val="18"/>
                                <w:lang w:val="en-US"/>
                              </w:rPr>
                              <w:t>6.4</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54E21" id="Text Box 51" o:spid="_x0000_s1053" type="#_x0000_t202" style="position:absolute;margin-left:340.2pt;margin-top:-11.35pt;width:113.4pt;height:18.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NjbBwIAAOw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" o:allowincell="f" filled="f" fillcolor="#ffc" strokecolor="#339" strokeweight="2.25pt">
                <v:path arrowok="t"/>
                <v:textbox inset="0,1mm,0,1mm">
                  <w:txbxContent>
                    <w:p w14:paraId="6E2DFA10" w14:textId="77777777" w:rsidR="00EE5D8D" w:rsidRPr="00FC2B42" w:rsidRDefault="00EE5D8D">
                      <w:pPr>
                        <w:jc w:val="center"/>
                        <w:rPr>
                          <w:color w:val="000080"/>
                          <w:sz w:val="18"/>
                          <w:lang w:val="en-US"/>
                        </w:rPr>
                      </w:pPr>
                      <w:r w:rsidRPr="00FC2B42">
                        <w:rPr>
                          <w:color w:val="000080"/>
                          <w:sz w:val="18"/>
                          <w:lang w:val="en-US"/>
                        </w:rPr>
                        <w:t xml:space="preserve">Internet addresses → </w:t>
                      </w:r>
                      <w:r w:rsidRPr="00FC2B42">
                        <w:rPr>
                          <w:color w:val="000080"/>
                          <w:sz w:val="18"/>
                          <w:lang w:val="en-US"/>
                        </w:rPr>
                        <w:fldChar w:fldCharType="begin"/>
                      </w:r>
                      <w:r w:rsidRPr="00FC2B42">
                        <w:rPr>
                          <w:color w:val="000080"/>
                          <w:sz w:val="18"/>
                          <w:lang w:val="en-US"/>
                        </w:rPr>
                        <w:instrText xml:space="preserve"> REF _Ref20890972 \r \h </w:instrText>
                      </w:r>
                      <w:r w:rsidRPr="00FC2B42">
                        <w:rPr>
                          <w:color w:val="000080"/>
                          <w:sz w:val="18"/>
                          <w:lang w:val="en-US"/>
                        </w:rPr>
                      </w:r>
                      <w:r w:rsidRPr="00FC2B42">
                        <w:rPr>
                          <w:color w:val="000080"/>
                          <w:sz w:val="18"/>
                          <w:lang w:val="en-US"/>
                        </w:rPr>
                        <w:fldChar w:fldCharType="separate"/>
                      </w:r>
                      <w:r w:rsidR="005309C2">
                        <w:rPr>
                          <w:color w:val="000080"/>
                          <w:sz w:val="18"/>
                          <w:lang w:val="en-US"/>
                        </w:rPr>
                        <w:t>6.4</w:t>
                      </w:r>
                      <w:r w:rsidRPr="00FC2B42">
                        <w:rPr>
                          <w:color w:val="000080"/>
                          <w:sz w:val="18"/>
                          <w:lang w:val="en-US"/>
                        </w:rPr>
                        <w:fldChar w:fldCharType="end"/>
                      </w:r>
                    </w:p>
                  </w:txbxContent>
                </v:textbox>
                <w10:anchorlock/>
              </v:shape>
            </w:pict>
          </mc:Fallback>
        </mc:AlternateContent>
      </w:r>
      <w:r w:rsidR="00026FE6" w:rsidRPr="003D3060">
        <w:rPr>
          <w:noProof w:val="0"/>
          <w:lang w:val="en-US"/>
        </w:rPr>
        <w:t xml:space="preserve">      PictureTopStation: URI;</w:t>
      </w:r>
      <w:r w:rsidR="00026FE6" w:rsidRPr="003D3060">
        <w:rPr>
          <w:noProof w:val="0"/>
          <w:lang w:val="en-US"/>
        </w:rPr>
        <w:fldChar w:fldCharType="begin"/>
      </w:r>
      <w:r w:rsidR="00026FE6" w:rsidRPr="003D3060">
        <w:rPr>
          <w:noProof w:val="0"/>
          <w:lang w:val="en-US"/>
        </w:rPr>
        <w:instrText xml:space="preserve"> XE "URI" \i </w:instrText>
      </w:r>
      <w:r w:rsidR="00026FE6" w:rsidRPr="003D3060">
        <w:rPr>
          <w:noProof w:val="0"/>
          <w:lang w:val="en-US"/>
        </w:rPr>
        <w:fldChar w:fldCharType="end"/>
      </w:r>
      <w:r w:rsidR="00026FE6" w:rsidRPr="003D3060">
        <w:rPr>
          <w:noProof w:val="0"/>
          <w:lang w:val="en-US"/>
        </w:rPr>
        <w:fldChar w:fldCharType="begin"/>
      </w:r>
      <w:r w:rsidR="00026FE6" w:rsidRPr="003D3060">
        <w:rPr>
          <w:noProof w:val="0"/>
          <w:lang w:val="en-US"/>
        </w:rPr>
        <w:instrText xml:space="preserve"> XE "Internet address" \t "</w:instrText>
      </w:r>
      <w:r w:rsidR="00026FE6" w:rsidRPr="003D3060">
        <w:rPr>
          <w:i/>
          <w:noProof w:val="0"/>
          <w:lang w:val="en-US"/>
        </w:rPr>
        <w:instrText>See</w:instrText>
      </w:r>
      <w:r w:rsidR="00026FE6" w:rsidRPr="003D3060">
        <w:rPr>
          <w:noProof w:val="0"/>
          <w:lang w:val="en-US"/>
        </w:rPr>
        <w:instrText xml:space="preserve"> URI" \i </w:instrText>
      </w:r>
      <w:r w:rsidR="00026FE6" w:rsidRPr="003D3060">
        <w:rPr>
          <w:noProof w:val="0"/>
          <w:lang w:val="en-US"/>
        </w:rPr>
        <w:fldChar w:fldCharType="end"/>
      </w:r>
      <w:r w:rsidR="00026FE6" w:rsidRPr="003D3060">
        <w:rPr>
          <w:noProof w:val="0"/>
          <w:lang w:val="en-US"/>
        </w:rPr>
        <w:fldChar w:fldCharType="begin"/>
      </w:r>
      <w:r w:rsidR="00026FE6" w:rsidRPr="003D3060">
        <w:rPr>
          <w:noProof w:val="0"/>
          <w:lang w:val="en-US"/>
        </w:rPr>
        <w:instrText xml:space="preserve"> XE "Address:on the internet" \t "</w:instrText>
      </w:r>
      <w:r w:rsidR="00026FE6" w:rsidRPr="003D3060">
        <w:rPr>
          <w:i/>
          <w:noProof w:val="0"/>
          <w:lang w:val="en-US"/>
        </w:rPr>
        <w:instrText>See</w:instrText>
      </w:r>
      <w:r w:rsidR="00026FE6" w:rsidRPr="003D3060">
        <w:rPr>
          <w:noProof w:val="0"/>
          <w:lang w:val="en-US"/>
        </w:rPr>
        <w:instrText xml:space="preserve"> URI" \i </w:instrText>
      </w:r>
      <w:r w:rsidR="00026FE6" w:rsidRPr="003D3060">
        <w:rPr>
          <w:noProof w:val="0"/>
          <w:lang w:val="en-US"/>
        </w:rPr>
        <w:fldChar w:fldCharType="end"/>
      </w:r>
    </w:p>
    <w:p w14:paraId="7E39258D"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3424" behindDoc="0" locked="1" layoutInCell="0" allowOverlap="1" wp14:anchorId="1C4F6C73" wp14:editId="2E003EF6">
                <wp:simplePos x="0" y="0"/>
                <wp:positionH relativeFrom="column">
                  <wp:posOffset>4320540</wp:posOffset>
                </wp:positionH>
                <wp:positionV relativeFrom="paragraph">
                  <wp:posOffset>36195</wp:posOffset>
                </wp:positionV>
                <wp:extent cx="1450340" cy="558800"/>
                <wp:effectExtent l="12700" t="12700" r="0" b="0"/>
                <wp:wrapNone/>
                <wp:docPr id="125621964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0340" cy="55880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EA92EEA" w14:textId="77777777" w:rsidR="00EE5D8D" w:rsidRDefault="00EE5D8D">
                            <w:pPr>
                              <w:jc w:val="center"/>
                              <w:rPr>
                                <w:color w:val="000080"/>
                                <w:sz w:val="18"/>
                                <w:lang w:val="en-US"/>
                              </w:rPr>
                            </w:pPr>
                            <w:r>
                              <w:rPr>
                                <w:color w:val="000080"/>
                                <w:sz w:val="18"/>
                                <w:lang w:val="en-US"/>
                              </w:rPr>
                              <w:t>Inheritance due to</w:t>
                            </w:r>
                            <w:r>
                              <w:rPr>
                                <w:color w:val="000080"/>
                                <w:sz w:val="18"/>
                                <w:lang w:val="en-US"/>
                              </w:rPr>
                              <w:br/>
                              <w:t>organiz</w:t>
                            </w:r>
                            <w:r>
                              <w:rPr>
                                <w:color w:val="000080"/>
                                <w:sz w:val="18"/>
                                <w:lang w:val="en-US"/>
                              </w:rPr>
                              <w:t>a</w:t>
                            </w:r>
                            <w:r>
                              <w:rPr>
                                <w:color w:val="000080"/>
                                <w:sz w:val="18"/>
                                <w:lang w:val="en-US"/>
                              </w:rPr>
                              <w:t>tional reasons</w:t>
                            </w:r>
                            <w:r>
                              <w:rPr>
                                <w:color w:val="000080"/>
                                <w:sz w:val="18"/>
                                <w:lang w:val="en-US"/>
                              </w:rPr>
                              <w:br/>
                              <w:t xml:space="preserve">→ </w:t>
                            </w:r>
                            <w:r>
                              <w:rPr>
                                <w:color w:val="000080"/>
                                <w:sz w:val="18"/>
                              </w:rPr>
                              <w:fldChar w:fldCharType="begin"/>
                            </w:r>
                            <w:r>
                              <w:rPr>
                                <w:color w:val="000080"/>
                                <w:sz w:val="18"/>
                                <w:lang w:val="en-US"/>
                              </w:rPr>
                              <w:instrText xml:space="preserve"> REF _Ref20913842 \r \h </w:instrText>
                            </w:r>
                            <w:r>
                              <w:rPr>
                                <w:color w:val="000080"/>
                                <w:sz w:val="18"/>
                              </w:rPr>
                            </w:r>
                            <w:r>
                              <w:rPr>
                                <w:color w:val="000080"/>
                                <w:sz w:val="18"/>
                              </w:rPr>
                              <w:fldChar w:fldCharType="separate"/>
                            </w:r>
                            <w:r w:rsidR="005309C2">
                              <w:rPr>
                                <w:color w:val="000080"/>
                                <w:sz w:val="18"/>
                                <w:lang w:val="en-US"/>
                              </w:rPr>
                              <w:t>5.6</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F6C73" id="Text Box 56" o:spid="_x0000_s1054" type="#_x0000_t202" style="position:absolute;margin-left:340.2pt;margin-top:2.85pt;width:114.2pt;height:4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" o:allowincell="f" filled="f" fillcolor="#ffc" strokecolor="#339" strokeweight="2.25pt">
                <v:path arrowok="t"/>
                <v:textbox inset="0,1mm,0,1mm">
                  <w:txbxContent>
                    <w:p w14:paraId="2EA92EEA" w14:textId="77777777" w:rsidR="00EE5D8D" w:rsidRDefault="00EE5D8D">
                      <w:pPr>
                        <w:jc w:val="center"/>
                        <w:rPr>
                          <w:color w:val="000080"/>
                          <w:sz w:val="18"/>
                          <w:lang w:val="en-US"/>
                        </w:rPr>
                      </w:pPr>
                      <w:r>
                        <w:rPr>
                          <w:color w:val="000080"/>
                          <w:sz w:val="18"/>
                          <w:lang w:val="en-US"/>
                        </w:rPr>
                        <w:t>Inheritance due to</w:t>
                      </w:r>
                      <w:r>
                        <w:rPr>
                          <w:color w:val="000080"/>
                          <w:sz w:val="18"/>
                          <w:lang w:val="en-US"/>
                        </w:rPr>
                        <w:br/>
                        <w:t>organiz</w:t>
                      </w:r>
                      <w:r>
                        <w:rPr>
                          <w:color w:val="000080"/>
                          <w:sz w:val="18"/>
                          <w:lang w:val="en-US"/>
                        </w:rPr>
                        <w:t>a</w:t>
                      </w:r>
                      <w:r>
                        <w:rPr>
                          <w:color w:val="000080"/>
                          <w:sz w:val="18"/>
                          <w:lang w:val="en-US"/>
                        </w:rPr>
                        <w:t>tional reasons</w:t>
                      </w:r>
                      <w:r>
                        <w:rPr>
                          <w:color w:val="000080"/>
                          <w:sz w:val="18"/>
                          <w:lang w:val="en-US"/>
                        </w:rPr>
                        <w:br/>
                        <w:t xml:space="preserve">→ </w:t>
                      </w:r>
                      <w:r>
                        <w:rPr>
                          <w:color w:val="000080"/>
                          <w:sz w:val="18"/>
                        </w:rPr>
                        <w:fldChar w:fldCharType="begin"/>
                      </w:r>
                      <w:r>
                        <w:rPr>
                          <w:color w:val="000080"/>
                          <w:sz w:val="18"/>
                          <w:lang w:val="en-US"/>
                        </w:rPr>
                        <w:instrText xml:space="preserve"> REF _Ref20913842 \r \h </w:instrText>
                      </w:r>
                      <w:r>
                        <w:rPr>
                          <w:color w:val="000080"/>
                          <w:sz w:val="18"/>
                        </w:rPr>
                      </w:r>
                      <w:r>
                        <w:rPr>
                          <w:color w:val="000080"/>
                          <w:sz w:val="18"/>
                        </w:rPr>
                        <w:fldChar w:fldCharType="separate"/>
                      </w:r>
                      <w:r w:rsidR="005309C2">
                        <w:rPr>
                          <w:color w:val="000080"/>
                          <w:sz w:val="18"/>
                          <w:lang w:val="en-US"/>
                        </w:rPr>
                        <w:t>5.6</w:t>
                      </w:r>
                      <w:r>
                        <w:rPr>
                          <w:color w:val="000080"/>
                          <w:sz w:val="18"/>
                        </w:rPr>
                        <w:fldChar w:fldCharType="end"/>
                      </w:r>
                    </w:p>
                  </w:txbxContent>
                </v:textbox>
                <w10:anchorlock/>
              </v:shape>
            </w:pict>
          </mc:Fallback>
        </mc:AlternateContent>
      </w:r>
      <w:r w:rsidR="00026FE6" w:rsidRPr="003D3060">
        <w:rPr>
          <w:noProof w:val="0"/>
          <w:lang w:val="en-US"/>
        </w:rPr>
        <w:t xml:space="preserve">      TrackCourse: AhlandLineNormal;</w:t>
      </w:r>
    </w:p>
    <w:p w14:paraId="71629349" w14:textId="77777777" w:rsidR="00026FE6" w:rsidRPr="003D3060" w:rsidRDefault="00026FE6">
      <w:pPr>
        <w:pStyle w:val="Beispielcodeeng"/>
        <w:rPr>
          <w:noProof w:val="0"/>
          <w:lang w:val="en-US"/>
        </w:rPr>
      </w:pPr>
      <w:r w:rsidRPr="003D3060">
        <w:rPr>
          <w:noProof w:val="0"/>
          <w:lang w:val="en-US"/>
        </w:rPr>
        <w:t xml:space="preserve">      HikersToboggans: (unsuitable, suitable);</w:t>
      </w:r>
    </w:p>
    <w:p w14:paraId="6DB93FBE" w14:textId="77777777" w:rsidR="00026FE6" w:rsidRPr="003D3060" w:rsidRDefault="00026FE6">
      <w:pPr>
        <w:pStyle w:val="Beispielcodeeng"/>
        <w:rPr>
          <w:noProof w:val="0"/>
          <w:lang w:val="en-US"/>
        </w:rPr>
      </w:pPr>
      <w:r w:rsidRPr="003D3060">
        <w:rPr>
          <w:noProof w:val="0"/>
          <w:lang w:val="en-US"/>
        </w:rPr>
        <w:t xml:space="preserve">    END MITAlpineTransport;</w:t>
      </w:r>
    </w:p>
    <w:p w14:paraId="76CF4F56" w14:textId="77777777" w:rsidR="00026FE6" w:rsidRPr="003D3060" w:rsidRDefault="00026FE6">
      <w:pPr>
        <w:pStyle w:val="Beispielcodeeng"/>
        <w:rPr>
          <w:noProof w:val="0"/>
          <w:lang w:val="en-US"/>
        </w:rPr>
      </w:pPr>
    </w:p>
    <w:p w14:paraId="0A238511" w14:textId="77777777" w:rsidR="00026FE6" w:rsidRPr="003D3060" w:rsidRDefault="00026FE6">
      <w:pPr>
        <w:pStyle w:val="Beispielcodeeng"/>
        <w:rPr>
          <w:noProof w:val="0"/>
          <w:lang w:val="en-US"/>
        </w:rPr>
      </w:pPr>
      <w:r w:rsidRPr="003D3060">
        <w:rPr>
          <w:noProof w:val="0"/>
          <w:lang w:val="en-US"/>
        </w:rPr>
        <w:t xml:space="preserve">    VIEW CheckTrackStartAndEndPoint</w:t>
      </w:r>
    </w:p>
    <w:p w14:paraId="0FB4832B" w14:textId="77777777" w:rsidR="00026FE6" w:rsidRPr="003D3060" w:rsidRDefault="00026FE6">
      <w:pPr>
        <w:pStyle w:val="Beispielcodeeng"/>
        <w:rPr>
          <w:noProof w:val="0"/>
          <w:lang w:val="en-US"/>
        </w:rPr>
      </w:pPr>
      <w:r w:rsidRPr="003D3060">
        <w:rPr>
          <w:noProof w:val="0"/>
          <w:lang w:val="en-US"/>
        </w:rPr>
        <w:t xml:space="preserve">      INSPECTION OF Tracks ~ MITAlpineTransport -&gt; TrackCourse;</w:t>
      </w:r>
    </w:p>
    <w:p w14:paraId="1B18BF9F" w14:textId="77777777" w:rsidR="00026FE6" w:rsidRPr="003D3060" w:rsidRDefault="00026FE6">
      <w:pPr>
        <w:pStyle w:val="Beispielcodeeng"/>
        <w:rPr>
          <w:noProof w:val="0"/>
          <w:lang w:val="en-US"/>
        </w:rPr>
      </w:pPr>
      <w:r w:rsidRPr="003D3060">
        <w:rPr>
          <w:noProof w:val="0"/>
          <w:lang w:val="en-US"/>
        </w:rPr>
        <w:t xml:space="preserve">    =</w:t>
      </w:r>
    </w:p>
    <w:p w14:paraId="1F7BF6AE" w14:textId="77777777" w:rsidR="00026FE6" w:rsidRPr="003D3060" w:rsidRDefault="00026FE6">
      <w:pPr>
        <w:pStyle w:val="Beispielcodeeng"/>
        <w:tabs>
          <w:tab w:val="left" w:pos="5529"/>
        </w:tabs>
        <w:rPr>
          <w:noProof w:val="0"/>
          <w:lang w:val="en-US"/>
        </w:rPr>
      </w:pPr>
      <w:r w:rsidRPr="003D3060">
        <w:rPr>
          <w:noProof w:val="0"/>
          <w:lang w:val="en-US"/>
        </w:rPr>
        <w:t xml:space="preserve">    MANDATORY CONSTRAINT</w:t>
      </w:r>
      <w:r w:rsidRPr="003D3060">
        <w:rPr>
          <w:noProof w:val="0"/>
          <w:lang w:val="en-US"/>
        </w:rPr>
        <w:fldChar w:fldCharType="begin"/>
      </w:r>
      <w:r w:rsidRPr="003D3060">
        <w:rPr>
          <w:noProof w:val="0"/>
          <w:lang w:val="en-US"/>
        </w:rPr>
        <w:instrText xml:space="preserve"> XE "Consistency constraints" \i </w:instrText>
      </w:r>
      <w:r w:rsidRPr="003D3060">
        <w:rPr>
          <w:noProof w:val="0"/>
          <w:lang w:val="en-US"/>
        </w:rPr>
        <w:fldChar w:fldCharType="end"/>
      </w:r>
    </w:p>
    <w:p w14:paraId="71B3225C"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8304" behindDoc="0" locked="1" layoutInCell="0" allowOverlap="1" wp14:anchorId="5A7C2C45" wp14:editId="68BB4927">
                <wp:simplePos x="0" y="0"/>
                <wp:positionH relativeFrom="column">
                  <wp:posOffset>4320540</wp:posOffset>
                </wp:positionH>
                <wp:positionV relativeFrom="paragraph">
                  <wp:posOffset>-215900</wp:posOffset>
                </wp:positionV>
                <wp:extent cx="1440180" cy="396240"/>
                <wp:effectExtent l="12700" t="12700" r="0" b="0"/>
                <wp:wrapNone/>
                <wp:docPr id="181120124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11FD8E7" w14:textId="77777777" w:rsidR="00EE5D8D" w:rsidRPr="00FC2B42" w:rsidRDefault="00EE5D8D">
                            <w:pPr>
                              <w:jc w:val="center"/>
                              <w:rPr>
                                <w:color w:val="000080"/>
                                <w:sz w:val="18"/>
                                <w:lang w:val="en-US"/>
                              </w:rPr>
                            </w:pPr>
                            <w:r w:rsidRPr="00FC2B42">
                              <w:rPr>
                                <w:color w:val="000080"/>
                                <w:sz w:val="18"/>
                                <w:lang w:val="en-US"/>
                              </w:rPr>
                              <w:t>Consistency constraints</w:t>
                            </w:r>
                            <w:r w:rsidRPr="00FC2B42">
                              <w:rPr>
                                <w:color w:val="000080"/>
                                <w:sz w:val="18"/>
                                <w:lang w:val="en-US"/>
                              </w:rPr>
                              <w:br/>
                              <w:t xml:space="preserve">→ </w:t>
                            </w:r>
                            <w:r w:rsidRPr="00FC2B42">
                              <w:rPr>
                                <w:color w:val="000080"/>
                                <w:sz w:val="18"/>
                                <w:lang w:val="en-US"/>
                              </w:rPr>
                              <w:fldChar w:fldCharType="begin"/>
                            </w:r>
                            <w:r w:rsidRPr="00FC2B42">
                              <w:rPr>
                                <w:color w:val="000080"/>
                                <w:sz w:val="18"/>
                                <w:lang w:val="en-US"/>
                              </w:rPr>
                              <w:instrText xml:space="preserve"> REF _Ref20888541 \r \h </w:instrText>
                            </w:r>
                            <w:r w:rsidRPr="00FC2B42">
                              <w:rPr>
                                <w:color w:val="000080"/>
                                <w:sz w:val="18"/>
                                <w:lang w:val="en-US"/>
                              </w:rPr>
                            </w:r>
                            <w:r w:rsidRPr="00FC2B42">
                              <w:rPr>
                                <w:color w:val="000080"/>
                                <w:sz w:val="18"/>
                                <w:lang w:val="en-US"/>
                              </w:rPr>
                              <w:fldChar w:fldCharType="separate"/>
                            </w:r>
                            <w:r w:rsidR="005309C2">
                              <w:rPr>
                                <w:color w:val="000080"/>
                                <w:sz w:val="18"/>
                                <w:lang w:val="en-US"/>
                              </w:rPr>
                              <w:t>6.14</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C2C45" id="Text Box 50" o:spid="_x0000_s1055" type="#_x0000_t202" style="position:absolute;margin-left:340.2pt;margin-top:-17pt;width:113.4pt;height:31.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svA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" o:allowincell="f" filled="f" fillcolor="#ffc" strokecolor="#339" strokeweight="2.25pt">
                <v:path arrowok="t"/>
                <v:textbox inset="0,1mm,0,1mm">
                  <w:txbxContent>
                    <w:p w14:paraId="711FD8E7" w14:textId="77777777" w:rsidR="00EE5D8D" w:rsidRPr="00FC2B42" w:rsidRDefault="00EE5D8D">
                      <w:pPr>
                        <w:jc w:val="center"/>
                        <w:rPr>
                          <w:color w:val="000080"/>
                          <w:sz w:val="18"/>
                          <w:lang w:val="en-US"/>
                        </w:rPr>
                      </w:pPr>
                      <w:r w:rsidRPr="00FC2B42">
                        <w:rPr>
                          <w:color w:val="000080"/>
                          <w:sz w:val="18"/>
                          <w:lang w:val="en-US"/>
                        </w:rPr>
                        <w:t>Consistency constraints</w:t>
                      </w:r>
                      <w:r w:rsidRPr="00FC2B42">
                        <w:rPr>
                          <w:color w:val="000080"/>
                          <w:sz w:val="18"/>
                          <w:lang w:val="en-US"/>
                        </w:rPr>
                        <w:br/>
                        <w:t xml:space="preserve">→ </w:t>
                      </w:r>
                      <w:r w:rsidRPr="00FC2B42">
                        <w:rPr>
                          <w:color w:val="000080"/>
                          <w:sz w:val="18"/>
                          <w:lang w:val="en-US"/>
                        </w:rPr>
                        <w:fldChar w:fldCharType="begin"/>
                      </w:r>
                      <w:r w:rsidRPr="00FC2B42">
                        <w:rPr>
                          <w:color w:val="000080"/>
                          <w:sz w:val="18"/>
                          <w:lang w:val="en-US"/>
                        </w:rPr>
                        <w:instrText xml:space="preserve"> REF _Ref20888541 \r \h </w:instrText>
                      </w:r>
                      <w:r w:rsidRPr="00FC2B42">
                        <w:rPr>
                          <w:color w:val="000080"/>
                          <w:sz w:val="18"/>
                          <w:lang w:val="en-US"/>
                        </w:rPr>
                      </w:r>
                      <w:r w:rsidRPr="00FC2B42">
                        <w:rPr>
                          <w:color w:val="000080"/>
                          <w:sz w:val="18"/>
                          <w:lang w:val="en-US"/>
                        </w:rPr>
                        <w:fldChar w:fldCharType="separate"/>
                      </w:r>
                      <w:r w:rsidR="005309C2">
                        <w:rPr>
                          <w:color w:val="000080"/>
                          <w:sz w:val="18"/>
                          <w:lang w:val="en-US"/>
                        </w:rPr>
                        <w:t>6.14</w:t>
                      </w:r>
                      <w:r w:rsidRPr="00FC2B42">
                        <w:rPr>
                          <w:color w:val="000080"/>
                          <w:sz w:val="18"/>
                          <w:lang w:val="en-US"/>
                        </w:rPr>
                        <w:fldChar w:fldCharType="end"/>
                      </w:r>
                    </w:p>
                  </w:txbxContent>
                </v:textbox>
                <w10:anchorlock/>
              </v:shape>
            </w:pict>
          </mc:Fallback>
        </mc:AlternateContent>
      </w:r>
      <w:r w:rsidR="00026FE6" w:rsidRPr="003D3060">
        <w:rPr>
          <w:noProof w:val="0"/>
          <w:lang w:val="en-US"/>
        </w:rPr>
        <w:t xml:space="preserve">      !! The first point of the tracks must be the bottom,</w:t>
      </w:r>
    </w:p>
    <w:p w14:paraId="003A299F" w14:textId="77777777" w:rsidR="00026FE6" w:rsidRPr="003D3060" w:rsidRDefault="00026FE6">
      <w:pPr>
        <w:pStyle w:val="Beispielcodeeng"/>
        <w:rPr>
          <w:noProof w:val="0"/>
          <w:lang w:val="en-US"/>
        </w:rPr>
      </w:pPr>
      <w:r w:rsidRPr="003D3060">
        <w:rPr>
          <w:noProof w:val="0"/>
          <w:lang w:val="en-US"/>
        </w:rPr>
        <w:t xml:space="preserve">      !! the last point the top station.</w:t>
      </w:r>
    </w:p>
    <w:p w14:paraId="525B7886" w14:textId="77777777" w:rsidR="00912FCD" w:rsidRPr="003D3060" w:rsidRDefault="00026FE6">
      <w:pPr>
        <w:pStyle w:val="Beispielcodeeng"/>
        <w:rPr>
          <w:noProof w:val="0"/>
          <w:lang w:val="en-US"/>
        </w:rPr>
      </w:pPr>
      <w:r w:rsidRPr="003D3060">
        <w:rPr>
          <w:noProof w:val="0"/>
          <w:lang w:val="en-US"/>
        </w:rPr>
        <w:t xml:space="preserve">      Tracks -&gt; Segments[FIRST] -&gt; SegmentEndPoint == PARENT -&gt; PosBottomStation</w:t>
      </w:r>
    </w:p>
    <w:p w14:paraId="1A2B9CA0" w14:textId="77777777" w:rsidR="00026FE6" w:rsidRPr="003D3060" w:rsidRDefault="00026FE6">
      <w:pPr>
        <w:pStyle w:val="Beispielcodeeng"/>
        <w:rPr>
          <w:noProof w:val="0"/>
          <w:lang w:val="en-US"/>
        </w:rPr>
      </w:pPr>
      <w:r w:rsidRPr="003D3060">
        <w:rPr>
          <w:noProof w:val="0"/>
          <w:lang w:val="en-US"/>
        </w:rPr>
        <w:t xml:space="preserve">        AND</w:t>
      </w:r>
    </w:p>
    <w:p w14:paraId="1624763A" w14:textId="77777777" w:rsidR="00026FE6" w:rsidRPr="003D3060" w:rsidRDefault="00026FE6">
      <w:pPr>
        <w:pStyle w:val="Beispielcodeeng"/>
        <w:rPr>
          <w:noProof w:val="0"/>
          <w:lang w:val="en-US"/>
        </w:rPr>
      </w:pPr>
      <w:r w:rsidRPr="003D3060">
        <w:rPr>
          <w:noProof w:val="0"/>
          <w:lang w:val="en-US"/>
        </w:rPr>
        <w:t xml:space="preserve">      Tracks -&gt; Segments[LAST] -&gt; SegmentEndPoint == PARENT -&gt; PosTopStation;</w:t>
      </w:r>
    </w:p>
    <w:p w14:paraId="0FD84938" w14:textId="77777777" w:rsidR="00026FE6" w:rsidRPr="003D3060" w:rsidRDefault="00026FE6">
      <w:pPr>
        <w:pStyle w:val="Beispielcodeeng"/>
        <w:rPr>
          <w:noProof w:val="0"/>
          <w:lang w:val="en-US"/>
        </w:rPr>
      </w:pPr>
      <w:r w:rsidRPr="003D3060">
        <w:rPr>
          <w:noProof w:val="0"/>
          <w:lang w:val="en-US"/>
        </w:rPr>
        <w:t xml:space="preserve">    END CheckTrackStartAndEndPoint;</w:t>
      </w:r>
    </w:p>
    <w:p w14:paraId="777D9B05" w14:textId="77777777" w:rsidR="00026FE6" w:rsidRPr="003D3060" w:rsidRDefault="00026FE6">
      <w:pPr>
        <w:pStyle w:val="Beispielcodeeng"/>
        <w:rPr>
          <w:noProof w:val="0"/>
          <w:lang w:val="en-US"/>
        </w:rPr>
      </w:pPr>
    </w:p>
    <w:p w14:paraId="28B0F911" w14:textId="77777777" w:rsidR="00026FE6" w:rsidRPr="003D3060" w:rsidRDefault="00026FE6">
      <w:pPr>
        <w:pStyle w:val="Beispielcodeeng"/>
        <w:rPr>
          <w:noProof w:val="0"/>
          <w:lang w:val="en-US"/>
        </w:rPr>
      </w:pPr>
      <w:r w:rsidRPr="003D3060">
        <w:rPr>
          <w:noProof w:val="0"/>
          <w:lang w:val="en-US"/>
        </w:rPr>
        <w:t xml:space="preserve">    !! A tariff zone where the set of all railways participate in a</w:t>
      </w:r>
    </w:p>
    <w:p w14:paraId="284FCA62" w14:textId="77777777" w:rsidR="00026FE6" w:rsidRPr="003D3060" w:rsidRDefault="00026FE6">
      <w:pPr>
        <w:pStyle w:val="Beispielcodeeng"/>
        <w:rPr>
          <w:noProof w:val="0"/>
          <w:lang w:val="en-US"/>
        </w:rPr>
      </w:pPr>
      <w:r w:rsidRPr="003D3060">
        <w:rPr>
          <w:noProof w:val="0"/>
          <w:lang w:val="en-US"/>
        </w:rPr>
        <w:t xml:space="preserve">    !! clearly defined region.</w:t>
      </w:r>
    </w:p>
    <w:p w14:paraId="1813D6D7" w14:textId="77777777" w:rsidR="00026FE6" w:rsidRPr="003D3060" w:rsidRDefault="00026FE6">
      <w:pPr>
        <w:pStyle w:val="Beispielcodeeng"/>
        <w:rPr>
          <w:noProof w:val="0"/>
          <w:lang w:val="en-US"/>
        </w:rPr>
      </w:pPr>
      <w:r w:rsidRPr="003D3060">
        <w:rPr>
          <w:noProof w:val="0"/>
          <w:lang w:val="en-US"/>
        </w:rPr>
        <w:t xml:space="preserve">    CLASS TariffZoneInRegion EXTENDS NatTour.Tickets.TariffZone =</w:t>
      </w:r>
    </w:p>
    <w:p w14:paraId="4C25A349" w14:textId="77777777" w:rsidR="00026FE6" w:rsidRPr="003D3060" w:rsidRDefault="00026FE6">
      <w:pPr>
        <w:pStyle w:val="Beispielcodeeng"/>
        <w:rPr>
          <w:noProof w:val="0"/>
          <w:lang w:val="en-US"/>
        </w:rPr>
      </w:pPr>
      <w:r w:rsidRPr="003D3060">
        <w:rPr>
          <w:noProof w:val="0"/>
          <w:lang w:val="en-US"/>
        </w:rPr>
        <w:t xml:space="preserve">      Region: AhlandSurface;</w:t>
      </w:r>
    </w:p>
    <w:p w14:paraId="5AF615AA" w14:textId="77777777" w:rsidR="00026FE6" w:rsidRPr="003D3060" w:rsidRDefault="00026FE6">
      <w:pPr>
        <w:pStyle w:val="Beispielcodeeng"/>
        <w:rPr>
          <w:noProof w:val="0"/>
          <w:lang w:val="en-US"/>
        </w:rPr>
      </w:pPr>
      <w:r w:rsidRPr="003D3060">
        <w:rPr>
          <w:noProof w:val="0"/>
          <w:lang w:val="en-US"/>
        </w:rPr>
        <w:t xml:space="preserve">    END TariffZoneInRegion;</w:t>
      </w:r>
    </w:p>
    <w:p w14:paraId="2DA9F50C" w14:textId="77777777" w:rsidR="00026FE6" w:rsidRPr="003D3060" w:rsidRDefault="00026FE6">
      <w:pPr>
        <w:pStyle w:val="Beispielcodeeng"/>
        <w:rPr>
          <w:noProof w:val="0"/>
          <w:lang w:val="en-US"/>
        </w:rPr>
      </w:pPr>
    </w:p>
    <w:p w14:paraId="6C2AA27A" w14:textId="77777777" w:rsidR="00026FE6" w:rsidRPr="003D3060" w:rsidRDefault="00026FE6">
      <w:pPr>
        <w:pStyle w:val="Beispielcodeeng"/>
        <w:rPr>
          <w:noProof w:val="0"/>
          <w:lang w:val="en-US"/>
        </w:rPr>
      </w:pPr>
      <w:r w:rsidRPr="003D3060">
        <w:rPr>
          <w:noProof w:val="0"/>
          <w:lang w:val="en-US"/>
        </w:rPr>
        <w:t xml:space="preserve">    !! A view that comprises the set of all railways whose bottom and top station</w:t>
      </w:r>
    </w:p>
    <w:p w14:paraId="3AA80959" w14:textId="77777777" w:rsidR="00026FE6" w:rsidRPr="003D3060" w:rsidRDefault="00026FE6">
      <w:pPr>
        <w:pStyle w:val="Beispielcodeeng"/>
        <w:rPr>
          <w:noProof w:val="0"/>
          <w:lang w:val="en-US"/>
        </w:rPr>
      </w:pPr>
      <w:r w:rsidRPr="003D3060">
        <w:rPr>
          <w:noProof w:val="0"/>
          <w:lang w:val="en-US"/>
        </w:rPr>
        <w:t xml:space="preserve">    !! are situated within the region of a tariff zone. Obviously</w:t>
      </w:r>
    </w:p>
    <w:p w14:paraId="5B7B6BE1" w14:textId="77777777" w:rsidR="00026FE6" w:rsidRPr="003D3060" w:rsidRDefault="00026FE6">
      <w:pPr>
        <w:pStyle w:val="Beispielcodeeng"/>
        <w:rPr>
          <w:noProof w:val="0"/>
          <w:lang w:val="en-US"/>
        </w:rPr>
      </w:pPr>
      <w:r w:rsidRPr="003D3060">
        <w:rPr>
          <w:noProof w:val="0"/>
          <w:lang w:val="en-US"/>
        </w:rPr>
        <w:t xml:space="preserve">    !! only those tariff zones can be included that have been described as</w:t>
      </w:r>
    </w:p>
    <w:p w14:paraId="28E67AB2" w14:textId="77777777" w:rsidR="00026FE6" w:rsidRPr="003D3060" w:rsidRDefault="00026FE6">
      <w:pPr>
        <w:pStyle w:val="Beispielcodeeng"/>
        <w:rPr>
          <w:noProof w:val="0"/>
          <w:lang w:val="en-US"/>
        </w:rPr>
      </w:pPr>
      <w:r w:rsidRPr="003D3060">
        <w:rPr>
          <w:noProof w:val="0"/>
          <w:lang w:val="en-US"/>
        </w:rPr>
        <w:t xml:space="preserve">    !! region (TariffZoneInRegion); an explicit tariff zone would not</w:t>
      </w:r>
    </w:p>
    <w:p w14:paraId="2CFDBDFB" w14:textId="77777777" w:rsidR="00026FE6" w:rsidRPr="003D3060" w:rsidRDefault="00026FE6">
      <w:pPr>
        <w:pStyle w:val="Beispielcodeeng"/>
        <w:rPr>
          <w:noProof w:val="0"/>
          <w:lang w:val="en-US"/>
        </w:rPr>
      </w:pPr>
      <w:r w:rsidRPr="003D3060">
        <w:rPr>
          <w:noProof w:val="0"/>
          <w:lang w:val="en-US"/>
        </w:rPr>
        <w:t xml:space="preserve">    !! make sense here.</w:t>
      </w:r>
    </w:p>
    <w:p w14:paraId="1D6E0C52"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3184" behindDoc="0" locked="1" layoutInCell="0" allowOverlap="1" wp14:anchorId="73F24132" wp14:editId="2FBC07D0">
                <wp:simplePos x="0" y="0"/>
                <wp:positionH relativeFrom="column">
                  <wp:posOffset>4320540</wp:posOffset>
                </wp:positionH>
                <wp:positionV relativeFrom="paragraph">
                  <wp:posOffset>0</wp:posOffset>
                </wp:positionV>
                <wp:extent cx="1440180" cy="238125"/>
                <wp:effectExtent l="12700" t="12700" r="0" b="3175"/>
                <wp:wrapNone/>
                <wp:docPr id="96379506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12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6C691FB" w14:textId="77777777" w:rsidR="00EE5D8D" w:rsidRPr="00062714" w:rsidRDefault="00EE5D8D">
                            <w:pPr>
                              <w:jc w:val="center"/>
                              <w:rPr>
                                <w:color w:val="000080"/>
                                <w:sz w:val="18"/>
                                <w:lang w:val="en-US"/>
                              </w:rPr>
                            </w:pPr>
                            <w:r w:rsidRPr="00062714">
                              <w:rPr>
                                <w:color w:val="000080"/>
                                <w:sz w:val="18"/>
                                <w:lang w:val="en-US"/>
                              </w:rPr>
                              <w:t xml:space="preserve">Views → </w:t>
                            </w:r>
                            <w:r w:rsidRPr="00062714">
                              <w:rPr>
                                <w:color w:val="000080"/>
                                <w:sz w:val="18"/>
                                <w:lang w:val="en-US"/>
                              </w:rPr>
                              <w:fldChar w:fldCharType="begin"/>
                            </w:r>
                            <w:r w:rsidRPr="00062714">
                              <w:rPr>
                                <w:color w:val="000080"/>
                                <w:sz w:val="18"/>
                                <w:lang w:val="en-US"/>
                              </w:rPr>
                              <w:instrText xml:space="preserve"> REF _Ref20551396 \r \h </w:instrText>
                            </w:r>
                            <w:r w:rsidRPr="00062714">
                              <w:rPr>
                                <w:color w:val="000080"/>
                                <w:sz w:val="18"/>
                                <w:lang w:val="en-US"/>
                              </w:rPr>
                            </w:r>
                            <w:r w:rsidRPr="00062714">
                              <w:rPr>
                                <w:color w:val="000080"/>
                                <w:sz w:val="18"/>
                                <w:lang w:val="en-US"/>
                              </w:rPr>
                              <w:fldChar w:fldCharType="separate"/>
                            </w:r>
                            <w:r w:rsidR="005309C2">
                              <w:rPr>
                                <w:color w:val="000080"/>
                                <w:sz w:val="18"/>
                                <w:lang w:val="en-US"/>
                              </w:rPr>
                              <w:t>6.17</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24132" id="Text Box 42" o:spid="_x0000_s1056" type="#_x0000_t202" style="position:absolute;margin-left:340.2pt;margin-top:0;width:113.4pt;height:18.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" o:allowincell="f" filled="f" fillcolor="#ffc" strokecolor="#339" strokeweight="2.25pt">
                <v:path arrowok="t"/>
                <v:textbox inset="0,1mm,0,1mm">
                  <w:txbxContent>
                    <w:p w14:paraId="06C691FB" w14:textId="77777777" w:rsidR="00EE5D8D" w:rsidRPr="00062714" w:rsidRDefault="00EE5D8D">
                      <w:pPr>
                        <w:jc w:val="center"/>
                        <w:rPr>
                          <w:color w:val="000080"/>
                          <w:sz w:val="18"/>
                          <w:lang w:val="en-US"/>
                        </w:rPr>
                      </w:pPr>
                      <w:r w:rsidRPr="00062714">
                        <w:rPr>
                          <w:color w:val="000080"/>
                          <w:sz w:val="18"/>
                          <w:lang w:val="en-US"/>
                        </w:rPr>
                        <w:t xml:space="preserve">Views → </w:t>
                      </w:r>
                      <w:r w:rsidRPr="00062714">
                        <w:rPr>
                          <w:color w:val="000080"/>
                          <w:sz w:val="18"/>
                          <w:lang w:val="en-US"/>
                        </w:rPr>
                        <w:fldChar w:fldCharType="begin"/>
                      </w:r>
                      <w:r w:rsidRPr="00062714">
                        <w:rPr>
                          <w:color w:val="000080"/>
                          <w:sz w:val="18"/>
                          <w:lang w:val="en-US"/>
                        </w:rPr>
                        <w:instrText xml:space="preserve"> REF _Ref20551396 \r \h </w:instrText>
                      </w:r>
                      <w:r w:rsidRPr="00062714">
                        <w:rPr>
                          <w:color w:val="000080"/>
                          <w:sz w:val="18"/>
                          <w:lang w:val="en-US"/>
                        </w:rPr>
                      </w:r>
                      <w:r w:rsidRPr="00062714">
                        <w:rPr>
                          <w:color w:val="000080"/>
                          <w:sz w:val="18"/>
                          <w:lang w:val="en-US"/>
                        </w:rPr>
                        <w:fldChar w:fldCharType="separate"/>
                      </w:r>
                      <w:r w:rsidR="005309C2">
                        <w:rPr>
                          <w:color w:val="000080"/>
                          <w:sz w:val="18"/>
                          <w:lang w:val="en-US"/>
                        </w:rPr>
                        <w:t>6.17</w:t>
                      </w:r>
                      <w:r w:rsidRPr="00062714">
                        <w:rPr>
                          <w:color w:val="000080"/>
                          <w:sz w:val="18"/>
                          <w:lang w:val="en-US"/>
                        </w:rPr>
                        <w:fldChar w:fldCharType="end"/>
                      </w:r>
                    </w:p>
                  </w:txbxContent>
                </v:textbox>
                <w10:anchorlock/>
              </v:shape>
            </w:pict>
          </mc:Fallback>
        </mc:AlternateContent>
      </w:r>
      <w:r w:rsidR="00026FE6" w:rsidRPr="003D3060">
        <w:rPr>
          <w:noProof w:val="0"/>
          <w:lang w:val="en-US"/>
        </w:rPr>
        <w:t xml:space="preserve">    VIEW AlpineTransportsInRegion</w:t>
      </w:r>
      <w:r w:rsidR="00026FE6" w:rsidRPr="003D3060">
        <w:rPr>
          <w:noProof w:val="0"/>
          <w:lang w:val="en-US"/>
        </w:rPr>
        <w:fldChar w:fldCharType="begin"/>
      </w:r>
      <w:r w:rsidR="00026FE6" w:rsidRPr="003D3060">
        <w:rPr>
          <w:noProof w:val="0"/>
          <w:lang w:val="en-US"/>
        </w:rPr>
        <w:instrText xml:space="preserve"> XE "View" \i </w:instrText>
      </w:r>
      <w:r w:rsidR="00026FE6" w:rsidRPr="003D3060">
        <w:rPr>
          <w:noProof w:val="0"/>
          <w:lang w:val="en-US"/>
        </w:rPr>
        <w:fldChar w:fldCharType="end"/>
      </w:r>
    </w:p>
    <w:p w14:paraId="21DB59DE" w14:textId="77777777" w:rsidR="00026FE6" w:rsidRPr="003D3060" w:rsidRDefault="00026FE6">
      <w:pPr>
        <w:pStyle w:val="Beispielcodeeng"/>
        <w:rPr>
          <w:noProof w:val="0"/>
          <w:lang w:val="en-US"/>
        </w:rPr>
      </w:pPr>
      <w:r w:rsidRPr="003D3060">
        <w:rPr>
          <w:noProof w:val="0"/>
          <w:lang w:val="en-US"/>
        </w:rPr>
        <w:t xml:space="preserve">    JOIN OF A</w:t>
      </w:r>
      <w:r w:rsidR="00161CE3" w:rsidRPr="003D3060">
        <w:rPr>
          <w:noProof w:val="0"/>
          <w:lang w:val="en-US"/>
        </w:rPr>
        <w:t>t</w:t>
      </w:r>
      <w:r w:rsidRPr="003D3060">
        <w:rPr>
          <w:noProof w:val="0"/>
          <w:lang w:val="en-US"/>
        </w:rPr>
        <w:t xml:space="preserve"> ~ NatTour.AlpineTransports.AlpineTransport,</w:t>
      </w:r>
    </w:p>
    <w:p w14:paraId="77135656" w14:textId="77777777" w:rsidR="00026FE6" w:rsidRPr="003D3060" w:rsidRDefault="00026FE6">
      <w:pPr>
        <w:pStyle w:val="Beispielcodeeng"/>
        <w:rPr>
          <w:noProof w:val="0"/>
          <w:lang w:val="en-US"/>
        </w:rPr>
      </w:pPr>
      <w:r w:rsidRPr="003D3060">
        <w:rPr>
          <w:noProof w:val="0"/>
          <w:lang w:val="en-US"/>
        </w:rPr>
        <w:t xml:space="preserve">            Z ~ TariffZoneInRegion;</w:t>
      </w:r>
    </w:p>
    <w:p w14:paraId="3BE42664" w14:textId="77777777" w:rsidR="00026FE6" w:rsidRPr="003D3060" w:rsidRDefault="00026FE6">
      <w:pPr>
        <w:pStyle w:val="Beispielcodeeng"/>
        <w:rPr>
          <w:noProof w:val="0"/>
          <w:lang w:val="en-US"/>
        </w:rPr>
      </w:pPr>
      <w:r w:rsidRPr="003D3060">
        <w:rPr>
          <w:noProof w:val="0"/>
          <w:lang w:val="en-US"/>
        </w:rPr>
        <w:t xml:space="preserve">    WHERE InSurface(A</w:t>
      </w:r>
      <w:r w:rsidR="00161CE3" w:rsidRPr="003D3060">
        <w:rPr>
          <w:noProof w:val="0"/>
          <w:lang w:val="en-US"/>
        </w:rPr>
        <w:t>t</w:t>
      </w:r>
      <w:r w:rsidRPr="003D3060">
        <w:rPr>
          <w:noProof w:val="0"/>
          <w:lang w:val="en-US"/>
        </w:rPr>
        <w:t xml:space="preserve"> -&gt; PosBottomStation, Z -&gt; Region) AND</w:t>
      </w:r>
    </w:p>
    <w:p w14:paraId="3AA19BA0" w14:textId="77777777" w:rsidR="00026FE6" w:rsidRPr="003D3060" w:rsidRDefault="00026FE6">
      <w:pPr>
        <w:pStyle w:val="Beispielcodeeng"/>
        <w:rPr>
          <w:noProof w:val="0"/>
          <w:lang w:val="en-US"/>
        </w:rPr>
      </w:pPr>
      <w:r w:rsidRPr="003D3060">
        <w:rPr>
          <w:noProof w:val="0"/>
          <w:lang w:val="en-US"/>
        </w:rPr>
        <w:t xml:space="preserve">          InSurface(A</w:t>
      </w:r>
      <w:r w:rsidR="00161CE3" w:rsidRPr="003D3060">
        <w:rPr>
          <w:noProof w:val="0"/>
          <w:lang w:val="en-US"/>
        </w:rPr>
        <w:t>t</w:t>
      </w:r>
      <w:r w:rsidRPr="003D3060">
        <w:rPr>
          <w:noProof w:val="0"/>
          <w:lang w:val="en-US"/>
        </w:rPr>
        <w:t xml:space="preserve"> -&gt; PosTopStation, Z -&gt; Region);</w:t>
      </w:r>
    </w:p>
    <w:p w14:paraId="64DC2609" w14:textId="77777777" w:rsidR="00026FE6" w:rsidRPr="003D3060" w:rsidRDefault="00026FE6">
      <w:pPr>
        <w:pStyle w:val="Beispielcodeeng"/>
        <w:rPr>
          <w:noProof w:val="0"/>
          <w:lang w:val="en-US"/>
        </w:rPr>
      </w:pPr>
      <w:r w:rsidRPr="003D3060">
        <w:rPr>
          <w:noProof w:val="0"/>
          <w:lang w:val="en-US"/>
        </w:rPr>
        <w:t xml:space="preserve">    =</w:t>
      </w:r>
    </w:p>
    <w:p w14:paraId="6CAC0A19" w14:textId="77777777" w:rsidR="00026FE6" w:rsidRPr="003D3060" w:rsidRDefault="00026FE6">
      <w:pPr>
        <w:pStyle w:val="Beispielcodeeng"/>
        <w:rPr>
          <w:noProof w:val="0"/>
          <w:lang w:val="en-US"/>
        </w:rPr>
      </w:pPr>
      <w:r w:rsidRPr="003D3060">
        <w:rPr>
          <w:noProof w:val="0"/>
          <w:lang w:val="en-US"/>
        </w:rPr>
        <w:t xml:space="preserve">    END AlpineTransportsInRegion;</w:t>
      </w:r>
    </w:p>
    <w:p w14:paraId="1F0C5154" w14:textId="77777777" w:rsidR="00026FE6" w:rsidRPr="003D3060" w:rsidRDefault="00026FE6">
      <w:pPr>
        <w:pStyle w:val="Beispielcodeeng"/>
        <w:rPr>
          <w:noProof w:val="0"/>
          <w:lang w:val="en-US"/>
        </w:rPr>
      </w:pPr>
    </w:p>
    <w:p w14:paraId="3698BABD"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2400" behindDoc="0" locked="1" layoutInCell="0" allowOverlap="1" wp14:anchorId="5B847893" wp14:editId="04127A38">
                <wp:simplePos x="0" y="0"/>
                <wp:positionH relativeFrom="column">
                  <wp:posOffset>4320540</wp:posOffset>
                </wp:positionH>
                <wp:positionV relativeFrom="paragraph">
                  <wp:posOffset>0</wp:posOffset>
                </wp:positionV>
                <wp:extent cx="1440180" cy="396240"/>
                <wp:effectExtent l="12700" t="12700" r="0" b="0"/>
                <wp:wrapNone/>
                <wp:docPr id="186511613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F9AFE8D" w14:textId="77777777" w:rsidR="00EE5D8D" w:rsidRDefault="00EE5D8D">
                            <w:pPr>
                              <w:jc w:val="center"/>
                              <w:rPr>
                                <w:color w:val="000080"/>
                                <w:sz w:val="18"/>
                              </w:rPr>
                            </w:pPr>
                            <w:r w:rsidRPr="00FC2B42">
                              <w:rPr>
                                <w:color w:val="000080"/>
                                <w:sz w:val="18"/>
                                <w:lang w:val="en-US"/>
                              </w:rPr>
                              <w:t>Derivable relationships</w:t>
                            </w:r>
                            <w:r>
                              <w:rPr>
                                <w:color w:val="000080"/>
                                <w:sz w:val="18"/>
                              </w:rPr>
                              <w:br/>
                              <w:t xml:space="preserve">→ </w:t>
                            </w:r>
                            <w:r>
                              <w:rPr>
                                <w:color w:val="000080"/>
                                <w:sz w:val="18"/>
                              </w:rPr>
                              <w:fldChar w:fldCharType="begin"/>
                            </w:r>
                            <w:r>
                              <w:rPr>
                                <w:color w:val="000080"/>
                                <w:sz w:val="18"/>
                              </w:rPr>
                              <w:instrText xml:space="preserve"> REF _Ref224376186 \r \h </w:instrText>
                            </w:r>
                            <w:r w:rsidRPr="00441A75">
                              <w:rPr>
                                <w:color w:val="000080"/>
                                <w:sz w:val="18"/>
                              </w:rPr>
                            </w:r>
                            <w:r>
                              <w:rPr>
                                <w:color w:val="000080"/>
                                <w:sz w:val="18"/>
                              </w:rPr>
                              <w:fldChar w:fldCharType="separate"/>
                            </w:r>
                            <w:r w:rsidR="005309C2">
                              <w:rPr>
                                <w:color w:val="000080"/>
                                <w:sz w:val="18"/>
                              </w:rPr>
                              <w:t>6.13.7</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47893" id="Text Box 54" o:spid="_x0000_s1057" type="#_x0000_t202" style="position:absolute;margin-left:340.2pt;margin-top:0;width:113.4pt;height:31.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B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CzT9Djx&#13;&#10;1YA4ImMeRunhV0GjA/+bkh5lV9Pwa8+8pER/sjjXpNFszJepAuLPt831LbMcIWoaKRnNuzhqeu+8&#13;&#10;2nWYYRykhXc4oVZl8l6qOdWNksosnOSfNHt9zlEvn3T7DA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xlUwQ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0F9AFE8D" w14:textId="77777777" w:rsidR="00EE5D8D" w:rsidRDefault="00EE5D8D">
                      <w:pPr>
                        <w:jc w:val="center"/>
                        <w:rPr>
                          <w:color w:val="000080"/>
                          <w:sz w:val="18"/>
                        </w:rPr>
                      </w:pPr>
                      <w:r w:rsidRPr="00FC2B42">
                        <w:rPr>
                          <w:color w:val="000080"/>
                          <w:sz w:val="18"/>
                          <w:lang w:val="en-US"/>
                        </w:rPr>
                        <w:t>Derivable relationships</w:t>
                      </w:r>
                      <w:r>
                        <w:rPr>
                          <w:color w:val="000080"/>
                          <w:sz w:val="18"/>
                        </w:rPr>
                        <w:br/>
                        <w:t xml:space="preserve">→ </w:t>
                      </w:r>
                      <w:r>
                        <w:rPr>
                          <w:color w:val="000080"/>
                          <w:sz w:val="18"/>
                        </w:rPr>
                        <w:fldChar w:fldCharType="begin"/>
                      </w:r>
                      <w:r>
                        <w:rPr>
                          <w:color w:val="000080"/>
                          <w:sz w:val="18"/>
                        </w:rPr>
                        <w:instrText xml:space="preserve"> REF _Ref224376186 \r \h </w:instrText>
                      </w:r>
                      <w:r w:rsidRPr="00441A75">
                        <w:rPr>
                          <w:color w:val="000080"/>
                          <w:sz w:val="18"/>
                        </w:rPr>
                      </w:r>
                      <w:r>
                        <w:rPr>
                          <w:color w:val="000080"/>
                          <w:sz w:val="18"/>
                        </w:rPr>
                        <w:fldChar w:fldCharType="separate"/>
                      </w:r>
                      <w:r w:rsidR="005309C2">
                        <w:rPr>
                          <w:color w:val="000080"/>
                          <w:sz w:val="18"/>
                        </w:rPr>
                        <w:t>6.13.7</w:t>
                      </w:r>
                      <w:r>
                        <w:rPr>
                          <w:color w:val="000080"/>
                          <w:sz w:val="18"/>
                        </w:rPr>
                        <w:fldChar w:fldCharType="end"/>
                      </w:r>
                    </w:p>
                  </w:txbxContent>
                </v:textbox>
                <w10:anchorlock/>
              </v:shape>
            </w:pict>
          </mc:Fallback>
        </mc:AlternateContent>
      </w:r>
      <w:r w:rsidR="00026FE6" w:rsidRPr="003D3060">
        <w:rPr>
          <w:noProof w:val="0"/>
          <w:lang w:val="en-US"/>
        </w:rPr>
        <w:t xml:space="preserve">    !! A relationship between ticket type and tariff zone,</w:t>
      </w:r>
    </w:p>
    <w:p w14:paraId="1C40B97B" w14:textId="77777777" w:rsidR="00026FE6" w:rsidRPr="003D3060" w:rsidRDefault="00026FE6">
      <w:pPr>
        <w:pStyle w:val="Beispielcodeeng"/>
        <w:rPr>
          <w:noProof w:val="0"/>
          <w:lang w:val="en-US"/>
        </w:rPr>
      </w:pPr>
      <w:r w:rsidRPr="003D3060">
        <w:rPr>
          <w:noProof w:val="0"/>
          <w:lang w:val="en-US"/>
        </w:rPr>
        <w:t xml:space="preserve">    !! that was not entered manually but derived</w:t>
      </w:r>
    </w:p>
    <w:p w14:paraId="7A186ED5" w14:textId="77777777" w:rsidR="00026FE6" w:rsidRPr="003D3060" w:rsidRDefault="00026FE6">
      <w:pPr>
        <w:pStyle w:val="Beispielcodeeng"/>
        <w:rPr>
          <w:noProof w:val="0"/>
          <w:lang w:val="en-US"/>
        </w:rPr>
      </w:pPr>
      <w:r w:rsidRPr="003D3060">
        <w:rPr>
          <w:noProof w:val="0"/>
          <w:lang w:val="en-US"/>
        </w:rPr>
        <w:t xml:space="preserve">    !! automatically based upon the position of</w:t>
      </w:r>
    </w:p>
    <w:p w14:paraId="1660E8B4" w14:textId="77777777" w:rsidR="00026FE6" w:rsidRPr="003D3060" w:rsidRDefault="00026FE6">
      <w:pPr>
        <w:pStyle w:val="Beispielcodeeng"/>
        <w:rPr>
          <w:noProof w:val="0"/>
          <w:lang w:val="en-US"/>
        </w:rPr>
      </w:pPr>
      <w:r w:rsidRPr="003D3060">
        <w:rPr>
          <w:noProof w:val="0"/>
          <w:lang w:val="en-US"/>
        </w:rPr>
        <w:t xml:space="preserve">    !! bottom and top station.</w:t>
      </w:r>
      <w:r w:rsidRPr="003D3060">
        <w:rPr>
          <w:noProof w:val="0"/>
          <w:lang w:val="en-US"/>
        </w:rPr>
        <w:fldChar w:fldCharType="begin"/>
      </w:r>
      <w:r w:rsidRPr="003D3060">
        <w:rPr>
          <w:noProof w:val="0"/>
          <w:lang w:val="en-US"/>
        </w:rPr>
        <w:instrText xml:space="preserve"> XE "</w:instrText>
      </w:r>
      <w:r w:rsidR="00787F1D" w:rsidRPr="003D3060">
        <w:rPr>
          <w:noProof w:val="0"/>
          <w:lang w:val="en-US"/>
        </w:rPr>
        <w:instrText>Relationship</w:instrText>
      </w:r>
      <w:r w:rsidRPr="003D3060">
        <w:rPr>
          <w:noProof w:val="0"/>
          <w:lang w:val="en-US"/>
        </w:rPr>
        <w:instrText xml:space="preserve">:derivable" \i </w:instrText>
      </w:r>
      <w:r w:rsidRPr="003D3060">
        <w:rPr>
          <w:noProof w:val="0"/>
          <w:lang w:val="en-US"/>
        </w:rPr>
        <w:fldChar w:fldCharType="end"/>
      </w:r>
    </w:p>
    <w:p w14:paraId="1ECBF684" w14:textId="77777777" w:rsidR="00026FE6" w:rsidRPr="003D3060" w:rsidRDefault="00026FE6">
      <w:pPr>
        <w:pStyle w:val="Beispielcodeeng"/>
        <w:rPr>
          <w:noProof w:val="0"/>
          <w:lang w:val="en-US"/>
        </w:rPr>
      </w:pPr>
      <w:r w:rsidRPr="003D3060">
        <w:rPr>
          <w:noProof w:val="0"/>
          <w:lang w:val="en-US"/>
        </w:rPr>
        <w:t xml:space="preserve">    ASSOCIATION ValidityInRegion EXTENDS NatTour.Tickets.Validity</w:t>
      </w:r>
    </w:p>
    <w:p w14:paraId="11BCF77A" w14:textId="77777777" w:rsidR="00026FE6" w:rsidRPr="003D3060" w:rsidRDefault="00026FE6">
      <w:pPr>
        <w:pStyle w:val="Beispielcodeeng"/>
        <w:rPr>
          <w:noProof w:val="0"/>
          <w:lang w:val="en-US"/>
        </w:rPr>
      </w:pPr>
      <w:r w:rsidRPr="003D3060">
        <w:rPr>
          <w:noProof w:val="0"/>
          <w:lang w:val="en-US"/>
        </w:rPr>
        <w:t xml:space="preserve">    DERIVED FROM AiR ~ AlpineTransportsInRegion</w:t>
      </w:r>
    </w:p>
    <w:p w14:paraId="196ECEC7" w14:textId="77777777" w:rsidR="00026FE6" w:rsidRPr="003D3060" w:rsidRDefault="00026FE6">
      <w:pPr>
        <w:pStyle w:val="Beispielcodeeng"/>
        <w:rPr>
          <w:noProof w:val="0"/>
          <w:lang w:val="en-US"/>
        </w:rPr>
      </w:pPr>
      <w:r w:rsidRPr="003D3060">
        <w:rPr>
          <w:noProof w:val="0"/>
          <w:lang w:val="en-US"/>
        </w:rPr>
        <w:t xml:space="preserve">    =</w:t>
      </w:r>
    </w:p>
    <w:p w14:paraId="4AFF5866" w14:textId="77777777" w:rsidR="00026FE6" w:rsidRPr="003D3060" w:rsidRDefault="00026FE6">
      <w:pPr>
        <w:pStyle w:val="Beispielcodeeng"/>
        <w:rPr>
          <w:noProof w:val="0"/>
          <w:lang w:val="en-US"/>
        </w:rPr>
      </w:pPr>
      <w:r w:rsidRPr="003D3060">
        <w:rPr>
          <w:noProof w:val="0"/>
          <w:lang w:val="en-US"/>
        </w:rPr>
        <w:t xml:space="preserve">      AlpineTransport (EXTENDED) -- AlpineTransport := AiR -&gt; A</w:t>
      </w:r>
      <w:r w:rsidR="00161CE3" w:rsidRPr="003D3060">
        <w:rPr>
          <w:noProof w:val="0"/>
          <w:lang w:val="en-US"/>
        </w:rPr>
        <w:t>t</w:t>
      </w:r>
      <w:r w:rsidRPr="003D3060">
        <w:rPr>
          <w:noProof w:val="0"/>
          <w:lang w:val="en-US"/>
        </w:rPr>
        <w:t>;</w:t>
      </w:r>
    </w:p>
    <w:p w14:paraId="40EF0C0F" w14:textId="77777777" w:rsidR="00026FE6" w:rsidRPr="003D3060" w:rsidRDefault="00026FE6">
      <w:pPr>
        <w:pStyle w:val="Beispielcodeeng"/>
        <w:rPr>
          <w:noProof w:val="0"/>
          <w:lang w:val="en-US"/>
        </w:rPr>
      </w:pPr>
      <w:r w:rsidRPr="003D3060">
        <w:rPr>
          <w:noProof w:val="0"/>
          <w:lang w:val="en-US"/>
        </w:rPr>
        <w:t xml:space="preserve">      TariffZone (EXTENDED) -- TariffZoneInRegion := AiR -&gt; Z;</w:t>
      </w:r>
    </w:p>
    <w:p w14:paraId="2DAE6E79" w14:textId="77777777" w:rsidR="00026FE6" w:rsidRPr="003D3060" w:rsidRDefault="00026FE6">
      <w:pPr>
        <w:pStyle w:val="Beispielcodeeng"/>
        <w:rPr>
          <w:noProof w:val="0"/>
          <w:lang w:val="en-US"/>
        </w:rPr>
      </w:pPr>
      <w:r w:rsidRPr="003D3060">
        <w:rPr>
          <w:noProof w:val="0"/>
          <w:lang w:val="en-US"/>
        </w:rPr>
        <w:t xml:space="preserve">    END ValidityInRegion;</w:t>
      </w:r>
    </w:p>
    <w:p w14:paraId="17D0D553" w14:textId="77777777" w:rsidR="00026FE6" w:rsidRPr="003D3060" w:rsidRDefault="00026FE6">
      <w:pPr>
        <w:pStyle w:val="Beispielcodeeng"/>
        <w:rPr>
          <w:noProof w:val="0"/>
          <w:lang w:val="en-US"/>
        </w:rPr>
      </w:pPr>
    </w:p>
    <w:p w14:paraId="4194A1ED" w14:textId="77777777" w:rsidR="00026FE6" w:rsidRPr="003D3060" w:rsidRDefault="00026FE6">
      <w:pPr>
        <w:pStyle w:val="Beispielcodeeng"/>
        <w:rPr>
          <w:noProof w:val="0"/>
          <w:lang w:val="en-US"/>
        </w:rPr>
      </w:pPr>
      <w:r w:rsidRPr="003D3060">
        <w:rPr>
          <w:noProof w:val="0"/>
          <w:lang w:val="en-US"/>
        </w:rPr>
        <w:t xml:space="preserve">  END MITAlpineTransports;</w:t>
      </w:r>
    </w:p>
    <w:p w14:paraId="7E14D397" w14:textId="77777777" w:rsidR="00026FE6" w:rsidRPr="003D3060" w:rsidRDefault="00026FE6">
      <w:pPr>
        <w:pStyle w:val="Beispielcodeeng"/>
        <w:rPr>
          <w:noProof w:val="0"/>
          <w:lang w:val="en-US"/>
        </w:rPr>
      </w:pPr>
    </w:p>
    <w:p w14:paraId="0006478A" w14:textId="77777777" w:rsidR="00026FE6" w:rsidRPr="003D3060" w:rsidRDefault="00026FE6">
      <w:pPr>
        <w:pStyle w:val="Beispielcodeeng"/>
        <w:rPr>
          <w:noProof w:val="0"/>
          <w:lang w:val="en-US"/>
        </w:rPr>
      </w:pPr>
    </w:p>
    <w:p w14:paraId="0BF31A08" w14:textId="77777777" w:rsidR="00026FE6" w:rsidRPr="003D3060" w:rsidRDefault="00026FE6">
      <w:pPr>
        <w:pStyle w:val="Beispielcodeeng"/>
        <w:rPr>
          <w:noProof w:val="0"/>
          <w:lang w:val="en-US"/>
        </w:rPr>
      </w:pPr>
      <w:r w:rsidRPr="003D3060">
        <w:rPr>
          <w:noProof w:val="0"/>
          <w:lang w:val="en-US"/>
        </w:rPr>
        <w:lastRenderedPageBreak/>
        <w:t xml:space="preserve">  TOPIC Hotels =</w:t>
      </w:r>
    </w:p>
    <w:p w14:paraId="083A4E6C" w14:textId="77777777" w:rsidR="00026FE6" w:rsidRPr="003D3060" w:rsidRDefault="00026FE6">
      <w:pPr>
        <w:pStyle w:val="Beispielcodeeng"/>
        <w:rPr>
          <w:noProof w:val="0"/>
          <w:lang w:val="en-US"/>
        </w:rPr>
      </w:pPr>
      <w:r w:rsidRPr="003D3060">
        <w:rPr>
          <w:noProof w:val="0"/>
          <w:lang w:val="en-US"/>
        </w:rPr>
        <w:t xml:space="preserve">    DEPENDS ON Addresses.Buildings;</w:t>
      </w:r>
    </w:p>
    <w:p w14:paraId="3FDF3821" w14:textId="77777777" w:rsidR="00026FE6" w:rsidRPr="003D3060" w:rsidRDefault="00026FE6">
      <w:pPr>
        <w:pStyle w:val="Beispielcodeeng"/>
        <w:rPr>
          <w:noProof w:val="0"/>
          <w:lang w:val="en-US"/>
        </w:rPr>
      </w:pPr>
    </w:p>
    <w:p w14:paraId="717928CA" w14:textId="77777777" w:rsidR="00026FE6" w:rsidRPr="003D3060" w:rsidRDefault="00026FE6">
      <w:pPr>
        <w:pStyle w:val="Beispielcodeeng"/>
        <w:rPr>
          <w:noProof w:val="0"/>
          <w:lang w:val="en-US"/>
        </w:rPr>
      </w:pPr>
      <w:r w:rsidRPr="003D3060">
        <w:rPr>
          <w:noProof w:val="0"/>
          <w:lang w:val="en-US"/>
        </w:rPr>
        <w:t xml:space="preserve">    CLASS Hotel =</w:t>
      </w:r>
    </w:p>
    <w:p w14:paraId="501EBD1A" w14:textId="77777777" w:rsidR="00026FE6" w:rsidRPr="003D3060" w:rsidRDefault="00026FE6">
      <w:pPr>
        <w:pStyle w:val="Beispielcodeeng"/>
        <w:rPr>
          <w:noProof w:val="0"/>
          <w:lang w:val="en-US"/>
        </w:rPr>
      </w:pPr>
      <w:r w:rsidRPr="003D3060">
        <w:rPr>
          <w:noProof w:val="0"/>
          <w:lang w:val="en-US"/>
        </w:rPr>
        <w:t xml:space="preserve">      !! The names of this hotel, if necessary in different</w:t>
      </w:r>
    </w:p>
    <w:p w14:paraId="464961B1" w14:textId="77777777" w:rsidR="00026FE6" w:rsidRPr="003D3060" w:rsidRDefault="00026FE6">
      <w:pPr>
        <w:pStyle w:val="Beispielcodeeng"/>
        <w:rPr>
          <w:noProof w:val="0"/>
          <w:lang w:val="en-US"/>
        </w:rPr>
      </w:pPr>
      <w:r w:rsidRPr="003D3060">
        <w:rPr>
          <w:noProof w:val="0"/>
          <w:lang w:val="en-US"/>
        </w:rPr>
        <w:t xml:space="preserve">      !! languages. A minimum of one (1) name must be known, however there</w:t>
      </w:r>
    </w:p>
    <w:p w14:paraId="08359593" w14:textId="77777777" w:rsidR="00026FE6" w:rsidRPr="003D3060" w:rsidRDefault="00026FE6">
      <w:pPr>
        <w:pStyle w:val="Beispielcodeeng"/>
        <w:rPr>
          <w:noProof w:val="0"/>
          <w:lang w:val="en-US"/>
        </w:rPr>
      </w:pPr>
      <w:r w:rsidRPr="003D3060">
        <w:rPr>
          <w:noProof w:val="0"/>
          <w:lang w:val="en-US"/>
        </w:rPr>
        <w:t xml:space="preserve">      !! is no upper limit (*) for the number of names.</w:t>
      </w:r>
    </w:p>
    <w:p w14:paraId="0AB7ECD1" w14:textId="77777777" w:rsidR="00026FE6" w:rsidRPr="003D3060" w:rsidRDefault="00026FE6">
      <w:pPr>
        <w:pStyle w:val="Beispielcodeeng"/>
        <w:rPr>
          <w:noProof w:val="0"/>
          <w:lang w:val="en-US"/>
        </w:rPr>
      </w:pPr>
      <w:r w:rsidRPr="003D3060">
        <w:rPr>
          <w:noProof w:val="0"/>
          <w:lang w:val="en-US"/>
        </w:rPr>
        <w:t xml:space="preserve">      Names: BAG {1..*} OF NatTour.Designation;</w:t>
      </w:r>
    </w:p>
    <w:p w14:paraId="4D04BB2F"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1376" behindDoc="0" locked="1" layoutInCell="0" allowOverlap="1" wp14:anchorId="53E76F83" wp14:editId="70ADE521">
                <wp:simplePos x="0" y="0"/>
                <wp:positionH relativeFrom="column">
                  <wp:posOffset>4320540</wp:posOffset>
                </wp:positionH>
                <wp:positionV relativeFrom="paragraph">
                  <wp:posOffset>0</wp:posOffset>
                </wp:positionV>
                <wp:extent cx="1440180" cy="234315"/>
                <wp:effectExtent l="12700" t="12700" r="0" b="0"/>
                <wp:wrapNone/>
                <wp:docPr id="179817942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E2E433B" w14:textId="77777777" w:rsidR="00EE5D8D" w:rsidRDefault="00EE5D8D">
                            <w:pPr>
                              <w:jc w:val="center"/>
                              <w:rPr>
                                <w:color w:val="000080"/>
                                <w:sz w:val="18"/>
                              </w:rPr>
                            </w:pPr>
                            <w:r w:rsidRPr="00FC2B42">
                              <w:rPr>
                                <w:color w:val="000080"/>
                                <w:sz w:val="18"/>
                                <w:lang w:val="en-US"/>
                              </w:rPr>
                              <w:t>Internet</w:t>
                            </w:r>
                            <w:r>
                              <w:rPr>
                                <w:color w:val="000080"/>
                                <w:sz w:val="18"/>
                                <w:lang w:val="en-US"/>
                              </w:rPr>
                              <w:t xml:space="preserve"> a</w:t>
                            </w:r>
                            <w:r w:rsidRPr="00FC2B42">
                              <w:rPr>
                                <w:color w:val="000080"/>
                                <w:sz w:val="18"/>
                                <w:lang w:val="en-US"/>
                              </w:rPr>
                              <w:t xml:space="preserve">ddresses </w:t>
                            </w:r>
                            <w:r>
                              <w:rPr>
                                <w:color w:val="000080"/>
                                <w:sz w:val="18"/>
                              </w:rPr>
                              <w:t xml:space="preserve">→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sidR="005309C2">
                              <w:rPr>
                                <w:color w:val="000080"/>
                                <w:sz w:val="18"/>
                              </w:rPr>
                              <w:t>6.4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76F83" id="Text Box 53" o:spid="_x0000_s1058" type="#_x0000_t202" style="position:absolute;margin-left:340.2pt;margin-top:0;width:113.4pt;height:18.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Fty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CyL9Djx1YB4&#13;&#10;QsY8jNLDr4JGB/43JT3Krqbh14F5SYn+ZHGuSaPZWF6lCog/3TaXt8xyhKhppGQ0b+Oo6YPzat9h&#13;&#10;hnGQFt7hhFqVyXupZqobJZXpn+SfNHt5zlEvn3T3DA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kOBbcg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7E2E433B" w14:textId="77777777" w:rsidR="00EE5D8D" w:rsidRDefault="00EE5D8D">
                      <w:pPr>
                        <w:jc w:val="center"/>
                        <w:rPr>
                          <w:color w:val="000080"/>
                          <w:sz w:val="18"/>
                        </w:rPr>
                      </w:pPr>
                      <w:r w:rsidRPr="00FC2B42">
                        <w:rPr>
                          <w:color w:val="000080"/>
                          <w:sz w:val="18"/>
                          <w:lang w:val="en-US"/>
                        </w:rPr>
                        <w:t>Internet</w:t>
                      </w:r>
                      <w:r>
                        <w:rPr>
                          <w:color w:val="000080"/>
                          <w:sz w:val="18"/>
                          <w:lang w:val="en-US"/>
                        </w:rPr>
                        <w:t xml:space="preserve"> a</w:t>
                      </w:r>
                      <w:r w:rsidRPr="00FC2B42">
                        <w:rPr>
                          <w:color w:val="000080"/>
                          <w:sz w:val="18"/>
                          <w:lang w:val="en-US"/>
                        </w:rPr>
                        <w:t xml:space="preserve">ddresses </w:t>
                      </w:r>
                      <w:r>
                        <w:rPr>
                          <w:color w:val="000080"/>
                          <w:sz w:val="18"/>
                        </w:rPr>
                        <w:t xml:space="preserve">→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sidR="005309C2">
                        <w:rPr>
                          <w:color w:val="000080"/>
                          <w:sz w:val="18"/>
                        </w:rPr>
                        <w:t>6.4</w:t>
                      </w:r>
                      <w:r>
                        <w:rPr>
                          <w:color w:val="000080"/>
                          <w:sz w:val="18"/>
                        </w:rPr>
                        <w:fldChar w:fldCharType="end"/>
                      </w:r>
                    </w:p>
                  </w:txbxContent>
                </v:textbox>
                <w10:anchorlock/>
              </v:shape>
            </w:pict>
          </mc:Fallback>
        </mc:AlternateContent>
      </w:r>
      <w:r w:rsidR="00026FE6" w:rsidRPr="003D3060">
        <w:rPr>
          <w:noProof w:val="0"/>
          <w:lang w:val="en-US"/>
        </w:rPr>
        <w:t xml:space="preserve">      !! The internet-address (Uniform Resource Identifier,</w:t>
      </w:r>
    </w:p>
    <w:p w14:paraId="498DC8D3" w14:textId="77777777" w:rsidR="00026FE6" w:rsidRPr="003D3060" w:rsidRDefault="00026FE6">
      <w:pPr>
        <w:pStyle w:val="Beispielcodeeng"/>
        <w:rPr>
          <w:noProof w:val="0"/>
          <w:lang w:val="en-US"/>
        </w:rPr>
      </w:pPr>
      <w:r w:rsidRPr="003D3060">
        <w:rPr>
          <w:noProof w:val="0"/>
          <w:lang w:val="en-US"/>
        </w:rPr>
        <w:t xml:space="preserve">      !! URI for short) of a picture of a hotel.</w:t>
      </w:r>
    </w:p>
    <w:p w14:paraId="5F5E1CD1" w14:textId="77777777" w:rsidR="00026FE6" w:rsidRPr="003D3060" w:rsidRDefault="00026FE6">
      <w:pPr>
        <w:pStyle w:val="Beispielcodeeng"/>
        <w:rPr>
          <w:noProof w:val="0"/>
          <w:lang w:val="en-US"/>
        </w:rPr>
      </w:pPr>
      <w:r w:rsidRPr="003D3060">
        <w:rPr>
          <w:noProof w:val="0"/>
          <w:lang w:val="en-US"/>
        </w:rPr>
        <w:t xml:space="preserve">      Picture: URI;</w:t>
      </w:r>
    </w:p>
    <w:p w14:paraId="388479C8" w14:textId="77777777" w:rsidR="00026FE6" w:rsidRPr="003D3060" w:rsidRDefault="00026FE6">
      <w:pPr>
        <w:pStyle w:val="Beispielcodeeng"/>
        <w:rPr>
          <w:noProof w:val="0"/>
          <w:lang w:val="en-US"/>
        </w:rPr>
      </w:pPr>
      <w:r w:rsidRPr="003D3060">
        <w:rPr>
          <w:noProof w:val="0"/>
          <w:lang w:val="en-US"/>
        </w:rPr>
        <w:t xml:space="preserve">    END Hotel;</w:t>
      </w:r>
    </w:p>
    <w:p w14:paraId="4D40D129" w14:textId="77777777" w:rsidR="00026FE6" w:rsidRPr="003D3060" w:rsidRDefault="00026FE6">
      <w:pPr>
        <w:pStyle w:val="Beispielcodeeng"/>
        <w:rPr>
          <w:noProof w:val="0"/>
          <w:lang w:val="en-US"/>
        </w:rPr>
      </w:pPr>
    </w:p>
    <w:p w14:paraId="4AA4F420" w14:textId="77777777" w:rsidR="00BC6F3A" w:rsidRPr="003D3060" w:rsidRDefault="00026FE6">
      <w:pPr>
        <w:pStyle w:val="Beispielcodeeng"/>
        <w:rPr>
          <w:noProof w:val="0"/>
          <w:lang w:val="en-US"/>
        </w:rPr>
      </w:pPr>
      <w:r w:rsidRPr="003D3060">
        <w:rPr>
          <w:noProof w:val="0"/>
          <w:lang w:val="en-US"/>
        </w:rPr>
        <w:t xml:space="preserve">    !! Authorities in Ilis Valley do not define themselves what an address is.</w:t>
      </w:r>
    </w:p>
    <w:p w14:paraId="35364E7C" w14:textId="77777777" w:rsidR="00026FE6" w:rsidRPr="003D3060" w:rsidRDefault="00026FE6">
      <w:pPr>
        <w:pStyle w:val="Beispielcodeeng"/>
        <w:rPr>
          <w:noProof w:val="0"/>
          <w:lang w:val="en-US"/>
        </w:rPr>
      </w:pPr>
      <w:r w:rsidRPr="003D3060">
        <w:rPr>
          <w:noProof w:val="0"/>
          <w:lang w:val="en-US"/>
        </w:rPr>
        <w:t xml:space="preserve">    !! Instead they establish a relationship between a hotel and its</w:t>
      </w:r>
    </w:p>
    <w:p w14:paraId="7F6DC33C" w14:textId="77777777" w:rsidR="00026FE6" w:rsidRPr="003D3060" w:rsidRDefault="00026FE6">
      <w:pPr>
        <w:pStyle w:val="Beispielcodeeng"/>
        <w:rPr>
          <w:noProof w:val="0"/>
          <w:lang w:val="en-US"/>
        </w:rPr>
      </w:pPr>
      <w:r w:rsidRPr="003D3060">
        <w:rPr>
          <w:noProof w:val="0"/>
          <w:lang w:val="en-US"/>
        </w:rPr>
        <w:t xml:space="preserve">    !! house entrance. Hence they can accept the coordinates of the hotels</w:t>
      </w:r>
    </w:p>
    <w:p w14:paraId="30E7CCFC" w14:textId="77777777" w:rsidR="00BC6F3A" w:rsidRPr="003D3060" w:rsidRDefault="00026FE6">
      <w:pPr>
        <w:pStyle w:val="Beispielcodeeng"/>
        <w:rPr>
          <w:noProof w:val="0"/>
          <w:lang w:val="en-US"/>
        </w:rPr>
      </w:pPr>
      <w:r w:rsidRPr="003D3060">
        <w:rPr>
          <w:noProof w:val="0"/>
          <w:lang w:val="en-US"/>
        </w:rPr>
        <w:t xml:space="preserve">    !! from the data of </w:t>
      </w:r>
      <w:r w:rsidR="003C7972">
        <w:rPr>
          <w:noProof w:val="0"/>
          <w:lang w:val="en-US"/>
        </w:rPr>
        <w:t>cadastral</w:t>
      </w:r>
      <w:r w:rsidRPr="003D3060">
        <w:rPr>
          <w:noProof w:val="0"/>
          <w:lang w:val="en-US"/>
        </w:rPr>
        <w:t xml:space="preserve"> surveying and do not be concerned with their</w:t>
      </w:r>
    </w:p>
    <w:p w14:paraId="47AFA082" w14:textId="77777777" w:rsidR="00026FE6" w:rsidRPr="003D3060" w:rsidRDefault="00026FE6">
      <w:pPr>
        <w:pStyle w:val="Beispielcodeeng"/>
        <w:rPr>
          <w:noProof w:val="0"/>
          <w:lang w:val="en-US"/>
        </w:rPr>
      </w:pPr>
      <w:r w:rsidRPr="003D3060">
        <w:rPr>
          <w:noProof w:val="0"/>
          <w:lang w:val="en-US"/>
        </w:rPr>
        <w:t xml:space="preserve">    !! collection.</w:t>
      </w:r>
    </w:p>
    <w:p w14:paraId="37AD8793" w14:textId="77777777" w:rsidR="00026FE6" w:rsidRPr="003D3060" w:rsidRDefault="00026FE6">
      <w:pPr>
        <w:pStyle w:val="Beispielcodeeng"/>
        <w:rPr>
          <w:noProof w:val="0"/>
          <w:lang w:val="en-US"/>
        </w:rPr>
      </w:pPr>
      <w:r w:rsidRPr="003D3060">
        <w:rPr>
          <w:noProof w:val="0"/>
          <w:lang w:val="en-US"/>
        </w:rPr>
        <w:t xml:space="preserve">    ASSOCIATION =</w:t>
      </w:r>
    </w:p>
    <w:p w14:paraId="1736DEE8" w14:textId="77777777" w:rsidR="00026FE6" w:rsidRPr="003D3060" w:rsidRDefault="00026FE6">
      <w:pPr>
        <w:pStyle w:val="Beispielcodeeng"/>
        <w:rPr>
          <w:noProof w:val="0"/>
          <w:lang w:val="en-US"/>
        </w:rPr>
      </w:pPr>
      <w:r w:rsidRPr="003D3060">
        <w:rPr>
          <w:noProof w:val="0"/>
          <w:lang w:val="en-US"/>
        </w:rPr>
        <w:t xml:space="preserve">      Hotel -- Hotel;</w:t>
      </w:r>
    </w:p>
    <w:p w14:paraId="2F122F37" w14:textId="77777777" w:rsidR="00026FE6" w:rsidRPr="003D3060" w:rsidRDefault="00026FE6">
      <w:pPr>
        <w:pStyle w:val="Beispielcodeeng"/>
        <w:rPr>
          <w:noProof w:val="0"/>
          <w:lang w:val="en-US"/>
        </w:rPr>
      </w:pPr>
      <w:r w:rsidRPr="003D3060">
        <w:rPr>
          <w:noProof w:val="0"/>
          <w:lang w:val="en-US"/>
        </w:rPr>
        <w:t xml:space="preserve">      Entrance (EXTERNAL) -- Addresses.Buildings.HouseEntrance;</w:t>
      </w:r>
    </w:p>
    <w:p w14:paraId="67AA2F03" w14:textId="77777777" w:rsidR="00026FE6" w:rsidRPr="003D3060" w:rsidRDefault="00026FE6">
      <w:pPr>
        <w:pStyle w:val="Beispielcodeeng"/>
        <w:rPr>
          <w:noProof w:val="0"/>
          <w:lang w:val="en-US"/>
        </w:rPr>
      </w:pPr>
      <w:r w:rsidRPr="003D3060">
        <w:rPr>
          <w:noProof w:val="0"/>
          <w:lang w:val="en-US"/>
        </w:rPr>
        <w:t xml:space="preserve">    END;</w:t>
      </w:r>
    </w:p>
    <w:p w14:paraId="06DA84B9" w14:textId="77777777" w:rsidR="00026FE6" w:rsidRPr="003D3060" w:rsidRDefault="00026FE6">
      <w:pPr>
        <w:pStyle w:val="Beispielcodeeng"/>
        <w:rPr>
          <w:noProof w:val="0"/>
          <w:lang w:val="en-US"/>
        </w:rPr>
      </w:pPr>
    </w:p>
    <w:p w14:paraId="08225FA3" w14:textId="77777777" w:rsidR="00026FE6" w:rsidRPr="003D3060" w:rsidRDefault="00026FE6">
      <w:pPr>
        <w:pStyle w:val="Beispielcodeeng"/>
        <w:rPr>
          <w:noProof w:val="0"/>
          <w:lang w:val="en-US"/>
        </w:rPr>
      </w:pPr>
      <w:r w:rsidRPr="003D3060">
        <w:rPr>
          <w:noProof w:val="0"/>
          <w:lang w:val="en-US"/>
        </w:rPr>
        <w:t xml:space="preserve">  END Hotels;</w:t>
      </w:r>
    </w:p>
    <w:p w14:paraId="29BBAD0F" w14:textId="77777777" w:rsidR="00026FE6" w:rsidRPr="003D3060" w:rsidRDefault="00026FE6">
      <w:pPr>
        <w:pStyle w:val="Beispielcodeeng"/>
        <w:rPr>
          <w:noProof w:val="0"/>
          <w:lang w:val="en-US"/>
        </w:rPr>
      </w:pPr>
    </w:p>
    <w:p w14:paraId="1FEADECF" w14:textId="77777777" w:rsidR="00026FE6" w:rsidRPr="003D3060" w:rsidRDefault="00026FE6">
      <w:pPr>
        <w:pStyle w:val="Beispielcodeeng"/>
        <w:rPr>
          <w:noProof w:val="0"/>
          <w:lang w:val="en-US"/>
        </w:rPr>
      </w:pPr>
    </w:p>
    <w:p w14:paraId="1072742F" w14:textId="77777777" w:rsidR="00026FE6" w:rsidRPr="003D3060" w:rsidRDefault="00026FE6">
      <w:pPr>
        <w:pStyle w:val="Beispielcodeeng"/>
        <w:rPr>
          <w:noProof w:val="0"/>
          <w:lang w:val="en-US"/>
        </w:rPr>
      </w:pPr>
      <w:r w:rsidRPr="003D3060">
        <w:rPr>
          <w:noProof w:val="0"/>
          <w:lang w:val="en-US"/>
        </w:rPr>
        <w:t xml:space="preserve">  TOPIC MITPlanning =</w:t>
      </w:r>
    </w:p>
    <w:p w14:paraId="11DFDF68" w14:textId="77777777" w:rsidR="00026FE6" w:rsidRPr="003D3060" w:rsidRDefault="00026FE6">
      <w:pPr>
        <w:pStyle w:val="Beispielcodeeng"/>
        <w:rPr>
          <w:noProof w:val="0"/>
          <w:lang w:val="en-US"/>
        </w:rPr>
      </w:pPr>
      <w:r w:rsidRPr="003D3060">
        <w:rPr>
          <w:noProof w:val="0"/>
          <w:lang w:val="en-US"/>
        </w:rPr>
        <w:t xml:space="preserve">    DEPENDS ON IlisTour.MITAlpineTransports;</w:t>
      </w:r>
    </w:p>
    <w:p w14:paraId="548A5253" w14:textId="77777777" w:rsidR="00026FE6" w:rsidRPr="003D3060" w:rsidRDefault="00026FE6">
      <w:pPr>
        <w:pStyle w:val="Beispielcodeeng"/>
        <w:rPr>
          <w:noProof w:val="0"/>
          <w:lang w:val="en-US"/>
        </w:rPr>
      </w:pPr>
    </w:p>
    <w:p w14:paraId="5985272C" w14:textId="77777777" w:rsidR="00026FE6" w:rsidRPr="003D3060" w:rsidRDefault="00026FE6">
      <w:pPr>
        <w:pStyle w:val="Beispielcodeeng"/>
        <w:rPr>
          <w:noProof w:val="0"/>
          <w:lang w:val="en-US"/>
        </w:rPr>
      </w:pPr>
      <w:r w:rsidRPr="003D3060">
        <w:rPr>
          <w:noProof w:val="0"/>
          <w:lang w:val="en-US"/>
        </w:rPr>
        <w:t xml:space="preserve">    CLASS OperatingHours =</w:t>
      </w:r>
    </w:p>
    <w:p w14:paraId="643CA7D6" w14:textId="77777777" w:rsidR="00026FE6" w:rsidRPr="003D3060" w:rsidRDefault="00026FE6">
      <w:pPr>
        <w:pStyle w:val="Beispielcodeeng"/>
        <w:rPr>
          <w:noProof w:val="0"/>
          <w:lang w:val="en-US"/>
        </w:rPr>
      </w:pPr>
      <w:r w:rsidRPr="003D3060">
        <w:rPr>
          <w:noProof w:val="0"/>
          <w:lang w:val="en-US"/>
        </w:rPr>
        <w:t xml:space="preserve">      StartDate: </w:t>
      </w:r>
      <w:r w:rsidR="0019329F" w:rsidRPr="003D3060">
        <w:rPr>
          <w:lang w:val="en-US"/>
        </w:rPr>
        <w:t>INTERLIS.XMLDate</w:t>
      </w:r>
      <w:r w:rsidRPr="003D3060">
        <w:rPr>
          <w:noProof w:val="0"/>
          <w:lang w:val="en-US"/>
        </w:rPr>
        <w:t>;</w:t>
      </w:r>
    </w:p>
    <w:p w14:paraId="05FFA951" w14:textId="77777777" w:rsidR="00026FE6" w:rsidRPr="003D3060" w:rsidRDefault="00026FE6">
      <w:pPr>
        <w:pStyle w:val="Beispielcodeeng"/>
        <w:rPr>
          <w:noProof w:val="0"/>
          <w:lang w:val="en-US"/>
        </w:rPr>
      </w:pPr>
      <w:r w:rsidRPr="003D3060">
        <w:rPr>
          <w:noProof w:val="0"/>
          <w:lang w:val="en-US"/>
        </w:rPr>
        <w:t xml:space="preserve">      Beginning: </w:t>
      </w:r>
      <w:r w:rsidR="0019329F" w:rsidRPr="003D3060">
        <w:rPr>
          <w:lang w:val="en-US"/>
        </w:rPr>
        <w:t>Ahland.AhlandXML</w:t>
      </w:r>
      <w:r w:rsidR="00C51B9C" w:rsidRPr="003D3060">
        <w:rPr>
          <w:lang w:val="en-US"/>
        </w:rPr>
        <w:t>TimeOfDay</w:t>
      </w:r>
      <w:r w:rsidRPr="003D3060">
        <w:rPr>
          <w:noProof w:val="0"/>
          <w:lang w:val="en-US"/>
        </w:rPr>
        <w:t>;</w:t>
      </w:r>
    </w:p>
    <w:p w14:paraId="3C0F4378" w14:textId="77777777" w:rsidR="00026FE6" w:rsidRPr="003D3060" w:rsidRDefault="00026FE6">
      <w:pPr>
        <w:pStyle w:val="Beispielcodeeng"/>
        <w:rPr>
          <w:noProof w:val="0"/>
          <w:lang w:val="en-US"/>
        </w:rPr>
      </w:pPr>
      <w:r w:rsidRPr="003D3060">
        <w:rPr>
          <w:noProof w:val="0"/>
          <w:lang w:val="en-US"/>
        </w:rPr>
        <w:t xml:space="preserve">      End: </w:t>
      </w:r>
      <w:r w:rsidR="0019329F" w:rsidRPr="003D3060">
        <w:rPr>
          <w:lang w:val="en-US"/>
        </w:rPr>
        <w:t>Ahland.AhlandXML</w:t>
      </w:r>
      <w:r w:rsidR="00C51B9C" w:rsidRPr="003D3060">
        <w:rPr>
          <w:lang w:val="en-US"/>
        </w:rPr>
        <w:t>TimeOfDay</w:t>
      </w:r>
      <w:r w:rsidRPr="003D3060">
        <w:rPr>
          <w:noProof w:val="0"/>
          <w:lang w:val="en-US"/>
        </w:rPr>
        <w:t>;</w:t>
      </w:r>
    </w:p>
    <w:p w14:paraId="309C3187" w14:textId="77777777" w:rsidR="00026FE6" w:rsidRPr="003D3060" w:rsidRDefault="00026FE6">
      <w:pPr>
        <w:pStyle w:val="Beispielcodeeng"/>
        <w:rPr>
          <w:noProof w:val="0"/>
          <w:lang w:val="en-US"/>
        </w:rPr>
      </w:pPr>
      <w:r w:rsidRPr="003D3060">
        <w:rPr>
          <w:noProof w:val="0"/>
          <w:lang w:val="en-US"/>
        </w:rPr>
        <w:t xml:space="preserve">    END OperatingHours;</w:t>
      </w:r>
    </w:p>
    <w:p w14:paraId="7324E733" w14:textId="77777777" w:rsidR="00026FE6" w:rsidRPr="003D3060" w:rsidRDefault="00026FE6">
      <w:pPr>
        <w:pStyle w:val="Beispielcodeeng"/>
        <w:rPr>
          <w:noProof w:val="0"/>
          <w:lang w:val="en-US"/>
        </w:rPr>
      </w:pPr>
    </w:p>
    <w:p w14:paraId="69C68397"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7520" behindDoc="0" locked="1" layoutInCell="0" allowOverlap="1" wp14:anchorId="5A3C1C72" wp14:editId="4F1C2C30">
                <wp:simplePos x="0" y="0"/>
                <wp:positionH relativeFrom="column">
                  <wp:posOffset>4320540</wp:posOffset>
                </wp:positionH>
                <wp:positionV relativeFrom="paragraph">
                  <wp:posOffset>-144145</wp:posOffset>
                </wp:positionV>
                <wp:extent cx="1440180" cy="234315"/>
                <wp:effectExtent l="12700" t="12700" r="0" b="0"/>
                <wp:wrapNone/>
                <wp:docPr id="7571613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707321D" w14:textId="77777777" w:rsidR="00EE5D8D" w:rsidRPr="00062714" w:rsidRDefault="00EE5D8D">
                            <w:pPr>
                              <w:jc w:val="center"/>
                              <w:rPr>
                                <w:color w:val="000080"/>
                                <w:sz w:val="18"/>
                                <w:lang w:val="en-US"/>
                              </w:rPr>
                            </w:pPr>
                            <w:r w:rsidRPr="00062714">
                              <w:rPr>
                                <w:color w:val="000080"/>
                                <w:sz w:val="18"/>
                                <w:lang w:val="en-US"/>
                              </w:rPr>
                              <w:t xml:space="preserve">Composition → </w:t>
                            </w:r>
                            <w:r w:rsidRPr="00062714">
                              <w:rPr>
                                <w:color w:val="000080"/>
                                <w:sz w:val="18"/>
                                <w:lang w:val="en-US"/>
                              </w:rPr>
                              <w:fldChar w:fldCharType="begin"/>
                            </w:r>
                            <w:r w:rsidRPr="00062714">
                              <w:rPr>
                                <w:color w:val="000080"/>
                                <w:sz w:val="18"/>
                                <w:lang w:val="en-US"/>
                              </w:rPr>
                              <w:instrText xml:space="preserve"> REF _Ref224376223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6.13.2</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C1C72" id="Text Box 60" o:spid="_x0000_s1059" type="#_x0000_t202" style="position:absolute;margin-left:340.2pt;margin-top:-11.35pt;width:113.4pt;height:18.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LeR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" o:allowincell="f" filled="f" fillcolor="#ffc" strokecolor="#339" strokeweight="2.25pt">
                <v:path arrowok="t"/>
                <v:textbox inset="0,1mm,0,1mm">
                  <w:txbxContent>
                    <w:p w14:paraId="6707321D" w14:textId="77777777" w:rsidR="00EE5D8D" w:rsidRPr="00062714" w:rsidRDefault="00EE5D8D">
                      <w:pPr>
                        <w:jc w:val="center"/>
                        <w:rPr>
                          <w:color w:val="000080"/>
                          <w:sz w:val="18"/>
                          <w:lang w:val="en-US"/>
                        </w:rPr>
                      </w:pPr>
                      <w:r w:rsidRPr="00062714">
                        <w:rPr>
                          <w:color w:val="000080"/>
                          <w:sz w:val="18"/>
                          <w:lang w:val="en-US"/>
                        </w:rPr>
                        <w:t xml:space="preserve">Composition → </w:t>
                      </w:r>
                      <w:r w:rsidRPr="00062714">
                        <w:rPr>
                          <w:color w:val="000080"/>
                          <w:sz w:val="18"/>
                          <w:lang w:val="en-US"/>
                        </w:rPr>
                        <w:fldChar w:fldCharType="begin"/>
                      </w:r>
                      <w:r w:rsidRPr="00062714">
                        <w:rPr>
                          <w:color w:val="000080"/>
                          <w:sz w:val="18"/>
                          <w:lang w:val="en-US"/>
                        </w:rPr>
                        <w:instrText xml:space="preserve"> REF _Ref224376223 \r \h </w:instrText>
                      </w:r>
                      <w:r w:rsidRPr="00062714">
                        <w:rPr>
                          <w:color w:val="000080"/>
                          <w:sz w:val="18"/>
                          <w:lang w:val="en-US"/>
                        </w:rPr>
                      </w:r>
                      <w:r w:rsidRPr="00062714">
                        <w:rPr>
                          <w:color w:val="000080"/>
                          <w:sz w:val="18"/>
                          <w:lang w:val="en-US"/>
                        </w:rPr>
                        <w:fldChar w:fldCharType="separate"/>
                      </w:r>
                      <w:r w:rsidR="005309C2">
                        <w:rPr>
                          <w:color w:val="000080"/>
                          <w:sz w:val="18"/>
                          <w:lang w:val="en-US"/>
                        </w:rPr>
                        <w:t>6.13.2</w:t>
                      </w:r>
                      <w:r w:rsidRPr="00062714">
                        <w:rPr>
                          <w:color w:val="000080"/>
                          <w:sz w:val="18"/>
                          <w:lang w:val="en-US"/>
                        </w:rPr>
                        <w:fldChar w:fldCharType="end"/>
                      </w:r>
                    </w:p>
                  </w:txbxContent>
                </v:textbox>
                <w10:anchorlock/>
              </v:shape>
            </w:pict>
          </mc:Fallback>
        </mc:AlternateContent>
      </w:r>
      <w:r w:rsidR="00026FE6" w:rsidRPr="003D3060">
        <w:rPr>
          <w:noProof w:val="0"/>
          <w:lang w:val="en-US"/>
        </w:rPr>
        <w:t xml:space="preserve">    ASSOCIATION =</w:t>
      </w:r>
      <w:r w:rsidR="00026FE6" w:rsidRPr="003D3060">
        <w:rPr>
          <w:noProof w:val="0"/>
          <w:lang w:val="en-US"/>
        </w:rPr>
        <w:fldChar w:fldCharType="begin"/>
      </w:r>
      <w:r w:rsidR="00026FE6" w:rsidRPr="003D3060">
        <w:rPr>
          <w:noProof w:val="0"/>
          <w:lang w:val="en-US"/>
        </w:rPr>
        <w:instrText xml:space="preserve"> XE "Composition" \i </w:instrText>
      </w:r>
      <w:r w:rsidR="00026FE6" w:rsidRPr="003D3060">
        <w:rPr>
          <w:noProof w:val="0"/>
          <w:lang w:val="en-US"/>
        </w:rPr>
        <w:fldChar w:fldCharType="end"/>
      </w:r>
      <w:r w:rsidR="00026FE6" w:rsidRPr="003D3060">
        <w:rPr>
          <w:noProof w:val="0"/>
          <w:lang w:val="en-US"/>
        </w:rPr>
        <w:fldChar w:fldCharType="begin"/>
      </w:r>
      <w:r w:rsidR="00026FE6" w:rsidRPr="003D3060">
        <w:rPr>
          <w:noProof w:val="0"/>
          <w:lang w:val="en-US"/>
        </w:rPr>
        <w:instrText xml:space="preserve"> XE "</w:instrText>
      </w:r>
      <w:r w:rsidR="00D36A63" w:rsidRPr="003D3060">
        <w:rPr>
          <w:noProof w:val="0"/>
          <w:lang w:val="en-US"/>
        </w:rPr>
        <w:instrText>Relationship</w:instrText>
      </w:r>
      <w:r w:rsidR="00026FE6" w:rsidRPr="003D3060">
        <w:rPr>
          <w:noProof w:val="0"/>
          <w:lang w:val="en-US"/>
        </w:rPr>
        <w:instrText xml:space="preserve">:composition" \i </w:instrText>
      </w:r>
      <w:r w:rsidR="00026FE6" w:rsidRPr="003D3060">
        <w:rPr>
          <w:noProof w:val="0"/>
          <w:lang w:val="en-US"/>
        </w:rPr>
        <w:fldChar w:fldCharType="end"/>
      </w:r>
    </w:p>
    <w:p w14:paraId="7FB31FA1" w14:textId="77777777" w:rsidR="00026FE6" w:rsidRPr="003D3060" w:rsidRDefault="00026FE6">
      <w:pPr>
        <w:pStyle w:val="Beispielcodeeng"/>
        <w:rPr>
          <w:noProof w:val="0"/>
          <w:lang w:val="en-US"/>
        </w:rPr>
      </w:pPr>
      <w:r w:rsidRPr="003D3060">
        <w:rPr>
          <w:noProof w:val="0"/>
          <w:lang w:val="en-US"/>
        </w:rPr>
        <w:t xml:space="preserve">      Line (EXTERNAL) -&lt;#&gt; {1} IlisTour.MITAlpineTransports.MITAlpineTransport;</w:t>
      </w:r>
    </w:p>
    <w:p w14:paraId="15D15349" w14:textId="77777777" w:rsidR="00026FE6" w:rsidRPr="003D3060" w:rsidRDefault="00026FE6">
      <w:pPr>
        <w:pStyle w:val="Beispielcodeeng"/>
        <w:rPr>
          <w:noProof w:val="0"/>
          <w:lang w:val="en-US"/>
        </w:rPr>
      </w:pPr>
      <w:r w:rsidRPr="003D3060">
        <w:rPr>
          <w:noProof w:val="0"/>
          <w:lang w:val="en-US"/>
        </w:rPr>
        <w:t xml:space="preserve">      OperatingHours -- {*} OperatingHours;</w:t>
      </w:r>
    </w:p>
    <w:p w14:paraId="1A74CB4C" w14:textId="77777777" w:rsidR="00026FE6" w:rsidRPr="003D3060" w:rsidRDefault="00026FE6">
      <w:pPr>
        <w:pStyle w:val="Beispielcodeeng"/>
        <w:rPr>
          <w:noProof w:val="0"/>
          <w:lang w:val="en-US"/>
        </w:rPr>
      </w:pPr>
      <w:r w:rsidRPr="003D3060">
        <w:rPr>
          <w:noProof w:val="0"/>
          <w:lang w:val="en-US"/>
        </w:rPr>
        <w:t xml:space="preserve">    END;</w:t>
      </w:r>
    </w:p>
    <w:p w14:paraId="0DA7E9CB" w14:textId="77777777" w:rsidR="00026FE6" w:rsidRPr="003D3060" w:rsidRDefault="00026FE6">
      <w:pPr>
        <w:pStyle w:val="Beispielcodeeng"/>
        <w:rPr>
          <w:noProof w:val="0"/>
          <w:lang w:val="en-US"/>
        </w:rPr>
      </w:pPr>
    </w:p>
    <w:p w14:paraId="7DC0D9A6" w14:textId="77777777" w:rsidR="00026FE6" w:rsidRPr="003D3060" w:rsidRDefault="00026FE6">
      <w:pPr>
        <w:pStyle w:val="Beispielcodeeng"/>
        <w:rPr>
          <w:noProof w:val="0"/>
          <w:lang w:val="en-US"/>
        </w:rPr>
      </w:pPr>
      <w:r w:rsidRPr="003D3060">
        <w:rPr>
          <w:noProof w:val="0"/>
          <w:lang w:val="en-US"/>
        </w:rPr>
        <w:t xml:space="preserve">  END MITPlanning;</w:t>
      </w:r>
    </w:p>
    <w:p w14:paraId="6A6AAB64" w14:textId="77777777" w:rsidR="00026FE6" w:rsidRPr="003D3060" w:rsidRDefault="00026FE6">
      <w:pPr>
        <w:pStyle w:val="Beispielcodeeng"/>
        <w:rPr>
          <w:noProof w:val="0"/>
          <w:lang w:val="en-US"/>
        </w:rPr>
      </w:pPr>
    </w:p>
    <w:p w14:paraId="193DFF5C" w14:textId="77777777" w:rsidR="00026FE6" w:rsidRPr="003D3060" w:rsidRDefault="00026FE6">
      <w:pPr>
        <w:pStyle w:val="Beispielcodeeng"/>
        <w:rPr>
          <w:noProof w:val="0"/>
          <w:lang w:val="en-US"/>
        </w:rPr>
      </w:pPr>
    </w:p>
    <w:p w14:paraId="7A7A32B4" w14:textId="77777777" w:rsidR="00026FE6" w:rsidRPr="003D3060" w:rsidRDefault="00026FE6">
      <w:pPr>
        <w:pStyle w:val="Beispielcodeeng"/>
        <w:rPr>
          <w:noProof w:val="0"/>
          <w:lang w:val="en-US"/>
        </w:rPr>
      </w:pPr>
      <w:r w:rsidRPr="003D3060">
        <w:rPr>
          <w:noProof w:val="0"/>
          <w:lang w:val="en-US"/>
        </w:rPr>
        <w:t xml:space="preserve">  TOPIC MITOperation =</w:t>
      </w:r>
    </w:p>
    <w:p w14:paraId="3CF80BC4" w14:textId="77777777" w:rsidR="00026FE6" w:rsidRPr="003D3060" w:rsidRDefault="00026FE6">
      <w:pPr>
        <w:pStyle w:val="Beispielcodeeng"/>
        <w:rPr>
          <w:noProof w:val="0"/>
          <w:lang w:val="en-US"/>
        </w:rPr>
      </w:pPr>
      <w:r w:rsidRPr="003D3060">
        <w:rPr>
          <w:noProof w:val="0"/>
          <w:lang w:val="en-US"/>
        </w:rPr>
        <w:t xml:space="preserve">    DEPENDS ON IlisTour.MITAlpineTransports;</w:t>
      </w:r>
    </w:p>
    <w:p w14:paraId="12E83918" w14:textId="77777777" w:rsidR="00026FE6" w:rsidRPr="003D3060" w:rsidRDefault="00026FE6">
      <w:pPr>
        <w:pStyle w:val="Beispielcodeeng"/>
        <w:rPr>
          <w:noProof w:val="0"/>
          <w:lang w:val="en-US"/>
        </w:rPr>
      </w:pPr>
    </w:p>
    <w:p w14:paraId="71E30DDB" w14:textId="77777777" w:rsidR="00026FE6" w:rsidRPr="003D3060" w:rsidRDefault="00026FE6">
      <w:pPr>
        <w:pStyle w:val="Beispielcodeeng"/>
        <w:rPr>
          <w:noProof w:val="0"/>
          <w:lang w:val="en-US"/>
        </w:rPr>
      </w:pPr>
      <w:r w:rsidRPr="003D3060">
        <w:rPr>
          <w:noProof w:val="0"/>
          <w:lang w:val="en-US"/>
        </w:rPr>
        <w:t xml:space="preserve">    CLASS OperatingDecision =</w:t>
      </w:r>
    </w:p>
    <w:p w14:paraId="2E9776FB" w14:textId="77777777" w:rsidR="0019329F" w:rsidRPr="003D3060" w:rsidRDefault="0019329F" w:rsidP="0019329F">
      <w:pPr>
        <w:pStyle w:val="Beispielcodeeng"/>
        <w:rPr>
          <w:lang w:val="en-US"/>
        </w:rPr>
      </w:pPr>
      <w:r w:rsidRPr="003D3060">
        <w:rPr>
          <w:lang w:val="en-US"/>
        </w:rPr>
        <w:t xml:space="preserve">      </w:t>
      </w:r>
      <w:r w:rsidR="00833CF8" w:rsidRPr="003D3060">
        <w:rPr>
          <w:lang w:val="en-US"/>
        </w:rPr>
        <w:t>MomentInTime</w:t>
      </w:r>
      <w:r w:rsidRPr="003D3060">
        <w:rPr>
          <w:lang w:val="en-US"/>
        </w:rPr>
        <w:t>: INTERLIS.XMLDateTime;</w:t>
      </w:r>
    </w:p>
    <w:p w14:paraId="03BC4EBC" w14:textId="77777777" w:rsidR="00026FE6" w:rsidRPr="003D3060" w:rsidRDefault="00026FE6">
      <w:pPr>
        <w:pStyle w:val="Beispielcodeeng"/>
        <w:rPr>
          <w:noProof w:val="0"/>
          <w:lang w:val="en-US"/>
        </w:rPr>
      </w:pPr>
      <w:r w:rsidRPr="003D3060">
        <w:rPr>
          <w:noProof w:val="0"/>
          <w:lang w:val="en-US"/>
        </w:rPr>
        <w:t xml:space="preserve">      Decision: (yes, no);</w:t>
      </w:r>
    </w:p>
    <w:p w14:paraId="6A2523B6" w14:textId="77777777" w:rsidR="00026FE6" w:rsidRPr="003D3060" w:rsidRDefault="00026FE6">
      <w:pPr>
        <w:pStyle w:val="Beispielcodeeng"/>
        <w:rPr>
          <w:noProof w:val="0"/>
          <w:lang w:val="en-US"/>
        </w:rPr>
      </w:pPr>
      <w:r w:rsidRPr="003D3060">
        <w:rPr>
          <w:noProof w:val="0"/>
          <w:lang w:val="en-US"/>
        </w:rPr>
        <w:t xml:space="preserve">    END OperatingDecision;</w:t>
      </w:r>
    </w:p>
    <w:p w14:paraId="2DD7FDC5" w14:textId="77777777" w:rsidR="00026FE6" w:rsidRPr="003D3060" w:rsidRDefault="00026FE6">
      <w:pPr>
        <w:pStyle w:val="Beispielcodeeng"/>
        <w:rPr>
          <w:noProof w:val="0"/>
          <w:lang w:val="en-US"/>
        </w:rPr>
      </w:pPr>
    </w:p>
    <w:p w14:paraId="522F43AF" w14:textId="77777777" w:rsidR="00026FE6" w:rsidRPr="003D3060" w:rsidRDefault="00026FE6">
      <w:pPr>
        <w:pStyle w:val="Beispielcodeeng"/>
        <w:rPr>
          <w:noProof w:val="0"/>
          <w:lang w:val="en-US"/>
        </w:rPr>
      </w:pPr>
      <w:r w:rsidRPr="003D3060">
        <w:rPr>
          <w:noProof w:val="0"/>
          <w:lang w:val="en-US"/>
        </w:rPr>
        <w:t xml:space="preserve">    ASSOCIATION =</w:t>
      </w:r>
    </w:p>
    <w:p w14:paraId="7A447799" w14:textId="77777777" w:rsidR="00026FE6" w:rsidRPr="003D3060" w:rsidRDefault="00026FE6">
      <w:pPr>
        <w:pStyle w:val="Beispielcodeeng"/>
        <w:rPr>
          <w:noProof w:val="0"/>
          <w:lang w:val="en-US"/>
        </w:rPr>
      </w:pPr>
      <w:r w:rsidRPr="003D3060">
        <w:rPr>
          <w:noProof w:val="0"/>
          <w:lang w:val="en-US"/>
        </w:rPr>
        <w:t xml:space="preserve">      Line (EXTERNAL) -&lt;#&gt; {1} IlisTour.MITAlpineTransports.MITAlpineTransport;</w:t>
      </w:r>
    </w:p>
    <w:p w14:paraId="2FAD1F6B" w14:textId="77777777" w:rsidR="00026FE6" w:rsidRPr="003D3060" w:rsidRDefault="00026FE6">
      <w:pPr>
        <w:pStyle w:val="Beispielcodeeng"/>
        <w:rPr>
          <w:noProof w:val="0"/>
          <w:lang w:val="en-US"/>
        </w:rPr>
      </w:pPr>
      <w:r w:rsidRPr="003D3060">
        <w:rPr>
          <w:noProof w:val="0"/>
          <w:lang w:val="en-US"/>
        </w:rPr>
        <w:t xml:space="preserve">      OperatingDecision -- {*} OperatingDecision;</w:t>
      </w:r>
    </w:p>
    <w:p w14:paraId="1F9B28DC" w14:textId="77777777" w:rsidR="00026FE6" w:rsidRPr="003D3060" w:rsidRDefault="00026FE6">
      <w:pPr>
        <w:pStyle w:val="Beispielcodeeng"/>
        <w:rPr>
          <w:noProof w:val="0"/>
          <w:lang w:val="en-US"/>
        </w:rPr>
      </w:pPr>
      <w:r w:rsidRPr="003D3060">
        <w:rPr>
          <w:noProof w:val="0"/>
          <w:lang w:val="en-US"/>
        </w:rPr>
        <w:t xml:space="preserve">    END;</w:t>
      </w:r>
    </w:p>
    <w:p w14:paraId="1E7B435C" w14:textId="77777777" w:rsidR="00026FE6" w:rsidRPr="003D3060" w:rsidRDefault="00026FE6">
      <w:pPr>
        <w:pStyle w:val="Beispielcodeeng"/>
        <w:rPr>
          <w:noProof w:val="0"/>
          <w:lang w:val="en-US"/>
        </w:rPr>
      </w:pPr>
    </w:p>
    <w:p w14:paraId="79D3E62D" w14:textId="77777777" w:rsidR="00026FE6" w:rsidRPr="003D3060" w:rsidRDefault="00026FE6">
      <w:pPr>
        <w:pStyle w:val="Beispielcodeeng"/>
        <w:rPr>
          <w:noProof w:val="0"/>
          <w:lang w:val="en-US"/>
        </w:rPr>
      </w:pPr>
      <w:r w:rsidRPr="003D3060">
        <w:rPr>
          <w:noProof w:val="0"/>
          <w:lang w:val="en-US"/>
        </w:rPr>
        <w:lastRenderedPageBreak/>
        <w:t xml:space="preserve">  END MITOperation;</w:t>
      </w:r>
    </w:p>
    <w:p w14:paraId="513250AC" w14:textId="77777777" w:rsidR="00026FE6" w:rsidRPr="003D3060" w:rsidRDefault="00026FE6">
      <w:pPr>
        <w:pStyle w:val="Beispielcodeeng"/>
        <w:rPr>
          <w:noProof w:val="0"/>
          <w:lang w:val="en-US"/>
        </w:rPr>
      </w:pPr>
    </w:p>
    <w:p w14:paraId="124DA7C9"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09088" behindDoc="0" locked="1" layoutInCell="1" allowOverlap="1" wp14:anchorId="06D80110" wp14:editId="27AD6B33">
                <wp:simplePos x="0" y="0"/>
                <wp:positionH relativeFrom="column">
                  <wp:posOffset>4215765</wp:posOffset>
                </wp:positionH>
                <wp:positionV relativeFrom="paragraph">
                  <wp:posOffset>11566525</wp:posOffset>
                </wp:positionV>
                <wp:extent cx="1440180" cy="396240"/>
                <wp:effectExtent l="12700" t="12700" r="0" b="0"/>
                <wp:wrapNone/>
                <wp:docPr id="34826928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4F9CB24" w14:textId="77777777" w:rsidR="00EE5D8D" w:rsidRPr="00FC2B42" w:rsidRDefault="00EE5D8D">
                            <w:pPr>
                              <w:jc w:val="center"/>
                              <w:rPr>
                                <w:color w:val="000080"/>
                                <w:sz w:val="18"/>
                                <w:lang w:val="en-US"/>
                              </w:rPr>
                            </w:pPr>
                            <w:r>
                              <w:rPr>
                                <w:color w:val="000080"/>
                                <w:sz w:val="18"/>
                                <w:lang w:val="en-US"/>
                              </w:rPr>
                              <w:t>Circular</w:t>
                            </w:r>
                            <w:r w:rsidRPr="00FC2B42">
                              <w:rPr>
                                <w:color w:val="000080"/>
                                <w:sz w:val="18"/>
                                <w:lang w:val="en-US"/>
                              </w:rPr>
                              <w:t xml:space="preserve"> enumeration</w:t>
                            </w:r>
                            <w:r w:rsidRPr="00FC2B42">
                              <w:rPr>
                                <w:color w:val="000080"/>
                                <w:sz w:val="18"/>
                                <w:lang w:val="en-US"/>
                              </w:rPr>
                              <w:br/>
                              <w:t xml:space="preserve">→ </w:t>
                            </w:r>
                            <w:r w:rsidRPr="00FC2B42">
                              <w:rPr>
                                <w:color w:val="000080"/>
                                <w:sz w:val="18"/>
                                <w:lang w:val="en-US"/>
                              </w:rPr>
                              <w:fldChar w:fldCharType="begin"/>
                            </w:r>
                            <w:r w:rsidRPr="00FC2B42">
                              <w:rPr>
                                <w:color w:val="000080"/>
                                <w:sz w:val="18"/>
                                <w:lang w:val="en-US"/>
                              </w:rPr>
                              <w:instrText xml:space="preserve"> REF _Ref20650084 \r \h </w:instrText>
                            </w:r>
                            <w:r w:rsidRPr="00FC2B42">
                              <w:rPr>
                                <w:color w:val="000080"/>
                                <w:sz w:val="18"/>
                                <w:lang w:val="en-US"/>
                              </w:rPr>
                            </w:r>
                            <w:r w:rsidRPr="00FC2B42">
                              <w:rPr>
                                <w:color w:val="000080"/>
                                <w:sz w:val="18"/>
                                <w:lang w:val="en-US"/>
                              </w:rPr>
                              <w:fldChar w:fldCharType="separate"/>
                            </w:r>
                            <w:r w:rsidR="005309C2">
                              <w:rPr>
                                <w:color w:val="000080"/>
                                <w:sz w:val="18"/>
                                <w:lang w:val="en-US"/>
                              </w:rPr>
                              <w:t>6.3.1</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80110" id="Text Box 38" o:spid="_x0000_s1060" type="#_x0000_t202" style="position:absolute;margin-left:331.95pt;margin-top:910.75pt;width:113.4pt;height:31.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gb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" filled="f" fillcolor="#ffc" strokecolor="#339" strokeweight="2.25pt">
                <v:path arrowok="t"/>
                <v:textbox inset="0,1mm,0,1mm">
                  <w:txbxContent>
                    <w:p w14:paraId="04F9CB24" w14:textId="77777777" w:rsidR="00EE5D8D" w:rsidRPr="00FC2B42" w:rsidRDefault="00EE5D8D">
                      <w:pPr>
                        <w:jc w:val="center"/>
                        <w:rPr>
                          <w:color w:val="000080"/>
                          <w:sz w:val="18"/>
                          <w:lang w:val="en-US"/>
                        </w:rPr>
                      </w:pPr>
                      <w:r>
                        <w:rPr>
                          <w:color w:val="000080"/>
                          <w:sz w:val="18"/>
                          <w:lang w:val="en-US"/>
                        </w:rPr>
                        <w:t>Circular</w:t>
                      </w:r>
                      <w:r w:rsidRPr="00FC2B42">
                        <w:rPr>
                          <w:color w:val="000080"/>
                          <w:sz w:val="18"/>
                          <w:lang w:val="en-US"/>
                        </w:rPr>
                        <w:t xml:space="preserve"> enumeration</w:t>
                      </w:r>
                      <w:r w:rsidRPr="00FC2B42">
                        <w:rPr>
                          <w:color w:val="000080"/>
                          <w:sz w:val="18"/>
                          <w:lang w:val="en-US"/>
                        </w:rPr>
                        <w:br/>
                        <w:t xml:space="preserve">→ </w:t>
                      </w:r>
                      <w:r w:rsidRPr="00FC2B42">
                        <w:rPr>
                          <w:color w:val="000080"/>
                          <w:sz w:val="18"/>
                          <w:lang w:val="en-US"/>
                        </w:rPr>
                        <w:fldChar w:fldCharType="begin"/>
                      </w:r>
                      <w:r w:rsidRPr="00FC2B42">
                        <w:rPr>
                          <w:color w:val="000080"/>
                          <w:sz w:val="18"/>
                          <w:lang w:val="en-US"/>
                        </w:rPr>
                        <w:instrText xml:space="preserve"> REF _Ref20650084 \r \h </w:instrText>
                      </w:r>
                      <w:r w:rsidRPr="00FC2B42">
                        <w:rPr>
                          <w:color w:val="000080"/>
                          <w:sz w:val="18"/>
                          <w:lang w:val="en-US"/>
                        </w:rPr>
                      </w:r>
                      <w:r w:rsidRPr="00FC2B42">
                        <w:rPr>
                          <w:color w:val="000080"/>
                          <w:sz w:val="18"/>
                          <w:lang w:val="en-US"/>
                        </w:rPr>
                        <w:fldChar w:fldCharType="separate"/>
                      </w:r>
                      <w:r w:rsidR="005309C2">
                        <w:rPr>
                          <w:color w:val="000080"/>
                          <w:sz w:val="18"/>
                          <w:lang w:val="en-US"/>
                        </w:rPr>
                        <w:t>6.3.1</w:t>
                      </w:r>
                      <w:r w:rsidRPr="00FC2B42">
                        <w:rPr>
                          <w:color w:val="000080"/>
                          <w:sz w:val="18"/>
                          <w:lang w:val="en-US"/>
                        </w:rPr>
                        <w:fldChar w:fldCharType="end"/>
                      </w:r>
                    </w:p>
                  </w:txbxContent>
                </v:textbox>
                <w10:anchorlock/>
              </v:shape>
            </w:pict>
          </mc:Fallback>
        </mc:AlternateContent>
      </w:r>
    </w:p>
    <w:p w14:paraId="482A8091" w14:textId="77777777" w:rsidR="00026FE6" w:rsidRPr="003D3060" w:rsidRDefault="00026FE6">
      <w:pPr>
        <w:pStyle w:val="Beispielcodeeng"/>
        <w:rPr>
          <w:noProof w:val="0"/>
          <w:lang w:val="en-US"/>
        </w:rPr>
      </w:pPr>
      <w:r w:rsidRPr="003D3060">
        <w:rPr>
          <w:noProof w:val="0"/>
          <w:lang w:val="en-US"/>
        </w:rPr>
        <w:t xml:space="preserve">  TOPIC MITCurrentEvents =</w:t>
      </w:r>
      <w:r w:rsidRPr="003D3060">
        <w:rPr>
          <w:noProof w:val="0"/>
          <w:lang w:val="en-US"/>
        </w:rPr>
        <w:fldChar w:fldCharType="begin"/>
      </w:r>
      <w:r w:rsidRPr="003D3060">
        <w:rPr>
          <w:noProof w:val="0"/>
          <w:lang w:val="en-US"/>
        </w:rPr>
        <w:instrText xml:space="preserve"> XE "Enumeration:c</w:instrText>
      </w:r>
      <w:r w:rsidR="00147FA2" w:rsidRPr="003D3060">
        <w:rPr>
          <w:noProof w:val="0"/>
          <w:lang w:val="en-US"/>
        </w:rPr>
        <w:instrText>ircular</w:instrText>
      </w:r>
      <w:r w:rsidRPr="003D3060">
        <w:rPr>
          <w:noProof w:val="0"/>
          <w:lang w:val="en-US"/>
        </w:rPr>
        <w:instrText xml:space="preserve">" \i </w:instrText>
      </w:r>
      <w:r w:rsidRPr="003D3060">
        <w:rPr>
          <w:noProof w:val="0"/>
          <w:lang w:val="en-US"/>
        </w:rPr>
        <w:fldChar w:fldCharType="end"/>
      </w:r>
    </w:p>
    <w:p w14:paraId="21931D82" w14:textId="77777777" w:rsidR="00026FE6" w:rsidRPr="003D3060" w:rsidRDefault="00A811FE">
      <w:pPr>
        <w:pStyle w:val="Beispielcodeeng"/>
        <w:rPr>
          <w:noProof w:val="0"/>
          <w:lang w:val="en-US"/>
        </w:rPr>
      </w:pPr>
      <w:r w:rsidRPr="003D3060">
        <w:rPr>
          <w:lang w:val="en-US" w:eastAsia="fr-CH"/>
        </w:rPr>
        <mc:AlternateContent>
          <mc:Choice Requires="wps">
            <w:drawing>
              <wp:anchor distT="0" distB="0" distL="114300" distR="114300" simplePos="0" relativeHeight="251724800" behindDoc="0" locked="1" layoutInCell="1" allowOverlap="1" wp14:anchorId="42F659B2" wp14:editId="7FDBD727">
                <wp:simplePos x="0" y="0"/>
                <wp:positionH relativeFrom="column">
                  <wp:posOffset>4330065</wp:posOffset>
                </wp:positionH>
                <wp:positionV relativeFrom="paragraph">
                  <wp:posOffset>-13335</wp:posOffset>
                </wp:positionV>
                <wp:extent cx="1440180" cy="396240"/>
                <wp:effectExtent l="12700" t="12700" r="0" b="0"/>
                <wp:wrapNone/>
                <wp:docPr id="1765303542"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9D6CA1C" w14:textId="77777777" w:rsidR="00EE5D8D" w:rsidRDefault="00EE5D8D" w:rsidP="00441A75">
                            <w:pPr>
                              <w:jc w:val="center"/>
                              <w:rPr>
                                <w:color w:val="000080"/>
                                <w:sz w:val="18"/>
                              </w:rPr>
                            </w:pPr>
                            <w:r>
                              <w:rPr>
                                <w:color w:val="000080"/>
                                <w:sz w:val="18"/>
                              </w:rPr>
                              <w:t>Structures</w:t>
                            </w:r>
                            <w:r>
                              <w:rPr>
                                <w:color w:val="000080"/>
                                <w:sz w:val="18"/>
                              </w:rPr>
                              <w:br/>
                              <w:t xml:space="preserve">→ </w:t>
                            </w:r>
                            <w:r>
                              <w:rPr>
                                <w:color w:val="000080"/>
                                <w:sz w:val="18"/>
                              </w:rPr>
                              <w:fldChar w:fldCharType="begin"/>
                            </w:r>
                            <w:r>
                              <w:rPr>
                                <w:color w:val="000080"/>
                                <w:sz w:val="18"/>
                              </w:rPr>
                              <w:instrText xml:space="preserve"> REF _Ref224376296 \r \h </w:instrText>
                            </w:r>
                            <w:r w:rsidRPr="00441A75">
                              <w:rPr>
                                <w:color w:val="000080"/>
                                <w:sz w:val="18"/>
                              </w:rPr>
                            </w:r>
                            <w:r>
                              <w:rPr>
                                <w:color w:val="000080"/>
                                <w:sz w:val="18"/>
                              </w:rPr>
                              <w:fldChar w:fldCharType="separate"/>
                            </w:r>
                            <w:r w:rsidR="005309C2">
                              <w:rPr>
                                <w:color w:val="000080"/>
                                <w:sz w:val="18"/>
                              </w:rPr>
                              <w:t>6.10</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659B2" id="Text Box 280" o:spid="_x0000_s1061" type="#_x0000_t202" style="position:absolute;margin-left:340.95pt;margin-top:-1.05pt;width:113.4pt;height:3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" filled="f" fillcolor="#ffc" strokecolor="#339" strokeweight="2.25pt">
                <v:path arrowok="t"/>
                <v:textbox inset="0,1mm,0,1mm">
                  <w:txbxContent>
                    <w:p w14:paraId="59D6CA1C" w14:textId="77777777" w:rsidR="00EE5D8D" w:rsidRDefault="00EE5D8D" w:rsidP="00441A75">
                      <w:pPr>
                        <w:jc w:val="center"/>
                        <w:rPr>
                          <w:color w:val="000080"/>
                          <w:sz w:val="18"/>
                        </w:rPr>
                      </w:pPr>
                      <w:r>
                        <w:rPr>
                          <w:color w:val="000080"/>
                          <w:sz w:val="18"/>
                        </w:rPr>
                        <w:t>Structures</w:t>
                      </w:r>
                      <w:r>
                        <w:rPr>
                          <w:color w:val="000080"/>
                          <w:sz w:val="18"/>
                        </w:rPr>
                        <w:br/>
                        <w:t xml:space="preserve">→ </w:t>
                      </w:r>
                      <w:r>
                        <w:rPr>
                          <w:color w:val="000080"/>
                          <w:sz w:val="18"/>
                        </w:rPr>
                        <w:fldChar w:fldCharType="begin"/>
                      </w:r>
                      <w:r>
                        <w:rPr>
                          <w:color w:val="000080"/>
                          <w:sz w:val="18"/>
                        </w:rPr>
                        <w:instrText xml:space="preserve"> REF _Ref224376296 \r \h </w:instrText>
                      </w:r>
                      <w:r w:rsidRPr="00441A75">
                        <w:rPr>
                          <w:color w:val="000080"/>
                          <w:sz w:val="18"/>
                        </w:rPr>
                      </w:r>
                      <w:r>
                        <w:rPr>
                          <w:color w:val="000080"/>
                          <w:sz w:val="18"/>
                        </w:rPr>
                        <w:fldChar w:fldCharType="separate"/>
                      </w:r>
                      <w:r w:rsidR="005309C2">
                        <w:rPr>
                          <w:color w:val="000080"/>
                          <w:sz w:val="18"/>
                        </w:rPr>
                        <w:t>6.10</w:t>
                      </w:r>
                      <w:r>
                        <w:rPr>
                          <w:color w:val="000080"/>
                          <w:sz w:val="18"/>
                        </w:rPr>
                        <w:fldChar w:fldCharType="end"/>
                      </w:r>
                    </w:p>
                  </w:txbxContent>
                </v:textbox>
                <w10:anchorlock/>
              </v:shape>
            </w:pict>
          </mc:Fallback>
        </mc:AlternateContent>
      </w:r>
      <w:r w:rsidR="00026FE6" w:rsidRPr="003D3060">
        <w:rPr>
          <w:noProof w:val="0"/>
          <w:lang w:val="en-US"/>
        </w:rPr>
        <w:t xml:space="preserve">    DEPENDS ON IlisTour.MITAlpineTransports;</w:t>
      </w:r>
    </w:p>
    <w:p w14:paraId="23DFCE1C" w14:textId="77777777" w:rsidR="00026FE6" w:rsidRPr="003D3060" w:rsidRDefault="00026FE6">
      <w:pPr>
        <w:pStyle w:val="Beispielcodeeng"/>
        <w:rPr>
          <w:noProof w:val="0"/>
          <w:lang w:val="en-US"/>
        </w:rPr>
      </w:pPr>
    </w:p>
    <w:p w14:paraId="5BF2BF65" w14:textId="77777777" w:rsidR="00026FE6" w:rsidRPr="003D3060" w:rsidRDefault="00026FE6">
      <w:pPr>
        <w:pStyle w:val="Beispielcodeeng"/>
        <w:rPr>
          <w:noProof w:val="0"/>
          <w:lang w:val="en-US"/>
        </w:rPr>
      </w:pPr>
      <w:r w:rsidRPr="003D3060">
        <w:rPr>
          <w:noProof w:val="0"/>
          <w:lang w:val="en-US"/>
        </w:rPr>
        <w:t xml:space="preserve">    STRUCTURE IndicationOfWind =</w:t>
      </w:r>
    </w:p>
    <w:p w14:paraId="0AA55A84" w14:textId="77777777" w:rsidR="00026FE6" w:rsidRPr="003D3060" w:rsidRDefault="00026FE6">
      <w:pPr>
        <w:pStyle w:val="Beispielcodeeng"/>
        <w:rPr>
          <w:noProof w:val="0"/>
          <w:lang w:val="en-US"/>
        </w:rPr>
      </w:pPr>
      <w:r w:rsidRPr="003D3060">
        <w:rPr>
          <w:noProof w:val="0"/>
          <w:lang w:val="en-US"/>
        </w:rPr>
        <w:t xml:space="preserve">      WindDirection: MANDATORY (N, NE, E, SE, S, SW, W, NW) CIRCULAR;</w:t>
      </w:r>
    </w:p>
    <w:p w14:paraId="048E1EBF" w14:textId="77777777" w:rsidR="00026FE6" w:rsidRPr="003D3060" w:rsidRDefault="00026FE6">
      <w:pPr>
        <w:pStyle w:val="Beispielcodeeng"/>
        <w:rPr>
          <w:noProof w:val="0"/>
          <w:lang w:val="en-US"/>
        </w:rPr>
      </w:pPr>
      <w:r w:rsidRPr="003D3060">
        <w:rPr>
          <w:noProof w:val="0"/>
          <w:lang w:val="en-US"/>
        </w:rPr>
        <w:t xml:space="preserve">      WindSpeed: MANDATORY 0 .. 200 [Units.kmh];</w:t>
      </w:r>
    </w:p>
    <w:p w14:paraId="5B3E3FFB" w14:textId="77777777" w:rsidR="00026FE6" w:rsidRPr="003D3060" w:rsidRDefault="00026FE6">
      <w:pPr>
        <w:pStyle w:val="Beispielcodeeng"/>
        <w:rPr>
          <w:noProof w:val="0"/>
          <w:lang w:val="en-US"/>
        </w:rPr>
      </w:pPr>
      <w:r w:rsidRPr="003D3060">
        <w:rPr>
          <w:noProof w:val="0"/>
          <w:lang w:val="en-US"/>
        </w:rPr>
        <w:t xml:space="preserve">    END IndicationOfWind;</w:t>
      </w:r>
    </w:p>
    <w:p w14:paraId="7E295BAB" w14:textId="77777777" w:rsidR="00026FE6" w:rsidRPr="003D3060" w:rsidRDefault="00A811FE">
      <w:pPr>
        <w:pStyle w:val="Beispielcodeeng"/>
        <w:rPr>
          <w:noProof w:val="0"/>
          <w:lang w:val="en-US"/>
        </w:rPr>
      </w:pPr>
      <w:r>
        <w:rPr>
          <w:lang w:val="fr-CH" w:eastAsia="fr-CH"/>
        </w:rPr>
        <mc:AlternateContent>
          <mc:Choice Requires="wps">
            <w:drawing>
              <wp:anchor distT="0" distB="0" distL="114300" distR="114300" simplePos="0" relativeHeight="251727872" behindDoc="0" locked="1" layoutInCell="1" allowOverlap="1" wp14:anchorId="2FD9FD0A" wp14:editId="58CD2480">
                <wp:simplePos x="0" y="0"/>
                <wp:positionH relativeFrom="column">
                  <wp:posOffset>4326890</wp:posOffset>
                </wp:positionH>
                <wp:positionV relativeFrom="paragraph">
                  <wp:posOffset>-235585</wp:posOffset>
                </wp:positionV>
                <wp:extent cx="1440180" cy="396240"/>
                <wp:effectExtent l="12700" t="12700" r="0" b="0"/>
                <wp:wrapNone/>
                <wp:docPr id="292155434"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CB0D03C" w14:textId="77777777" w:rsidR="00EE5D8D" w:rsidRDefault="00EE5D8D" w:rsidP="00AB50E6">
                            <w:pPr>
                              <w:jc w:val="center"/>
                              <w:rPr>
                                <w:color w:val="000080"/>
                                <w:sz w:val="18"/>
                              </w:rPr>
                            </w:pPr>
                            <w:r>
                              <w:rPr>
                                <w:color w:val="000080"/>
                                <w:sz w:val="18"/>
                              </w:rPr>
                              <w:t>Cylic enumeration</w:t>
                            </w:r>
                            <w:r>
                              <w:rPr>
                                <w:color w:val="000080"/>
                                <w:sz w:val="18"/>
                              </w:rPr>
                              <w:br/>
                              <w:t xml:space="preserve">→ </w:t>
                            </w:r>
                            <w:r>
                              <w:rPr>
                                <w:color w:val="000080"/>
                                <w:sz w:val="18"/>
                              </w:rPr>
                              <w:fldChar w:fldCharType="begin"/>
                            </w:r>
                            <w:r>
                              <w:rPr>
                                <w:color w:val="000080"/>
                                <w:sz w:val="18"/>
                              </w:rPr>
                              <w:instrText xml:space="preserve"> REF _Ref20650084 \r \h </w:instrText>
                            </w:r>
                            <w:r>
                              <w:rPr>
                                <w:color w:val="000080"/>
                                <w:sz w:val="18"/>
                              </w:rPr>
                            </w:r>
                            <w:r>
                              <w:rPr>
                                <w:color w:val="000080"/>
                                <w:sz w:val="18"/>
                              </w:rPr>
                              <w:fldChar w:fldCharType="separate"/>
                            </w:r>
                            <w:r w:rsidR="005309C2">
                              <w:rPr>
                                <w:color w:val="000080"/>
                                <w:sz w:val="18"/>
                              </w:rPr>
                              <w:t>6.3.1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9FD0A" id="Text Box 283" o:spid="_x0000_s1062" type="#_x0000_t202" style="position:absolute;margin-left:340.7pt;margin-top:-18.55pt;width:113.4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EAH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" filled="f" fillcolor="#ffc" strokecolor="#339" strokeweight="2.25pt">
                <v:path arrowok="t"/>
                <v:textbox inset="0,1mm,0,1mm">
                  <w:txbxContent>
                    <w:p w14:paraId="2CB0D03C" w14:textId="77777777" w:rsidR="00EE5D8D" w:rsidRDefault="00EE5D8D" w:rsidP="00AB50E6">
                      <w:pPr>
                        <w:jc w:val="center"/>
                        <w:rPr>
                          <w:color w:val="000080"/>
                          <w:sz w:val="18"/>
                        </w:rPr>
                      </w:pPr>
                      <w:r>
                        <w:rPr>
                          <w:color w:val="000080"/>
                          <w:sz w:val="18"/>
                        </w:rPr>
                        <w:t>Cylic enumeration</w:t>
                      </w:r>
                      <w:r>
                        <w:rPr>
                          <w:color w:val="000080"/>
                          <w:sz w:val="18"/>
                        </w:rPr>
                        <w:br/>
                        <w:t xml:space="preserve">→ </w:t>
                      </w:r>
                      <w:r>
                        <w:rPr>
                          <w:color w:val="000080"/>
                          <w:sz w:val="18"/>
                        </w:rPr>
                        <w:fldChar w:fldCharType="begin"/>
                      </w:r>
                      <w:r>
                        <w:rPr>
                          <w:color w:val="000080"/>
                          <w:sz w:val="18"/>
                        </w:rPr>
                        <w:instrText xml:space="preserve"> REF _Ref20650084 \r \h </w:instrText>
                      </w:r>
                      <w:r>
                        <w:rPr>
                          <w:color w:val="000080"/>
                          <w:sz w:val="18"/>
                        </w:rPr>
                      </w:r>
                      <w:r>
                        <w:rPr>
                          <w:color w:val="000080"/>
                          <w:sz w:val="18"/>
                        </w:rPr>
                        <w:fldChar w:fldCharType="separate"/>
                      </w:r>
                      <w:r w:rsidR="005309C2">
                        <w:rPr>
                          <w:color w:val="000080"/>
                          <w:sz w:val="18"/>
                        </w:rPr>
                        <w:t>6.3.1</w:t>
                      </w:r>
                      <w:r>
                        <w:rPr>
                          <w:color w:val="000080"/>
                          <w:sz w:val="18"/>
                        </w:rPr>
                        <w:fldChar w:fldCharType="end"/>
                      </w:r>
                    </w:p>
                  </w:txbxContent>
                </v:textbox>
                <w10:anchorlock/>
              </v:shape>
            </w:pict>
          </mc:Fallback>
        </mc:AlternateContent>
      </w:r>
    </w:p>
    <w:p w14:paraId="13AEA702" w14:textId="77777777" w:rsidR="00026FE6" w:rsidRPr="003D3060" w:rsidRDefault="00026FE6">
      <w:pPr>
        <w:pStyle w:val="Beispielcodeeng"/>
        <w:rPr>
          <w:noProof w:val="0"/>
          <w:lang w:val="en-US"/>
        </w:rPr>
      </w:pPr>
      <w:r w:rsidRPr="003D3060">
        <w:rPr>
          <w:noProof w:val="0"/>
          <w:lang w:val="en-US"/>
        </w:rPr>
        <w:t xml:space="preserve">    CLASS InformationOnConditions =</w:t>
      </w:r>
    </w:p>
    <w:p w14:paraId="2E49C32E"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0112" behindDoc="0" locked="1" layoutInCell="1" allowOverlap="1" wp14:anchorId="50FE215C" wp14:editId="40529E9D">
                <wp:simplePos x="0" y="0"/>
                <wp:positionH relativeFrom="column">
                  <wp:posOffset>4339590</wp:posOffset>
                </wp:positionH>
                <wp:positionV relativeFrom="paragraph">
                  <wp:posOffset>819150</wp:posOffset>
                </wp:positionV>
                <wp:extent cx="1440180" cy="398145"/>
                <wp:effectExtent l="12700" t="12700" r="0" b="0"/>
                <wp:wrapNone/>
                <wp:docPr id="86782335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814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6196D37" w14:textId="77777777" w:rsidR="00EE5D8D" w:rsidRDefault="00EE5D8D">
                            <w:pPr>
                              <w:jc w:val="center"/>
                              <w:rPr>
                                <w:color w:val="000080"/>
                                <w:sz w:val="18"/>
                                <w:lang w:val="en-US"/>
                              </w:rPr>
                            </w:pPr>
                            <w:r>
                              <w:rPr>
                                <w:color w:val="000080"/>
                                <w:sz w:val="18"/>
                                <w:lang w:val="en-US"/>
                              </w:rPr>
                              <w:t xml:space="preserve">Optional and mandatory attributes → </w:t>
                            </w:r>
                            <w:r>
                              <w:rPr>
                                <w:color w:val="000080"/>
                                <w:sz w:val="18"/>
                              </w:rPr>
                              <w:fldChar w:fldCharType="begin"/>
                            </w:r>
                            <w:r>
                              <w:rPr>
                                <w:color w:val="000080"/>
                                <w:sz w:val="18"/>
                                <w:lang w:val="en-US"/>
                              </w:rPr>
                              <w:instrText xml:space="preserve"> REF _Ref20650130 \r \h </w:instrText>
                            </w:r>
                            <w:r>
                              <w:rPr>
                                <w:color w:val="000080"/>
                                <w:sz w:val="18"/>
                              </w:rPr>
                            </w:r>
                            <w:r>
                              <w:rPr>
                                <w:color w:val="000080"/>
                                <w:sz w:val="18"/>
                              </w:rPr>
                              <w:fldChar w:fldCharType="separate"/>
                            </w:r>
                            <w:r w:rsidR="005309C2">
                              <w:rPr>
                                <w:color w:val="000080"/>
                                <w:sz w:val="18"/>
                                <w:lang w:val="en-US"/>
                              </w:rPr>
                              <w:t>6.5</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E215C" id="Text Box 39" o:spid="_x0000_s1063" type="#_x0000_t202" style="position:absolute;margin-left:341.7pt;margin-top:64.5pt;width:113.4pt;height:31.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" filled="f" fillcolor="#ffc" strokecolor="#339" strokeweight="2.25pt">
                <v:path arrowok="t"/>
                <v:textbox inset="0,1mm,0,1mm">
                  <w:txbxContent>
                    <w:p w14:paraId="66196D37" w14:textId="77777777" w:rsidR="00EE5D8D" w:rsidRDefault="00EE5D8D">
                      <w:pPr>
                        <w:jc w:val="center"/>
                        <w:rPr>
                          <w:color w:val="000080"/>
                          <w:sz w:val="18"/>
                          <w:lang w:val="en-US"/>
                        </w:rPr>
                      </w:pPr>
                      <w:r>
                        <w:rPr>
                          <w:color w:val="000080"/>
                          <w:sz w:val="18"/>
                          <w:lang w:val="en-US"/>
                        </w:rPr>
                        <w:t xml:space="preserve">Optional and mandatory attributes → </w:t>
                      </w:r>
                      <w:r>
                        <w:rPr>
                          <w:color w:val="000080"/>
                          <w:sz w:val="18"/>
                        </w:rPr>
                        <w:fldChar w:fldCharType="begin"/>
                      </w:r>
                      <w:r>
                        <w:rPr>
                          <w:color w:val="000080"/>
                          <w:sz w:val="18"/>
                          <w:lang w:val="en-US"/>
                        </w:rPr>
                        <w:instrText xml:space="preserve"> REF _Ref20650130 \r \h </w:instrText>
                      </w:r>
                      <w:r>
                        <w:rPr>
                          <w:color w:val="000080"/>
                          <w:sz w:val="18"/>
                        </w:rPr>
                      </w:r>
                      <w:r>
                        <w:rPr>
                          <w:color w:val="000080"/>
                          <w:sz w:val="18"/>
                        </w:rPr>
                        <w:fldChar w:fldCharType="separate"/>
                      </w:r>
                      <w:r w:rsidR="005309C2">
                        <w:rPr>
                          <w:color w:val="000080"/>
                          <w:sz w:val="18"/>
                          <w:lang w:val="en-US"/>
                        </w:rPr>
                        <w:t>6.5</w:t>
                      </w:r>
                      <w:r>
                        <w:rPr>
                          <w:color w:val="000080"/>
                          <w:sz w:val="18"/>
                        </w:rPr>
                        <w:fldChar w:fldCharType="end"/>
                      </w:r>
                    </w:p>
                  </w:txbxContent>
                </v:textbox>
                <w10:anchorlock/>
              </v:shape>
            </w:pict>
          </mc:Fallback>
        </mc:AlternateContent>
      </w:r>
      <w:r w:rsidR="00026FE6" w:rsidRPr="003D3060">
        <w:rPr>
          <w:noProof w:val="0"/>
          <w:lang w:val="en-US"/>
        </w:rPr>
        <w:t xml:space="preserve">      !! Temperatures are indicated in degrees Celsius. This</w:t>
      </w:r>
    </w:p>
    <w:p w14:paraId="5ED1922D" w14:textId="77777777" w:rsidR="00026FE6" w:rsidRPr="003D3060" w:rsidRDefault="00026FE6">
      <w:pPr>
        <w:pStyle w:val="Beispielcodeeng"/>
        <w:rPr>
          <w:noProof w:val="0"/>
          <w:lang w:val="en-US"/>
        </w:rPr>
      </w:pPr>
      <w:r w:rsidRPr="003D3060">
        <w:rPr>
          <w:noProof w:val="0"/>
          <w:lang w:val="en-US"/>
        </w:rPr>
        <w:t xml:space="preserve">      !! unit is defined by the INTERLIS-units model (Units).</w:t>
      </w:r>
    </w:p>
    <w:p w14:paraId="28E1B9B7" w14:textId="77777777" w:rsidR="00026FE6" w:rsidRPr="003D3060" w:rsidRDefault="00026FE6">
      <w:pPr>
        <w:pStyle w:val="Beispielcodeeng"/>
        <w:rPr>
          <w:noProof w:val="0"/>
          <w:lang w:val="en-US"/>
        </w:rPr>
      </w:pPr>
      <w:r w:rsidRPr="003D3060">
        <w:rPr>
          <w:noProof w:val="0"/>
          <w:lang w:val="en-US"/>
        </w:rPr>
        <w:t xml:space="preserve">      !! MANDATORY means that the temperature</w:t>
      </w:r>
    </w:p>
    <w:p w14:paraId="769E747F" w14:textId="77777777" w:rsidR="00026FE6" w:rsidRPr="003D3060" w:rsidRDefault="00026FE6">
      <w:pPr>
        <w:pStyle w:val="Beispielcodeeng"/>
        <w:rPr>
          <w:noProof w:val="0"/>
          <w:lang w:val="en-US"/>
        </w:rPr>
      </w:pPr>
      <w:r w:rsidRPr="003D3060">
        <w:rPr>
          <w:noProof w:val="0"/>
          <w:lang w:val="en-US"/>
        </w:rPr>
        <w:t xml:space="preserve">      !! must be known.</w:t>
      </w:r>
    </w:p>
    <w:p w14:paraId="37E8363B" w14:textId="77777777" w:rsidR="00026FE6" w:rsidRPr="003D3060" w:rsidRDefault="00026FE6">
      <w:pPr>
        <w:pStyle w:val="Beispielcodeeng"/>
        <w:rPr>
          <w:noProof w:val="0"/>
          <w:lang w:val="en-US"/>
        </w:rPr>
      </w:pPr>
      <w:r w:rsidRPr="003D3060">
        <w:rPr>
          <w:noProof w:val="0"/>
          <w:lang w:val="en-US"/>
        </w:rPr>
        <w:t xml:space="preserve">      Temperature: MANDATORY -50 .. 50 [Units.oC];</w:t>
      </w:r>
    </w:p>
    <w:p w14:paraId="62754648" w14:textId="77777777" w:rsidR="001C0CB3" w:rsidRPr="003D3060" w:rsidRDefault="001C0CB3" w:rsidP="001C0CB3">
      <w:pPr>
        <w:pStyle w:val="Beispielcodeeng"/>
        <w:rPr>
          <w:lang w:val="en-US"/>
        </w:rPr>
      </w:pPr>
      <w:r w:rsidRPr="003D3060">
        <w:rPr>
          <w:lang w:val="en-US"/>
        </w:rPr>
        <w:t xml:space="preserve">      !! </w:t>
      </w:r>
      <w:r w:rsidR="00C51B9C" w:rsidRPr="003D3060">
        <w:rPr>
          <w:lang w:val="en-US"/>
        </w:rPr>
        <w:t>The attribute refers to the above</w:t>
      </w:r>
      <w:r w:rsidR="008C3CD4" w:rsidRPr="003D3060">
        <w:rPr>
          <w:lang w:val="en-US"/>
        </w:rPr>
        <w:t>-mentioned structure</w:t>
      </w:r>
    </w:p>
    <w:p w14:paraId="4816119F" w14:textId="77777777" w:rsidR="001C0CB3" w:rsidRPr="003D3060" w:rsidRDefault="001C0CB3" w:rsidP="001C0CB3">
      <w:pPr>
        <w:pStyle w:val="Beispielcodeeng"/>
        <w:rPr>
          <w:lang w:val="en-US"/>
        </w:rPr>
      </w:pPr>
      <w:r w:rsidRPr="003D3060">
        <w:rPr>
          <w:lang w:val="en-US"/>
        </w:rPr>
        <w:t xml:space="preserve">      !! </w:t>
      </w:r>
      <w:r w:rsidR="008C3CD4" w:rsidRPr="003D3060">
        <w:rPr>
          <w:lang w:val="en-US"/>
        </w:rPr>
        <w:t>Indication</w:t>
      </w:r>
      <w:r w:rsidR="00DC05C7">
        <w:rPr>
          <w:lang w:val="en-US"/>
        </w:rPr>
        <w:t>O</w:t>
      </w:r>
      <w:r w:rsidR="008C3CD4" w:rsidRPr="003D3060">
        <w:rPr>
          <w:lang w:val="en-US"/>
        </w:rPr>
        <w:t>f</w:t>
      </w:r>
      <w:r w:rsidR="00DC05C7">
        <w:rPr>
          <w:lang w:val="en-US"/>
        </w:rPr>
        <w:t>W</w:t>
      </w:r>
      <w:r w:rsidR="008C3CD4" w:rsidRPr="003D3060">
        <w:rPr>
          <w:lang w:val="en-US"/>
        </w:rPr>
        <w:t>ind.</w:t>
      </w:r>
    </w:p>
    <w:p w14:paraId="11AED5F5" w14:textId="77777777" w:rsidR="00026FE6" w:rsidRPr="003D3060" w:rsidRDefault="00026FE6">
      <w:pPr>
        <w:pStyle w:val="Beispielcodeeng"/>
        <w:rPr>
          <w:noProof w:val="0"/>
          <w:lang w:val="en-US"/>
        </w:rPr>
      </w:pPr>
      <w:r w:rsidRPr="003D3060">
        <w:rPr>
          <w:noProof w:val="0"/>
          <w:lang w:val="en-US"/>
        </w:rPr>
        <w:t xml:space="preserve">      Wind: IndicationOfWind;</w:t>
      </w:r>
    </w:p>
    <w:p w14:paraId="7B52DFA2" w14:textId="77777777" w:rsidR="00026FE6" w:rsidRPr="003D3060" w:rsidRDefault="00026FE6">
      <w:pPr>
        <w:pStyle w:val="Beispielcodeeng"/>
        <w:rPr>
          <w:noProof w:val="0"/>
          <w:lang w:val="en-US"/>
        </w:rPr>
      </w:pPr>
      <w:r w:rsidRPr="003D3060">
        <w:rPr>
          <w:noProof w:val="0"/>
          <w:lang w:val="en-US"/>
        </w:rPr>
        <w:t xml:space="preserve">      WaitingTime: Ahland.LengthOfTimeInMinutes;</w:t>
      </w:r>
    </w:p>
    <w:p w14:paraId="355A3C91" w14:textId="77777777" w:rsidR="00026FE6" w:rsidRPr="003D3060" w:rsidRDefault="00026FE6">
      <w:pPr>
        <w:pStyle w:val="Beispielcodeeng"/>
        <w:rPr>
          <w:noProof w:val="0"/>
          <w:lang w:val="en-US"/>
        </w:rPr>
      </w:pPr>
      <w:r w:rsidRPr="003D3060">
        <w:rPr>
          <w:noProof w:val="0"/>
          <w:lang w:val="en-US"/>
        </w:rPr>
        <w:t xml:space="preserve">      Captured: MANDATORY </w:t>
      </w:r>
      <w:r w:rsidR="00495F51" w:rsidRPr="00495F51">
        <w:rPr>
          <w:noProof w:val="0"/>
          <w:lang w:val="en-US"/>
        </w:rPr>
        <w:t>INTERLIS.XMLDateTime</w:t>
      </w:r>
      <w:r w:rsidRPr="003D3060">
        <w:rPr>
          <w:noProof w:val="0"/>
          <w:lang w:val="en-US"/>
        </w:rPr>
        <w:t>;</w:t>
      </w:r>
    </w:p>
    <w:p w14:paraId="61D2641C" w14:textId="77777777" w:rsidR="00026FE6" w:rsidRPr="003D3060" w:rsidRDefault="00026FE6">
      <w:pPr>
        <w:pStyle w:val="Beispielcodeeng"/>
        <w:rPr>
          <w:noProof w:val="0"/>
          <w:lang w:val="en-US"/>
        </w:rPr>
      </w:pPr>
      <w:r w:rsidRPr="003D3060">
        <w:rPr>
          <w:noProof w:val="0"/>
          <w:lang w:val="en-US"/>
        </w:rPr>
        <w:t xml:space="preserve">    END InformationOnConditions;</w:t>
      </w:r>
    </w:p>
    <w:p w14:paraId="5F57736A" w14:textId="77777777" w:rsidR="00026FE6" w:rsidRPr="003D3060" w:rsidRDefault="00026FE6">
      <w:pPr>
        <w:pStyle w:val="Beispielcodeeng"/>
        <w:rPr>
          <w:noProof w:val="0"/>
          <w:lang w:val="en-US"/>
        </w:rPr>
      </w:pPr>
    </w:p>
    <w:p w14:paraId="38F3A344" w14:textId="77777777" w:rsidR="00026FE6" w:rsidRPr="003D3060" w:rsidRDefault="00026FE6">
      <w:pPr>
        <w:pStyle w:val="Beispielcodeeng"/>
        <w:rPr>
          <w:noProof w:val="0"/>
          <w:lang w:val="en-US"/>
        </w:rPr>
      </w:pPr>
      <w:r w:rsidRPr="003D3060">
        <w:rPr>
          <w:noProof w:val="0"/>
          <w:lang w:val="en-US"/>
        </w:rPr>
        <w:t xml:space="preserve">    ASSOCIATION =</w:t>
      </w:r>
    </w:p>
    <w:p w14:paraId="75CB47E8" w14:textId="77777777" w:rsidR="00026FE6" w:rsidRPr="003D3060" w:rsidRDefault="00026FE6">
      <w:pPr>
        <w:pStyle w:val="Beispielcodeeng"/>
        <w:rPr>
          <w:noProof w:val="0"/>
          <w:lang w:val="en-US"/>
        </w:rPr>
      </w:pPr>
      <w:r w:rsidRPr="003D3060">
        <w:rPr>
          <w:noProof w:val="0"/>
          <w:lang w:val="en-US"/>
        </w:rPr>
        <w:t xml:space="preserve">      Transport (EXTERNAL) -&lt;#&gt; {1}IlisTour.MITAlpineTransports.MITAlpineTransport;</w:t>
      </w:r>
    </w:p>
    <w:p w14:paraId="1292982E" w14:textId="77777777" w:rsidR="00026FE6" w:rsidRPr="003D3060" w:rsidRDefault="00026FE6">
      <w:pPr>
        <w:pStyle w:val="Beispielcodeeng"/>
        <w:rPr>
          <w:noProof w:val="0"/>
          <w:lang w:val="en-US"/>
        </w:rPr>
      </w:pPr>
      <w:r w:rsidRPr="003D3060">
        <w:rPr>
          <w:noProof w:val="0"/>
          <w:lang w:val="en-US"/>
        </w:rPr>
        <w:t xml:space="preserve">      InformationOnConditions -- {*} InformationOnConditions;</w:t>
      </w:r>
    </w:p>
    <w:p w14:paraId="1CE4CACB" w14:textId="77777777" w:rsidR="00026FE6" w:rsidRPr="003D3060" w:rsidRDefault="00026FE6">
      <w:pPr>
        <w:pStyle w:val="Beispielcodeeng"/>
        <w:rPr>
          <w:noProof w:val="0"/>
          <w:lang w:val="en-US"/>
        </w:rPr>
      </w:pPr>
      <w:r w:rsidRPr="003D3060">
        <w:rPr>
          <w:noProof w:val="0"/>
          <w:lang w:val="en-US"/>
        </w:rPr>
        <w:t xml:space="preserve">    END;</w:t>
      </w:r>
    </w:p>
    <w:p w14:paraId="10449C6D" w14:textId="77777777" w:rsidR="00026FE6" w:rsidRPr="003D3060" w:rsidRDefault="00026FE6">
      <w:pPr>
        <w:pStyle w:val="Beispielcodeeng"/>
        <w:rPr>
          <w:noProof w:val="0"/>
          <w:lang w:val="en-US"/>
        </w:rPr>
      </w:pPr>
    </w:p>
    <w:p w14:paraId="3331AA6F" w14:textId="77777777" w:rsidR="00026FE6" w:rsidRPr="003D3060" w:rsidRDefault="00026FE6">
      <w:pPr>
        <w:pStyle w:val="Beispielcodeeng"/>
        <w:rPr>
          <w:noProof w:val="0"/>
          <w:lang w:val="en-US"/>
        </w:rPr>
      </w:pPr>
      <w:r w:rsidRPr="003D3060">
        <w:rPr>
          <w:noProof w:val="0"/>
          <w:lang w:val="en-US"/>
        </w:rPr>
        <w:t xml:space="preserve">  END MITCurrentEvents;</w:t>
      </w:r>
    </w:p>
    <w:p w14:paraId="13643DF1" w14:textId="77777777" w:rsidR="00026FE6" w:rsidRPr="003D3060" w:rsidRDefault="00026FE6">
      <w:pPr>
        <w:pStyle w:val="Beispielcodeeng"/>
        <w:rPr>
          <w:noProof w:val="0"/>
          <w:lang w:val="en-US"/>
        </w:rPr>
      </w:pPr>
    </w:p>
    <w:p w14:paraId="07A90352" w14:textId="77777777" w:rsidR="00026FE6" w:rsidRPr="003D3060" w:rsidRDefault="00026FE6">
      <w:pPr>
        <w:pStyle w:val="Beispielcodeeng"/>
        <w:rPr>
          <w:noProof w:val="0"/>
          <w:lang w:val="en-US"/>
        </w:rPr>
      </w:pPr>
    </w:p>
    <w:p w14:paraId="79F1202D"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20352" behindDoc="0" locked="1" layoutInCell="0" allowOverlap="1" wp14:anchorId="3C9BBEDB" wp14:editId="3DF5BEE3">
                <wp:simplePos x="0" y="0"/>
                <wp:positionH relativeFrom="column">
                  <wp:posOffset>4320540</wp:posOffset>
                </wp:positionH>
                <wp:positionV relativeFrom="paragraph">
                  <wp:posOffset>0</wp:posOffset>
                </wp:positionV>
                <wp:extent cx="1440180" cy="238125"/>
                <wp:effectExtent l="12700" t="12700" r="0" b="3175"/>
                <wp:wrapNone/>
                <wp:docPr id="192902019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12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C31AABA" w14:textId="77777777" w:rsidR="00EE5D8D" w:rsidRPr="00FC2B42" w:rsidRDefault="00EE5D8D">
                            <w:pPr>
                              <w:jc w:val="center"/>
                              <w:rPr>
                                <w:color w:val="000080"/>
                                <w:sz w:val="18"/>
                                <w:lang w:val="en-US"/>
                              </w:rPr>
                            </w:pPr>
                            <w:r w:rsidRPr="00FC2B42">
                              <w:rPr>
                                <w:color w:val="000080"/>
                                <w:sz w:val="18"/>
                                <w:lang w:val="en-US"/>
                              </w:rPr>
                              <w:t xml:space="preserve">Enumerations → </w:t>
                            </w:r>
                            <w:r w:rsidRPr="00FC2B42">
                              <w:rPr>
                                <w:color w:val="000080"/>
                                <w:sz w:val="18"/>
                                <w:lang w:val="en-US"/>
                              </w:rPr>
                              <w:fldChar w:fldCharType="begin"/>
                            </w:r>
                            <w:r w:rsidRPr="00FC2B42">
                              <w:rPr>
                                <w:color w:val="000080"/>
                                <w:sz w:val="18"/>
                                <w:lang w:val="en-US"/>
                              </w:rPr>
                              <w:instrText xml:space="preserve"> REF _Ref20650084 \r \h </w:instrText>
                            </w:r>
                            <w:r w:rsidRPr="00FC2B42">
                              <w:rPr>
                                <w:color w:val="000080"/>
                                <w:sz w:val="18"/>
                                <w:lang w:val="en-US"/>
                              </w:rPr>
                            </w:r>
                            <w:r w:rsidRPr="00FC2B42">
                              <w:rPr>
                                <w:color w:val="000080"/>
                                <w:sz w:val="18"/>
                                <w:lang w:val="en-US"/>
                              </w:rPr>
                              <w:fldChar w:fldCharType="separate"/>
                            </w:r>
                            <w:r w:rsidR="005309C2">
                              <w:rPr>
                                <w:color w:val="000080"/>
                                <w:sz w:val="18"/>
                                <w:lang w:val="en-US"/>
                              </w:rPr>
                              <w:t>6.3.1</w:t>
                            </w:r>
                            <w:r w:rsidRPr="00FC2B42">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BBEDB" id="Text Box 52" o:spid="_x0000_s1064" type="#_x0000_t202" style="position:absolute;margin-left:340.2pt;margin-top:0;width:113.4pt;height:18.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" o:allowincell="f" filled="f" fillcolor="#ffc" strokecolor="#339" strokeweight="2.25pt">
                <v:path arrowok="t"/>
                <v:textbox inset="0,1mm,0,1mm">
                  <w:txbxContent>
                    <w:p w14:paraId="4C31AABA" w14:textId="77777777" w:rsidR="00EE5D8D" w:rsidRPr="00FC2B42" w:rsidRDefault="00EE5D8D">
                      <w:pPr>
                        <w:jc w:val="center"/>
                        <w:rPr>
                          <w:color w:val="000080"/>
                          <w:sz w:val="18"/>
                          <w:lang w:val="en-US"/>
                        </w:rPr>
                      </w:pPr>
                      <w:r w:rsidRPr="00FC2B42">
                        <w:rPr>
                          <w:color w:val="000080"/>
                          <w:sz w:val="18"/>
                          <w:lang w:val="en-US"/>
                        </w:rPr>
                        <w:t xml:space="preserve">Enumerations → </w:t>
                      </w:r>
                      <w:r w:rsidRPr="00FC2B42">
                        <w:rPr>
                          <w:color w:val="000080"/>
                          <w:sz w:val="18"/>
                          <w:lang w:val="en-US"/>
                        </w:rPr>
                        <w:fldChar w:fldCharType="begin"/>
                      </w:r>
                      <w:r w:rsidRPr="00FC2B42">
                        <w:rPr>
                          <w:color w:val="000080"/>
                          <w:sz w:val="18"/>
                          <w:lang w:val="en-US"/>
                        </w:rPr>
                        <w:instrText xml:space="preserve"> REF _Ref20650084 \r \h </w:instrText>
                      </w:r>
                      <w:r w:rsidRPr="00FC2B42">
                        <w:rPr>
                          <w:color w:val="000080"/>
                          <w:sz w:val="18"/>
                          <w:lang w:val="en-US"/>
                        </w:rPr>
                      </w:r>
                      <w:r w:rsidRPr="00FC2B42">
                        <w:rPr>
                          <w:color w:val="000080"/>
                          <w:sz w:val="18"/>
                          <w:lang w:val="en-US"/>
                        </w:rPr>
                        <w:fldChar w:fldCharType="separate"/>
                      </w:r>
                      <w:r w:rsidR="005309C2">
                        <w:rPr>
                          <w:color w:val="000080"/>
                          <w:sz w:val="18"/>
                          <w:lang w:val="en-US"/>
                        </w:rPr>
                        <w:t>6.3.1</w:t>
                      </w:r>
                      <w:r w:rsidRPr="00FC2B42">
                        <w:rPr>
                          <w:color w:val="000080"/>
                          <w:sz w:val="18"/>
                          <w:lang w:val="en-US"/>
                        </w:rPr>
                        <w:fldChar w:fldCharType="end"/>
                      </w:r>
                    </w:p>
                  </w:txbxContent>
                </v:textbox>
                <w10:anchorlock/>
              </v:shape>
            </w:pict>
          </mc:Fallback>
        </mc:AlternateContent>
      </w:r>
      <w:r w:rsidR="00026FE6" w:rsidRPr="003D3060">
        <w:rPr>
          <w:noProof w:val="0"/>
          <w:lang w:val="en-US"/>
        </w:rPr>
        <w:t xml:space="preserve">  TOPIC SkiRuns =</w:t>
      </w:r>
    </w:p>
    <w:p w14:paraId="326C51D0" w14:textId="77777777" w:rsidR="00026FE6" w:rsidRPr="003D3060" w:rsidRDefault="00026FE6">
      <w:pPr>
        <w:pStyle w:val="Beispielcodeeng"/>
        <w:rPr>
          <w:noProof w:val="0"/>
          <w:lang w:val="en-US"/>
        </w:rPr>
      </w:pPr>
    </w:p>
    <w:p w14:paraId="008B6EF6" w14:textId="77777777" w:rsidR="00026FE6" w:rsidRPr="003D3060" w:rsidRDefault="00026FE6">
      <w:pPr>
        <w:pStyle w:val="Beispielcodeeng"/>
        <w:rPr>
          <w:noProof w:val="0"/>
          <w:lang w:val="en-US"/>
        </w:rPr>
      </w:pPr>
      <w:r w:rsidRPr="003D3060">
        <w:rPr>
          <w:noProof w:val="0"/>
          <w:lang w:val="en-US"/>
        </w:rPr>
        <w:t xml:space="preserve">    CLASS SkiRun =</w:t>
      </w:r>
    </w:p>
    <w:p w14:paraId="002C710B" w14:textId="77777777" w:rsidR="00026FE6" w:rsidRPr="003D3060" w:rsidRDefault="00026FE6">
      <w:pPr>
        <w:pStyle w:val="Beispielcodeeng"/>
        <w:rPr>
          <w:noProof w:val="0"/>
          <w:lang w:val="en-US"/>
        </w:rPr>
      </w:pPr>
      <w:r w:rsidRPr="003D3060">
        <w:rPr>
          <w:noProof w:val="0"/>
          <w:lang w:val="en-US"/>
        </w:rPr>
        <w:t xml:space="preserve">      Difficulty: (blue, red, black: FINAL) ORDERED;</w:t>
      </w:r>
      <w:r w:rsidRPr="003D3060">
        <w:rPr>
          <w:noProof w:val="0"/>
          <w:lang w:val="en-US"/>
        </w:rPr>
        <w:fldChar w:fldCharType="begin"/>
      </w:r>
      <w:r w:rsidRPr="003D3060">
        <w:rPr>
          <w:noProof w:val="0"/>
          <w:lang w:val="en-US"/>
        </w:rPr>
        <w:instrText xml:space="preserve"> XE "Enumeration:ordered" \i </w:instrText>
      </w:r>
      <w:r w:rsidRPr="003D3060">
        <w:rPr>
          <w:noProof w:val="0"/>
          <w:lang w:val="en-US"/>
        </w:rPr>
        <w:fldChar w:fldCharType="end"/>
      </w:r>
    </w:p>
    <w:p w14:paraId="43F963C7"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1136" behindDoc="0" locked="1" layoutInCell="0" allowOverlap="1" wp14:anchorId="17A8D073" wp14:editId="42519848">
                <wp:simplePos x="0" y="0"/>
                <wp:positionH relativeFrom="column">
                  <wp:posOffset>4320540</wp:posOffset>
                </wp:positionH>
                <wp:positionV relativeFrom="paragraph">
                  <wp:posOffset>0</wp:posOffset>
                </wp:positionV>
                <wp:extent cx="1440180" cy="234315"/>
                <wp:effectExtent l="12700" t="12700" r="0" b="0"/>
                <wp:wrapNone/>
                <wp:docPr id="104544216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5F592CD" w14:textId="77777777" w:rsidR="00EE5D8D" w:rsidRPr="00062714" w:rsidRDefault="00EE5D8D">
                            <w:pPr>
                              <w:jc w:val="center"/>
                              <w:rPr>
                                <w:color w:val="000080"/>
                                <w:sz w:val="18"/>
                                <w:lang w:val="en-US"/>
                              </w:rPr>
                            </w:pPr>
                            <w:r w:rsidRPr="00062714">
                              <w:rPr>
                                <w:color w:val="000080"/>
                                <w:sz w:val="18"/>
                                <w:lang w:val="en-US"/>
                              </w:rPr>
                              <w:t xml:space="preserve">Lines → </w:t>
                            </w:r>
                            <w:r w:rsidRPr="00062714">
                              <w:rPr>
                                <w:color w:val="000080"/>
                                <w:sz w:val="18"/>
                                <w:lang w:val="en-US"/>
                              </w:rPr>
                              <w:fldChar w:fldCharType="begin"/>
                            </w:r>
                            <w:r w:rsidRPr="00062714">
                              <w:rPr>
                                <w:color w:val="000080"/>
                                <w:sz w:val="18"/>
                                <w:lang w:val="en-US"/>
                              </w:rPr>
                              <w:instrText xml:space="preserve"> REF _Ref20649951 \r \h </w:instrText>
                            </w:r>
                            <w:r w:rsidRPr="00062714">
                              <w:rPr>
                                <w:color w:val="000080"/>
                                <w:sz w:val="18"/>
                                <w:lang w:val="en-US"/>
                              </w:rPr>
                            </w:r>
                            <w:r w:rsidRPr="00062714">
                              <w:rPr>
                                <w:color w:val="000080"/>
                                <w:sz w:val="18"/>
                                <w:lang w:val="en-US"/>
                              </w:rPr>
                              <w:fldChar w:fldCharType="separate"/>
                            </w:r>
                            <w:r w:rsidR="005309C2">
                              <w:rPr>
                                <w:color w:val="000080"/>
                                <w:sz w:val="18"/>
                                <w:lang w:val="en-US"/>
                              </w:rPr>
                              <w:t>6.9</w:t>
                            </w:r>
                            <w:r w:rsidRPr="00062714">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8D073" id="Text Box 40" o:spid="_x0000_s1065" type="#_x0000_t202" style="position:absolute;margin-left:340.2pt;margin-top:0;width:113.4pt;height:18.4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r//BQ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" o:allowincell="f" filled="f" fillcolor="#ffc" strokecolor="#339" strokeweight="2.25pt">
                <v:path arrowok="t"/>
                <v:textbox inset="0,1mm,0,1mm">
                  <w:txbxContent>
                    <w:p w14:paraId="55F592CD" w14:textId="77777777" w:rsidR="00EE5D8D" w:rsidRPr="00062714" w:rsidRDefault="00EE5D8D">
                      <w:pPr>
                        <w:jc w:val="center"/>
                        <w:rPr>
                          <w:color w:val="000080"/>
                          <w:sz w:val="18"/>
                          <w:lang w:val="en-US"/>
                        </w:rPr>
                      </w:pPr>
                      <w:r w:rsidRPr="00062714">
                        <w:rPr>
                          <w:color w:val="000080"/>
                          <w:sz w:val="18"/>
                          <w:lang w:val="en-US"/>
                        </w:rPr>
                        <w:t xml:space="preserve">Lines → </w:t>
                      </w:r>
                      <w:r w:rsidRPr="00062714">
                        <w:rPr>
                          <w:color w:val="000080"/>
                          <w:sz w:val="18"/>
                          <w:lang w:val="en-US"/>
                        </w:rPr>
                        <w:fldChar w:fldCharType="begin"/>
                      </w:r>
                      <w:r w:rsidRPr="00062714">
                        <w:rPr>
                          <w:color w:val="000080"/>
                          <w:sz w:val="18"/>
                          <w:lang w:val="en-US"/>
                        </w:rPr>
                        <w:instrText xml:space="preserve"> REF _Ref20649951 \r \h </w:instrText>
                      </w:r>
                      <w:r w:rsidRPr="00062714">
                        <w:rPr>
                          <w:color w:val="000080"/>
                          <w:sz w:val="18"/>
                          <w:lang w:val="en-US"/>
                        </w:rPr>
                      </w:r>
                      <w:r w:rsidRPr="00062714">
                        <w:rPr>
                          <w:color w:val="000080"/>
                          <w:sz w:val="18"/>
                          <w:lang w:val="en-US"/>
                        </w:rPr>
                        <w:fldChar w:fldCharType="separate"/>
                      </w:r>
                      <w:r w:rsidR="005309C2">
                        <w:rPr>
                          <w:color w:val="000080"/>
                          <w:sz w:val="18"/>
                          <w:lang w:val="en-US"/>
                        </w:rPr>
                        <w:t>6.9</w:t>
                      </w:r>
                      <w:r w:rsidRPr="00062714">
                        <w:rPr>
                          <w:color w:val="000080"/>
                          <w:sz w:val="18"/>
                          <w:lang w:val="en-US"/>
                        </w:rPr>
                        <w:fldChar w:fldCharType="end"/>
                      </w:r>
                    </w:p>
                  </w:txbxContent>
                </v:textbox>
                <w10:anchorlock/>
              </v:shape>
            </w:pict>
          </mc:Fallback>
        </mc:AlternateContent>
      </w:r>
      <w:r w:rsidR="00026FE6" w:rsidRPr="003D3060">
        <w:rPr>
          <w:noProof w:val="0"/>
          <w:lang w:val="en-US"/>
        </w:rPr>
        <w:t xml:space="preserve">      Course: AhlandLineDirected;</w:t>
      </w:r>
    </w:p>
    <w:p w14:paraId="517591C9" w14:textId="77777777" w:rsidR="00026FE6" w:rsidRPr="003D3060" w:rsidRDefault="00026FE6">
      <w:pPr>
        <w:pStyle w:val="Beispielcodeeng"/>
        <w:rPr>
          <w:noProof w:val="0"/>
          <w:lang w:val="en-US"/>
        </w:rPr>
      </w:pPr>
      <w:r w:rsidRPr="003D3060">
        <w:rPr>
          <w:noProof w:val="0"/>
          <w:lang w:val="en-US"/>
        </w:rPr>
        <w:t xml:space="preserve">    END SkiRun;</w:t>
      </w:r>
    </w:p>
    <w:p w14:paraId="26669AD9" w14:textId="77777777" w:rsidR="00026FE6" w:rsidRPr="003D3060" w:rsidRDefault="00026FE6">
      <w:pPr>
        <w:pStyle w:val="Beispielcodeeng"/>
        <w:rPr>
          <w:noProof w:val="0"/>
          <w:lang w:val="en-US"/>
        </w:rPr>
      </w:pPr>
    </w:p>
    <w:p w14:paraId="494F2D9B" w14:textId="77777777" w:rsidR="00026FE6" w:rsidRPr="003D3060" w:rsidRDefault="00026FE6">
      <w:pPr>
        <w:pStyle w:val="Beispielcodeeng"/>
        <w:rPr>
          <w:noProof w:val="0"/>
          <w:lang w:val="en-US"/>
        </w:rPr>
      </w:pPr>
      <w:r w:rsidRPr="003D3060">
        <w:rPr>
          <w:noProof w:val="0"/>
          <w:lang w:val="en-US"/>
        </w:rPr>
        <w:t xml:space="preserve">  END SkiRuns;</w:t>
      </w:r>
    </w:p>
    <w:p w14:paraId="7D9564AD" w14:textId="77777777" w:rsidR="00026FE6" w:rsidRPr="003D3060" w:rsidRDefault="00026FE6">
      <w:pPr>
        <w:pStyle w:val="Beispielcodeeng"/>
        <w:rPr>
          <w:noProof w:val="0"/>
          <w:lang w:val="en-US"/>
        </w:rPr>
      </w:pPr>
    </w:p>
    <w:p w14:paraId="67444B17" w14:textId="77777777" w:rsidR="00026FE6" w:rsidRPr="003D3060" w:rsidRDefault="00026FE6">
      <w:pPr>
        <w:pStyle w:val="Beispielcodeeng"/>
        <w:rPr>
          <w:noProof w:val="0"/>
          <w:lang w:val="en-US"/>
        </w:rPr>
      </w:pPr>
    </w:p>
    <w:p w14:paraId="42019024" w14:textId="77777777" w:rsidR="00026FE6" w:rsidRPr="003D3060" w:rsidRDefault="00026FE6">
      <w:pPr>
        <w:pStyle w:val="Beispielcodeeng"/>
        <w:rPr>
          <w:noProof w:val="0"/>
          <w:lang w:val="en-US"/>
        </w:rPr>
      </w:pPr>
      <w:r w:rsidRPr="003D3060">
        <w:rPr>
          <w:noProof w:val="0"/>
          <w:lang w:val="en-US"/>
        </w:rPr>
        <w:t xml:space="preserve">  TOPIC Condition</w:t>
      </w:r>
      <w:r w:rsidR="00F9108B" w:rsidRPr="003D3060">
        <w:rPr>
          <w:noProof w:val="0"/>
          <w:lang w:val="en-US"/>
        </w:rPr>
        <w:t>s</w:t>
      </w:r>
      <w:r w:rsidRPr="003D3060">
        <w:rPr>
          <w:noProof w:val="0"/>
          <w:lang w:val="en-US"/>
        </w:rPr>
        <w:t>OfSkiRuns =</w:t>
      </w:r>
    </w:p>
    <w:p w14:paraId="5103864D" w14:textId="77777777" w:rsidR="00026FE6" w:rsidRPr="003D3060" w:rsidRDefault="00026FE6">
      <w:pPr>
        <w:pStyle w:val="Beispielcodeeng"/>
        <w:rPr>
          <w:noProof w:val="0"/>
          <w:lang w:val="en-US"/>
        </w:rPr>
      </w:pPr>
    </w:p>
    <w:p w14:paraId="0F440DEB" w14:textId="77777777" w:rsidR="00026FE6" w:rsidRPr="003D3060" w:rsidRDefault="00026FE6">
      <w:pPr>
        <w:pStyle w:val="Beispielcodeeng"/>
        <w:rPr>
          <w:noProof w:val="0"/>
          <w:lang w:val="en-US"/>
        </w:rPr>
      </w:pPr>
      <w:r w:rsidRPr="003D3060">
        <w:rPr>
          <w:noProof w:val="0"/>
          <w:lang w:val="en-US"/>
        </w:rPr>
        <w:t xml:space="preserve">    CLASS ConditionOfSkiRuns =</w:t>
      </w:r>
    </w:p>
    <w:p w14:paraId="40D6B0F6"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12160" behindDoc="0" locked="1" layoutInCell="1" allowOverlap="1" wp14:anchorId="4F4BC717" wp14:editId="29219B64">
                <wp:simplePos x="0" y="0"/>
                <wp:positionH relativeFrom="column">
                  <wp:posOffset>4358640</wp:posOffset>
                </wp:positionH>
                <wp:positionV relativeFrom="paragraph">
                  <wp:posOffset>-66675</wp:posOffset>
                </wp:positionV>
                <wp:extent cx="1440180" cy="234315"/>
                <wp:effectExtent l="12700" t="12700" r="0" b="0"/>
                <wp:wrapNone/>
                <wp:docPr id="103665533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BA26A2F" w14:textId="77777777" w:rsidR="00EE5D8D" w:rsidRPr="00FC2B42" w:rsidRDefault="00EE5D8D">
                            <w:pPr>
                              <w:jc w:val="center"/>
                              <w:rPr>
                                <w:color w:val="000080"/>
                                <w:sz w:val="18"/>
                                <w:lang w:val="en-US"/>
                              </w:rPr>
                            </w:pPr>
                            <w:r>
                              <w:rPr>
                                <w:color w:val="000080"/>
                                <w:sz w:val="18"/>
                                <w:lang w:val="en-US"/>
                              </w:rPr>
                              <w:t>T</w:t>
                            </w:r>
                            <w:r w:rsidRPr="00FC2B42">
                              <w:rPr>
                                <w:color w:val="000080"/>
                                <w:sz w:val="18"/>
                                <w:lang w:val="en-US"/>
                              </w:rPr>
                              <w:t xml:space="preserve">essellation → </w:t>
                            </w:r>
                            <w:r>
                              <w:rPr>
                                <w:color w:val="000080"/>
                                <w:sz w:val="18"/>
                                <w:lang w:val="en-US"/>
                              </w:rPr>
                              <w:fldChar w:fldCharType="begin"/>
                            </w:r>
                            <w:r>
                              <w:rPr>
                                <w:color w:val="000080"/>
                                <w:sz w:val="18"/>
                                <w:lang w:val="en-US"/>
                              </w:rPr>
                              <w:instrText xml:space="preserve"> REF _Ref153960736 \r \h </w:instrText>
                            </w:r>
                            <w:r w:rsidRPr="00331B35">
                              <w:rPr>
                                <w:color w:val="000080"/>
                                <w:sz w:val="18"/>
                                <w:lang w:val="en-US"/>
                              </w:rPr>
                            </w:r>
                            <w:r>
                              <w:rPr>
                                <w:color w:val="000080"/>
                                <w:sz w:val="18"/>
                                <w:lang w:val="en-US"/>
                              </w:rPr>
                              <w:fldChar w:fldCharType="separate"/>
                            </w:r>
                            <w:r w:rsidR="005309C2">
                              <w:rPr>
                                <w:color w:val="000080"/>
                                <w:sz w:val="18"/>
                                <w:lang w:val="en-US"/>
                              </w:rPr>
                              <w:t>6.9.4</w:t>
                            </w:r>
                            <w:r>
                              <w:rPr>
                                <w:color w:val="000080"/>
                                <w:sz w:val="18"/>
                                <w:lang w:val="en-US"/>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BC717" id="Text Box 41" o:spid="_x0000_s1066" type="#_x0000_t202" style="position:absolute;margin-left:343.2pt;margin-top:-5.25pt;width:113.4pt;height:18.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z3s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" filled="f" fillcolor="#ffc" strokecolor="#339" strokeweight="2.25pt">
                <v:path arrowok="t"/>
                <v:textbox inset="0,1mm,0,1mm">
                  <w:txbxContent>
                    <w:p w14:paraId="2BA26A2F" w14:textId="77777777" w:rsidR="00EE5D8D" w:rsidRPr="00FC2B42" w:rsidRDefault="00EE5D8D">
                      <w:pPr>
                        <w:jc w:val="center"/>
                        <w:rPr>
                          <w:color w:val="000080"/>
                          <w:sz w:val="18"/>
                          <w:lang w:val="en-US"/>
                        </w:rPr>
                      </w:pPr>
                      <w:r>
                        <w:rPr>
                          <w:color w:val="000080"/>
                          <w:sz w:val="18"/>
                          <w:lang w:val="en-US"/>
                        </w:rPr>
                        <w:t>T</w:t>
                      </w:r>
                      <w:r w:rsidRPr="00FC2B42">
                        <w:rPr>
                          <w:color w:val="000080"/>
                          <w:sz w:val="18"/>
                          <w:lang w:val="en-US"/>
                        </w:rPr>
                        <w:t xml:space="preserve">essellation → </w:t>
                      </w:r>
                      <w:r>
                        <w:rPr>
                          <w:color w:val="000080"/>
                          <w:sz w:val="18"/>
                          <w:lang w:val="en-US"/>
                        </w:rPr>
                        <w:fldChar w:fldCharType="begin"/>
                      </w:r>
                      <w:r>
                        <w:rPr>
                          <w:color w:val="000080"/>
                          <w:sz w:val="18"/>
                          <w:lang w:val="en-US"/>
                        </w:rPr>
                        <w:instrText xml:space="preserve"> REF _Ref153960736 \r \h </w:instrText>
                      </w:r>
                      <w:r w:rsidRPr="00331B35">
                        <w:rPr>
                          <w:color w:val="000080"/>
                          <w:sz w:val="18"/>
                          <w:lang w:val="en-US"/>
                        </w:rPr>
                      </w:r>
                      <w:r>
                        <w:rPr>
                          <w:color w:val="000080"/>
                          <w:sz w:val="18"/>
                          <w:lang w:val="en-US"/>
                        </w:rPr>
                        <w:fldChar w:fldCharType="separate"/>
                      </w:r>
                      <w:r w:rsidR="005309C2">
                        <w:rPr>
                          <w:color w:val="000080"/>
                          <w:sz w:val="18"/>
                          <w:lang w:val="en-US"/>
                        </w:rPr>
                        <w:t>6.9.4</w:t>
                      </w:r>
                      <w:r>
                        <w:rPr>
                          <w:color w:val="000080"/>
                          <w:sz w:val="18"/>
                          <w:lang w:val="en-US"/>
                        </w:rPr>
                        <w:fldChar w:fldCharType="end"/>
                      </w:r>
                    </w:p>
                  </w:txbxContent>
                </v:textbox>
                <w10:anchorlock/>
              </v:shape>
            </w:pict>
          </mc:Fallback>
        </mc:AlternateContent>
      </w:r>
      <w:r w:rsidR="00026FE6" w:rsidRPr="003D3060">
        <w:rPr>
          <w:noProof w:val="0"/>
          <w:lang w:val="en-US"/>
        </w:rPr>
        <w:t xml:space="preserve">      PreparedSurface: AhlandTessellation;</w:t>
      </w:r>
      <w:r w:rsidR="00026FE6" w:rsidRPr="003D3060">
        <w:rPr>
          <w:noProof w:val="0"/>
          <w:lang w:val="en-US"/>
        </w:rPr>
        <w:fldChar w:fldCharType="begin"/>
      </w:r>
      <w:r w:rsidR="00026FE6" w:rsidRPr="003D3060">
        <w:rPr>
          <w:noProof w:val="0"/>
          <w:lang w:val="en-US"/>
        </w:rPr>
        <w:instrText xml:space="preserve"> XE "</w:instrText>
      </w:r>
      <w:r w:rsidR="00331B35" w:rsidRPr="003D3060">
        <w:rPr>
          <w:noProof w:val="0"/>
          <w:lang w:val="en-US"/>
        </w:rPr>
        <w:instrText>T</w:instrText>
      </w:r>
      <w:r w:rsidR="00026FE6" w:rsidRPr="003D3060">
        <w:rPr>
          <w:noProof w:val="0"/>
          <w:lang w:val="en-US"/>
        </w:rPr>
        <w:instrText xml:space="preserve">essellation" \i </w:instrText>
      </w:r>
      <w:r w:rsidR="00026FE6" w:rsidRPr="003D3060">
        <w:rPr>
          <w:noProof w:val="0"/>
          <w:lang w:val="en-US"/>
        </w:rPr>
        <w:fldChar w:fldCharType="end"/>
      </w:r>
    </w:p>
    <w:p w14:paraId="074F96E0" w14:textId="77777777" w:rsidR="00026FE6" w:rsidRPr="003D3060" w:rsidRDefault="00026FE6">
      <w:pPr>
        <w:pStyle w:val="Beispielcodeeng"/>
        <w:rPr>
          <w:noProof w:val="0"/>
          <w:lang w:val="en-US"/>
        </w:rPr>
      </w:pPr>
      <w:r w:rsidRPr="003D3060">
        <w:rPr>
          <w:noProof w:val="0"/>
          <w:lang w:val="en-US"/>
        </w:rPr>
        <w:t xml:space="preserve">    END ConditionOfSkiRuns;</w:t>
      </w:r>
    </w:p>
    <w:p w14:paraId="135BCA1F" w14:textId="77777777" w:rsidR="00026FE6" w:rsidRPr="003D3060" w:rsidRDefault="00026FE6">
      <w:pPr>
        <w:pStyle w:val="Beispielcodeeng"/>
        <w:rPr>
          <w:noProof w:val="0"/>
          <w:lang w:val="en-US"/>
        </w:rPr>
      </w:pPr>
    </w:p>
    <w:p w14:paraId="4365CA53" w14:textId="77777777" w:rsidR="00026FE6" w:rsidRPr="003D3060" w:rsidRDefault="00026FE6">
      <w:pPr>
        <w:pStyle w:val="Beispielcodeeng"/>
        <w:rPr>
          <w:noProof w:val="0"/>
          <w:lang w:val="en-US"/>
        </w:rPr>
      </w:pPr>
      <w:r w:rsidRPr="003D3060">
        <w:rPr>
          <w:noProof w:val="0"/>
          <w:lang w:val="en-US"/>
        </w:rPr>
        <w:t xml:space="preserve">  END ConditionsOfSkiRuns;</w:t>
      </w:r>
    </w:p>
    <w:p w14:paraId="330F9B6F" w14:textId="77777777" w:rsidR="00026FE6" w:rsidRPr="003D3060" w:rsidRDefault="00026FE6">
      <w:pPr>
        <w:pStyle w:val="Beispielcodeeng"/>
        <w:rPr>
          <w:noProof w:val="0"/>
          <w:lang w:val="en-US"/>
        </w:rPr>
      </w:pPr>
    </w:p>
    <w:p w14:paraId="78CABD86" w14:textId="77777777" w:rsidR="00026FE6" w:rsidRPr="003D3060" w:rsidRDefault="00026FE6">
      <w:pPr>
        <w:pStyle w:val="Beispielcodeeng"/>
        <w:rPr>
          <w:noProof w:val="0"/>
          <w:lang w:val="en-US"/>
        </w:rPr>
      </w:pPr>
      <w:r w:rsidRPr="003D3060">
        <w:rPr>
          <w:noProof w:val="0"/>
          <w:lang w:val="en-US"/>
        </w:rPr>
        <w:t>END IlisTour.</w:t>
      </w:r>
    </w:p>
    <w:p w14:paraId="14D5B378" w14:textId="77777777" w:rsidR="00026FE6" w:rsidRPr="003D3060" w:rsidRDefault="00026FE6">
      <w:pPr>
        <w:pStyle w:val="Beispielcodeeng"/>
        <w:rPr>
          <w:noProof w:val="0"/>
          <w:lang w:val="en-US"/>
        </w:rPr>
      </w:pPr>
    </w:p>
    <w:p w14:paraId="6552CABF" w14:textId="77777777" w:rsidR="00026FE6" w:rsidRPr="003D3060" w:rsidRDefault="00026FE6">
      <w:pPr>
        <w:pStyle w:val="berschrift2"/>
        <w:numPr>
          <w:ilvl w:val="1"/>
          <w:numId w:val="2"/>
        </w:numPr>
        <w:ind w:left="567"/>
        <w:rPr>
          <w:bCs/>
          <w:lang w:val="en-US"/>
        </w:rPr>
      </w:pPr>
      <w:r w:rsidRPr="003D3060">
        <w:rPr>
          <w:lang w:val="en-US"/>
        </w:rPr>
        <w:tab/>
      </w:r>
      <w:bookmarkStart w:id="42" w:name="_Toc236474524"/>
      <w:r w:rsidRPr="003D3060">
        <w:rPr>
          <w:lang w:val="en-US"/>
        </w:rPr>
        <w:t>Transfer data</w:t>
      </w:r>
      <w:bookmarkEnd w:id="42"/>
    </w:p>
    <w:p w14:paraId="3438FE85" w14:textId="77777777" w:rsidR="00026FE6" w:rsidRPr="003D3060" w:rsidRDefault="00026FE6">
      <w:pPr>
        <w:rPr>
          <w:lang w:val="en-US"/>
        </w:rPr>
      </w:pPr>
      <w:r w:rsidRPr="003D3060">
        <w:rPr>
          <w:lang w:val="en-US"/>
        </w:rPr>
        <w:t>If Ilis Valley wants to send their entire data to the National Tourist Office, they generate a transfer file (with their software package). Usually in this form it will be read by another co</w:t>
      </w:r>
      <w:r w:rsidRPr="003D3060">
        <w:rPr>
          <w:lang w:val="en-US"/>
        </w:rPr>
        <w:t>m</w:t>
      </w:r>
      <w:r w:rsidRPr="003D3060">
        <w:rPr>
          <w:lang w:val="en-US"/>
        </w:rPr>
        <w:t xml:space="preserve">puter </w:t>
      </w:r>
      <w:r w:rsidRPr="003D3060">
        <w:rPr>
          <w:lang w:val="en-US"/>
        </w:rPr>
        <w:lastRenderedPageBreak/>
        <w:t>system and not by human beings. Nevertheless below a small part of this transfer file appears in print in order to provide you with an idea of its structure.</w:t>
      </w:r>
    </w:p>
    <w:p w14:paraId="0988F4D5" w14:textId="77777777" w:rsidR="00026FE6" w:rsidRPr="003D3060" w:rsidRDefault="00026FE6">
      <w:pPr>
        <w:rPr>
          <w:lang w:val="en-US"/>
        </w:rPr>
      </w:pPr>
      <w:r w:rsidRPr="003D3060">
        <w:rPr>
          <w:lang w:val="en-US"/>
        </w:rPr>
        <w:t>Three dots (...) mark omissions; the boxes on the right are merely notes that do not belong to the transfer file.</w:t>
      </w:r>
    </w:p>
    <w:p w14:paraId="662551EA"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09532399" wp14:editId="423D71B0">
            <wp:extent cx="4267200" cy="1778000"/>
            <wp:effectExtent l="0" t="0" r="0" b="0"/>
            <wp:docPr id="18" name="Bild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67200" cy="1778000"/>
                    </a:xfrm>
                    <a:prstGeom prst="rect">
                      <a:avLst/>
                    </a:prstGeom>
                    <a:noFill/>
                    <a:ln>
                      <a:noFill/>
                    </a:ln>
                  </pic:spPr>
                </pic:pic>
              </a:graphicData>
            </a:graphic>
          </wp:inline>
        </w:drawing>
      </w:r>
    </w:p>
    <w:p w14:paraId="40C4633C" w14:textId="77777777" w:rsidR="00026FE6" w:rsidRPr="003D3060" w:rsidRDefault="00026FE6">
      <w:pPr>
        <w:pStyle w:val="Bildunterschrift"/>
        <w:rPr>
          <w:b w:val="0"/>
          <w:lang w:val="en-US"/>
        </w:rPr>
      </w:pPr>
      <w:r w:rsidRPr="003D3060">
        <w:rPr>
          <w:lang w:val="en-US"/>
        </w:rPr>
        <w:t>Figure 22:</w:t>
      </w:r>
      <w:r w:rsidRPr="003D3060">
        <w:rPr>
          <w:b w:val="0"/>
          <w:lang w:val="en-US"/>
        </w:rPr>
        <w:tab/>
        <w:t>All means of alpine transport up to Mount Ilis are part of the data contained in a transfer file (repetition of figure 11). The following file contains some data concerning the pony lift Ilis Ville.</w:t>
      </w:r>
    </w:p>
    <w:p w14:paraId="491FDDD9" w14:textId="77777777" w:rsidR="00026FE6" w:rsidRPr="003D3060" w:rsidRDefault="00026FE6">
      <w:pPr>
        <w:pStyle w:val="Beispielcodeeng"/>
        <w:rPr>
          <w:noProof w:val="0"/>
          <w:lang w:val="en-US"/>
        </w:rPr>
      </w:pPr>
      <w:r w:rsidRPr="003D3060">
        <w:rPr>
          <w:noProof w:val="0"/>
          <w:lang w:val="en-US"/>
        </w:rPr>
        <w:fldChar w:fldCharType="begin"/>
      </w:r>
      <w:r w:rsidRPr="003D3060">
        <w:rPr>
          <w:noProof w:val="0"/>
          <w:lang w:val="en-US"/>
        </w:rPr>
        <w:instrText xml:space="preserve"> XE "Transfer:</w:instrText>
      </w:r>
      <w:r w:rsidR="003F7AED">
        <w:rPr>
          <w:noProof w:val="0"/>
          <w:lang w:val="en-US"/>
        </w:rPr>
        <w:instrText xml:space="preserve">of </w:instrText>
      </w:r>
      <w:r w:rsidRPr="003D3060">
        <w:rPr>
          <w:noProof w:val="0"/>
          <w:lang w:val="en-US"/>
        </w:rPr>
        <w:instrText xml:space="preserve">test data" \i </w:instrText>
      </w:r>
      <w:r w:rsidRPr="003D3060">
        <w:rPr>
          <w:noProof w:val="0"/>
          <w:lang w:val="en-US"/>
        </w:rPr>
        <w:fldChar w:fldCharType="end"/>
      </w:r>
      <w:r w:rsidR="00A811FE" w:rsidRPr="003D3060">
        <w:rPr>
          <w:lang w:val="en-US"/>
        </w:rPr>
        <mc:AlternateContent>
          <mc:Choice Requires="wps">
            <w:drawing>
              <wp:anchor distT="0" distB="0" distL="114300" distR="114300" simplePos="0" relativeHeight="251636736" behindDoc="0" locked="1" layoutInCell="0" allowOverlap="1" wp14:anchorId="10DBCAEF" wp14:editId="5B04F92E">
                <wp:simplePos x="0" y="0"/>
                <wp:positionH relativeFrom="column">
                  <wp:posOffset>4320540</wp:posOffset>
                </wp:positionH>
                <wp:positionV relativeFrom="paragraph">
                  <wp:posOffset>0</wp:posOffset>
                </wp:positionV>
                <wp:extent cx="1440180" cy="234315"/>
                <wp:effectExtent l="12700" t="12700" r="0" b="0"/>
                <wp:wrapNone/>
                <wp:docPr id="7226510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1A7E31E" w14:textId="77777777" w:rsidR="00EE5D8D" w:rsidRPr="00FC2B42" w:rsidRDefault="00EE5D8D">
                            <w:pPr>
                              <w:jc w:val="center"/>
                              <w:rPr>
                                <w:color w:val="000080"/>
                                <w:sz w:val="18"/>
                                <w:lang w:val="en-US"/>
                              </w:rPr>
                            </w:pPr>
                            <w:r w:rsidRPr="00FC2B42">
                              <w:rPr>
                                <w:color w:val="000080"/>
                                <w:sz w:val="18"/>
                                <w:lang w:val="en-US"/>
                              </w:rPr>
                              <w:t>Header</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BCAEF" id="Text Box 70" o:spid="_x0000_s1067" type="#_x0000_t202" style="position:absolute;margin-left:340.2pt;margin-top:0;width:113.4pt;height:18.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9EP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nh4nvhoQ&#13;&#10;T8iYh1F6+FXQ6MD/pqRH2dU0/DowLynRnyzONWk0G8urVAHxp9vm8pZZjhA1jZSM5m0cNX1wXu07&#13;&#10;zDAO0sI7nFCrMnkv1Ux1o6Qy/ZP8k2Yvzznq5ZPungE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Cif0Q8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21A7E31E" w14:textId="77777777" w:rsidR="00EE5D8D" w:rsidRPr="00FC2B42" w:rsidRDefault="00EE5D8D">
                      <w:pPr>
                        <w:jc w:val="center"/>
                        <w:rPr>
                          <w:color w:val="000080"/>
                          <w:sz w:val="18"/>
                          <w:lang w:val="en-US"/>
                        </w:rPr>
                      </w:pPr>
                      <w:r w:rsidRPr="00FC2B42">
                        <w:rPr>
                          <w:color w:val="000080"/>
                          <w:sz w:val="18"/>
                          <w:lang w:val="en-US"/>
                        </w:rPr>
                        <w:t>Header</w:t>
                      </w:r>
                    </w:p>
                  </w:txbxContent>
                </v:textbox>
                <w10:anchorlock/>
              </v:shape>
            </w:pict>
          </mc:Fallback>
        </mc:AlternateContent>
      </w:r>
      <w:r w:rsidRPr="003D3060">
        <w:rPr>
          <w:noProof w:val="0"/>
          <w:lang w:val="en-US"/>
        </w:rPr>
        <w:t>&lt;?xml version="1.0" encoding="utf-8"?&gt;</w:t>
      </w:r>
    </w:p>
    <w:p w14:paraId="668E9AA2" w14:textId="77777777" w:rsidR="00026FE6" w:rsidRPr="003D3060" w:rsidRDefault="00026FE6">
      <w:pPr>
        <w:pStyle w:val="Beispielcodeeng"/>
        <w:rPr>
          <w:noProof w:val="0"/>
          <w:lang w:val="en-US"/>
        </w:rPr>
      </w:pPr>
      <w:r w:rsidRPr="003D3060">
        <w:rPr>
          <w:noProof w:val="0"/>
          <w:lang w:val="en-US"/>
        </w:rPr>
        <w:t>&lt;TRANSFER xmlns="http://www.interlis.ch/INTERLIS2.</w:t>
      </w:r>
      <w:r w:rsidR="00513167" w:rsidRPr="003D3060">
        <w:rPr>
          <w:noProof w:val="0"/>
          <w:lang w:val="en-US"/>
        </w:rPr>
        <w:t>3</w:t>
      </w:r>
      <w:r w:rsidRPr="003D3060">
        <w:rPr>
          <w:noProof w:val="0"/>
          <w:lang w:val="en-US"/>
        </w:rPr>
        <w:t>"&gt;</w:t>
      </w:r>
    </w:p>
    <w:p w14:paraId="07CF19AA" w14:textId="77777777" w:rsidR="00026FE6" w:rsidRPr="003D3060" w:rsidRDefault="00026FE6">
      <w:pPr>
        <w:pStyle w:val="Beispielcodeeng"/>
        <w:rPr>
          <w:noProof w:val="0"/>
          <w:lang w:val="en-US"/>
        </w:rPr>
      </w:pPr>
    </w:p>
    <w:p w14:paraId="2F1835F2" w14:textId="77777777" w:rsidR="00026FE6" w:rsidRPr="003D3060" w:rsidRDefault="00026FE6">
      <w:pPr>
        <w:pStyle w:val="Beispielcodeeng"/>
        <w:rPr>
          <w:noProof w:val="0"/>
          <w:lang w:val="en-US"/>
        </w:rPr>
      </w:pPr>
      <w:r w:rsidRPr="003D3060">
        <w:rPr>
          <w:noProof w:val="0"/>
          <w:lang w:val="en-US"/>
        </w:rPr>
        <w:t>&lt;HEADERSECTION VERSION="2.</w:t>
      </w:r>
      <w:r w:rsidR="00513167" w:rsidRPr="003D3060">
        <w:rPr>
          <w:noProof w:val="0"/>
          <w:lang w:val="en-US"/>
        </w:rPr>
        <w:t>3</w:t>
      </w:r>
      <w:r w:rsidRPr="003D3060">
        <w:rPr>
          <w:noProof w:val="0"/>
          <w:lang w:val="en-US"/>
        </w:rPr>
        <w:t>" SENDER="AHTOUMIT0"&gt;</w:t>
      </w:r>
    </w:p>
    <w:p w14:paraId="4EDA5EAD" w14:textId="77777777" w:rsidR="00026FE6" w:rsidRPr="003D3060" w:rsidRDefault="00026FE6">
      <w:pPr>
        <w:pStyle w:val="Beispielcodeeng"/>
        <w:rPr>
          <w:noProof w:val="0"/>
          <w:lang w:val="en-US"/>
        </w:rPr>
      </w:pPr>
      <w:r w:rsidRPr="003D3060">
        <w:rPr>
          <w:noProof w:val="0"/>
          <w:lang w:val="en-US"/>
        </w:rPr>
        <w:t xml:space="preserve">  &lt;ALIAS&gt;...&lt;/ALIAS&gt;</w:t>
      </w:r>
    </w:p>
    <w:p w14:paraId="2A6F03EB" w14:textId="77777777" w:rsidR="00026FE6" w:rsidRPr="003D3060" w:rsidRDefault="00026FE6">
      <w:pPr>
        <w:pStyle w:val="Beispielcodeeng"/>
        <w:rPr>
          <w:noProof w:val="0"/>
          <w:lang w:val="en-US"/>
        </w:rPr>
      </w:pPr>
      <w:r w:rsidRPr="003D3060">
        <w:rPr>
          <w:noProof w:val="0"/>
          <w:lang w:val="en-US"/>
        </w:rPr>
        <w:t>&lt;/HEADERSECTION&gt;</w:t>
      </w:r>
    </w:p>
    <w:p w14:paraId="7FF60584" w14:textId="77777777" w:rsidR="00026FE6" w:rsidRPr="003D3060" w:rsidRDefault="00026FE6">
      <w:pPr>
        <w:pStyle w:val="Beispielcodeeng"/>
        <w:rPr>
          <w:noProof w:val="0"/>
          <w:lang w:val="en-US"/>
        </w:rPr>
      </w:pPr>
    </w:p>
    <w:p w14:paraId="1C3E8D2B"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37760" behindDoc="0" locked="1" layoutInCell="0" allowOverlap="1" wp14:anchorId="68D8490D" wp14:editId="4C7774C7">
                <wp:simplePos x="0" y="0"/>
                <wp:positionH relativeFrom="column">
                  <wp:posOffset>4313555</wp:posOffset>
                </wp:positionH>
                <wp:positionV relativeFrom="paragraph">
                  <wp:posOffset>490220</wp:posOffset>
                </wp:positionV>
                <wp:extent cx="1440180" cy="234315"/>
                <wp:effectExtent l="12700" t="12700" r="0" b="0"/>
                <wp:wrapNone/>
                <wp:docPr id="1967829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F41DF18" w14:textId="77777777" w:rsidR="00EE5D8D" w:rsidRPr="00FC2B42" w:rsidRDefault="00EE5D8D">
                            <w:pPr>
                              <w:jc w:val="center"/>
                              <w:rPr>
                                <w:color w:val="000080"/>
                                <w:sz w:val="18"/>
                                <w:lang w:val="en-US"/>
                              </w:rPr>
                            </w:pPr>
                            <w:r w:rsidRPr="00FC2B42">
                              <w:rPr>
                                <w:color w:val="000080"/>
                                <w:sz w:val="18"/>
                                <w:lang w:val="en-US"/>
                              </w:rPr>
                              <w:t>Names</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8490D" id="Text Box 71" o:spid="_x0000_s1068" type="#_x0000_t202" style="position:absolute;margin-left:339.65pt;margin-top:38.6pt;width:113.4pt;height:18.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Xw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" o:allowincell="f" filled="f" fillcolor="#ffc" strokecolor="#339" strokeweight="2.25pt">
                <v:path arrowok="t"/>
                <v:textbox inset="0,1mm,0,1mm">
                  <w:txbxContent>
                    <w:p w14:paraId="3F41DF18" w14:textId="77777777" w:rsidR="00EE5D8D" w:rsidRPr="00FC2B42" w:rsidRDefault="00EE5D8D">
                      <w:pPr>
                        <w:jc w:val="center"/>
                        <w:rPr>
                          <w:color w:val="000080"/>
                          <w:sz w:val="18"/>
                          <w:lang w:val="en-US"/>
                        </w:rPr>
                      </w:pPr>
                      <w:r w:rsidRPr="00FC2B42">
                        <w:rPr>
                          <w:color w:val="000080"/>
                          <w:sz w:val="18"/>
                          <w:lang w:val="en-US"/>
                        </w:rPr>
                        <w:t>Names</w:t>
                      </w:r>
                    </w:p>
                  </w:txbxContent>
                </v:textbox>
                <w10:anchorlock/>
              </v:shape>
            </w:pict>
          </mc:Fallback>
        </mc:AlternateContent>
      </w:r>
      <w:r w:rsidR="00026FE6" w:rsidRPr="003D3060">
        <w:rPr>
          <w:noProof w:val="0"/>
          <w:lang w:val="en-US"/>
        </w:rPr>
        <w:t>&lt;DATASECTION&gt;</w:t>
      </w:r>
    </w:p>
    <w:p w14:paraId="26BA79F9" w14:textId="77777777" w:rsidR="00026FE6" w:rsidRPr="003D3060" w:rsidRDefault="00026FE6">
      <w:pPr>
        <w:pStyle w:val="Beispielcodeeng"/>
        <w:rPr>
          <w:noProof w:val="0"/>
          <w:lang w:val="en-US"/>
        </w:rPr>
      </w:pPr>
      <w:r w:rsidRPr="003D3060">
        <w:rPr>
          <w:noProof w:val="0"/>
          <w:lang w:val="en-US"/>
        </w:rPr>
        <w:t>&lt;BASKET BID="xAHTOUMIT01234567" TOPICS="Ili</w:t>
      </w:r>
      <w:r w:rsidR="003C21F0">
        <w:rPr>
          <w:noProof w:val="0"/>
          <w:lang w:val="en-US"/>
        </w:rPr>
        <w:t>s</w:t>
      </w:r>
      <w:r w:rsidRPr="003D3060">
        <w:rPr>
          <w:noProof w:val="0"/>
          <w:lang w:val="en-US"/>
        </w:rPr>
        <w:t>Tour.MITAlpineTransports"&gt;</w:t>
      </w:r>
    </w:p>
    <w:p w14:paraId="5AE606A5" w14:textId="77777777" w:rsidR="0016282B" w:rsidRDefault="00026FE6">
      <w:pPr>
        <w:pStyle w:val="Beispielcodeeng"/>
        <w:rPr>
          <w:noProof w:val="0"/>
          <w:lang w:val="en-US"/>
        </w:rPr>
      </w:pPr>
      <w:r w:rsidRPr="003D3060">
        <w:rPr>
          <w:noProof w:val="0"/>
          <w:lang w:val="en-US"/>
        </w:rPr>
        <w:t xml:space="preserve">  &lt;IlisTour.MITAlpineTransports.MITAlpineTransport</w:t>
      </w:r>
    </w:p>
    <w:p w14:paraId="4599C2D4" w14:textId="77777777" w:rsidR="00026FE6" w:rsidRPr="003D3060" w:rsidRDefault="0016282B">
      <w:pPr>
        <w:pStyle w:val="Beispielcodeeng"/>
        <w:rPr>
          <w:noProof w:val="0"/>
          <w:lang w:val="en-US"/>
        </w:rPr>
      </w:pPr>
      <w:r>
        <w:rPr>
          <w:noProof w:val="0"/>
          <w:lang w:val="en-US"/>
        </w:rPr>
        <w:t xml:space="preserve">   </w:t>
      </w:r>
      <w:r w:rsidR="00026FE6" w:rsidRPr="003D3060">
        <w:rPr>
          <w:noProof w:val="0"/>
          <w:lang w:val="en-US"/>
        </w:rPr>
        <w:t>TID="xAHTOUMIT04231336"&gt;</w:t>
      </w:r>
    </w:p>
    <w:p w14:paraId="36D42585" w14:textId="77777777" w:rsidR="00026FE6" w:rsidRPr="003D3060" w:rsidRDefault="00026FE6">
      <w:pPr>
        <w:pStyle w:val="Beispielcodeeng"/>
        <w:rPr>
          <w:noProof w:val="0"/>
          <w:lang w:val="en-US"/>
        </w:rPr>
      </w:pPr>
      <w:r w:rsidRPr="003D3060">
        <w:rPr>
          <w:noProof w:val="0"/>
          <w:lang w:val="en-US"/>
        </w:rPr>
        <w:t xml:space="preserve">    &lt;Names&gt;</w:t>
      </w:r>
    </w:p>
    <w:p w14:paraId="03B02561" w14:textId="77777777" w:rsidR="00026FE6" w:rsidRPr="003D3060" w:rsidRDefault="00026FE6">
      <w:pPr>
        <w:pStyle w:val="Beispielcodeeng"/>
        <w:rPr>
          <w:noProof w:val="0"/>
          <w:lang w:val="en-US"/>
        </w:rPr>
      </w:pPr>
      <w:r w:rsidRPr="003D3060">
        <w:rPr>
          <w:noProof w:val="0"/>
          <w:lang w:val="en-US"/>
        </w:rPr>
        <w:t xml:space="preserve">      &lt;NatTour.Designation&gt;</w:t>
      </w:r>
    </w:p>
    <w:p w14:paraId="1796A759" w14:textId="77777777" w:rsidR="00026FE6" w:rsidRPr="003D3060" w:rsidRDefault="00026FE6">
      <w:pPr>
        <w:pStyle w:val="Beispielcodeeng"/>
        <w:rPr>
          <w:noProof w:val="0"/>
          <w:lang w:val="en-US"/>
        </w:rPr>
      </w:pPr>
      <w:r w:rsidRPr="003D3060">
        <w:rPr>
          <w:noProof w:val="0"/>
          <w:lang w:val="en-US"/>
        </w:rPr>
        <w:t xml:space="preserve">        &lt;Name&gt;Pony</w:t>
      </w:r>
      <w:r w:rsidR="00CA5433" w:rsidRPr="003D3060">
        <w:rPr>
          <w:noProof w:val="0"/>
          <w:lang w:val="en-US"/>
        </w:rPr>
        <w:t xml:space="preserve"> l</w:t>
      </w:r>
      <w:r w:rsidRPr="003D3060">
        <w:rPr>
          <w:noProof w:val="0"/>
          <w:lang w:val="en-US"/>
        </w:rPr>
        <w:t>ift Ilis</w:t>
      </w:r>
      <w:r w:rsidR="002E4BFF" w:rsidRPr="003D3060">
        <w:rPr>
          <w:noProof w:val="0"/>
          <w:lang w:val="en-US"/>
        </w:rPr>
        <w:t xml:space="preserve"> </w:t>
      </w:r>
      <w:r w:rsidRPr="003D3060">
        <w:rPr>
          <w:noProof w:val="0"/>
          <w:lang w:val="en-US"/>
        </w:rPr>
        <w:t>Ville&lt;/Name&gt;</w:t>
      </w:r>
    </w:p>
    <w:p w14:paraId="099EC226" w14:textId="77777777" w:rsidR="00026FE6" w:rsidRPr="003D3060" w:rsidRDefault="00026FE6">
      <w:pPr>
        <w:pStyle w:val="Beispielcodeeng"/>
        <w:rPr>
          <w:noProof w:val="0"/>
          <w:lang w:val="en-US"/>
        </w:rPr>
      </w:pPr>
      <w:r w:rsidRPr="003D3060">
        <w:rPr>
          <w:noProof w:val="0"/>
          <w:lang w:val="en-US"/>
        </w:rPr>
        <w:t xml:space="preserve">        &lt;Language&gt;</w:t>
      </w:r>
      <w:r w:rsidR="00157353">
        <w:rPr>
          <w:noProof w:val="0"/>
          <w:lang w:val="en-US"/>
        </w:rPr>
        <w:t>en</w:t>
      </w:r>
      <w:r w:rsidRPr="003D3060">
        <w:rPr>
          <w:noProof w:val="0"/>
          <w:lang w:val="en-US"/>
        </w:rPr>
        <w:t>&lt;/Language&gt;</w:t>
      </w:r>
    </w:p>
    <w:p w14:paraId="2A8AE3DA"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38784" behindDoc="0" locked="1" layoutInCell="0" allowOverlap="1" wp14:anchorId="1DC7D634" wp14:editId="16714F8D">
                <wp:simplePos x="0" y="0"/>
                <wp:positionH relativeFrom="column">
                  <wp:posOffset>4313555</wp:posOffset>
                </wp:positionH>
                <wp:positionV relativeFrom="paragraph">
                  <wp:posOffset>362585</wp:posOffset>
                </wp:positionV>
                <wp:extent cx="1440180" cy="234315"/>
                <wp:effectExtent l="12700" t="12700" r="0" b="0"/>
                <wp:wrapNone/>
                <wp:docPr id="39901670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B212621" w14:textId="77777777" w:rsidR="00EE5D8D" w:rsidRDefault="00EE5D8D">
                            <w:pPr>
                              <w:jc w:val="center"/>
                              <w:rPr>
                                <w:color w:val="000080"/>
                                <w:sz w:val="18"/>
                                <w:lang w:val="en-US"/>
                              </w:rPr>
                            </w:pPr>
                            <w:r>
                              <w:rPr>
                                <w:color w:val="000080"/>
                                <w:sz w:val="18"/>
                                <w:lang w:val="en-US"/>
                              </w:rPr>
                              <w:t>Position bottom station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7D634" id="Text Box 72" o:spid="_x0000_s1069" type="#_x0000_t202" style="position:absolute;margin-left:339.65pt;margin-top:28.55pt;width:113.4pt;height:18.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HkT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" o:allowincell="f" filled="f" fillcolor="#ffc" strokecolor="#339" strokeweight="2.25pt">
                <v:path arrowok="t"/>
                <v:textbox inset="0,1mm,0,1mm">
                  <w:txbxContent>
                    <w:p w14:paraId="0B212621" w14:textId="77777777" w:rsidR="00EE5D8D" w:rsidRDefault="00EE5D8D">
                      <w:pPr>
                        <w:jc w:val="center"/>
                        <w:rPr>
                          <w:color w:val="000080"/>
                          <w:sz w:val="18"/>
                          <w:lang w:val="en-US"/>
                        </w:rPr>
                      </w:pPr>
                      <w:r>
                        <w:rPr>
                          <w:color w:val="000080"/>
                          <w:sz w:val="18"/>
                          <w:lang w:val="en-US"/>
                        </w:rPr>
                        <w:t>Position bottom station</w:t>
                      </w:r>
                    </w:p>
                  </w:txbxContent>
                </v:textbox>
                <w10:anchorlock/>
              </v:shape>
            </w:pict>
          </mc:Fallback>
        </mc:AlternateContent>
      </w:r>
      <w:r w:rsidR="00026FE6" w:rsidRPr="003D3060">
        <w:rPr>
          <w:noProof w:val="0"/>
          <w:lang w:val="en-US"/>
        </w:rPr>
        <w:t xml:space="preserve">      &lt;/NatTour.Designation&gt;</w:t>
      </w:r>
    </w:p>
    <w:p w14:paraId="2D53F6F1" w14:textId="77777777" w:rsidR="00026FE6" w:rsidRPr="003D3060" w:rsidRDefault="00026FE6">
      <w:pPr>
        <w:pStyle w:val="Beispielcodeeng"/>
        <w:rPr>
          <w:noProof w:val="0"/>
          <w:lang w:val="en-US"/>
        </w:rPr>
      </w:pPr>
      <w:r w:rsidRPr="003D3060">
        <w:rPr>
          <w:noProof w:val="0"/>
          <w:lang w:val="en-US"/>
        </w:rPr>
        <w:t xml:space="preserve">    &lt;/Names&gt;</w:t>
      </w:r>
    </w:p>
    <w:p w14:paraId="09353FBD" w14:textId="77777777" w:rsidR="00026FE6" w:rsidRPr="003D3060" w:rsidRDefault="00026FE6">
      <w:pPr>
        <w:pStyle w:val="Beispielcodeeng"/>
        <w:rPr>
          <w:noProof w:val="0"/>
          <w:lang w:val="en-US"/>
        </w:rPr>
      </w:pPr>
      <w:r w:rsidRPr="003D3060">
        <w:rPr>
          <w:noProof w:val="0"/>
          <w:lang w:val="en-US"/>
        </w:rPr>
        <w:t xml:space="preserve">    &lt;PosBottomStation&gt;</w:t>
      </w:r>
    </w:p>
    <w:p w14:paraId="5ADAF460" w14:textId="77777777" w:rsidR="00026FE6" w:rsidRPr="003D3060" w:rsidRDefault="00026FE6">
      <w:pPr>
        <w:pStyle w:val="Beispielcodeeng"/>
        <w:rPr>
          <w:noProof w:val="0"/>
          <w:lang w:val="en-US"/>
        </w:rPr>
      </w:pPr>
      <w:r w:rsidRPr="003D3060">
        <w:rPr>
          <w:noProof w:val="0"/>
          <w:lang w:val="en-US"/>
        </w:rPr>
        <w:t xml:space="preserve">      &lt;P&gt;</w:t>
      </w:r>
    </w:p>
    <w:p w14:paraId="1CDDE1FE" w14:textId="77777777" w:rsidR="00026FE6" w:rsidRPr="003D3060" w:rsidRDefault="00026FE6">
      <w:pPr>
        <w:pStyle w:val="Beispielcodeeng"/>
        <w:rPr>
          <w:noProof w:val="0"/>
          <w:lang w:val="en-US"/>
        </w:rPr>
      </w:pPr>
      <w:r w:rsidRPr="003D3060">
        <w:rPr>
          <w:noProof w:val="0"/>
          <w:lang w:val="en-US"/>
        </w:rPr>
        <w:t xml:space="preserve">        &lt;C1&gt;7931.11&lt;/C1&gt;</w:t>
      </w:r>
    </w:p>
    <w:p w14:paraId="07337BF5" w14:textId="77777777" w:rsidR="00026FE6" w:rsidRPr="003D3060" w:rsidRDefault="00026FE6">
      <w:pPr>
        <w:pStyle w:val="Beispielcodeeng"/>
        <w:rPr>
          <w:noProof w:val="0"/>
          <w:lang w:val="en-US"/>
        </w:rPr>
      </w:pPr>
      <w:r w:rsidRPr="003D3060">
        <w:rPr>
          <w:noProof w:val="0"/>
          <w:lang w:val="en-US"/>
        </w:rPr>
        <w:t xml:space="preserve">        &lt;C2&gt;13171.23&lt;/C2&gt;</w:t>
      </w:r>
    </w:p>
    <w:p w14:paraId="5D271FB2" w14:textId="77777777" w:rsidR="00026FE6" w:rsidRPr="003D3060" w:rsidRDefault="00026FE6">
      <w:pPr>
        <w:pStyle w:val="Beispielcodeeng"/>
        <w:rPr>
          <w:noProof w:val="0"/>
          <w:lang w:val="en-US"/>
        </w:rPr>
      </w:pPr>
      <w:r w:rsidRPr="003D3060">
        <w:rPr>
          <w:noProof w:val="0"/>
          <w:lang w:val="en-US"/>
        </w:rPr>
        <w:t xml:space="preserve">        &lt;C3&gt;1771.34&lt;/C3&gt;</w:t>
      </w:r>
    </w:p>
    <w:p w14:paraId="40F7EA9F" w14:textId="77777777" w:rsidR="00026FE6" w:rsidRPr="003D3060" w:rsidRDefault="00026FE6">
      <w:pPr>
        <w:pStyle w:val="Beispielcodeeng"/>
        <w:rPr>
          <w:noProof w:val="0"/>
          <w:lang w:val="en-US"/>
        </w:rPr>
      </w:pPr>
      <w:r w:rsidRPr="003D3060">
        <w:rPr>
          <w:noProof w:val="0"/>
          <w:lang w:val="en-US"/>
        </w:rPr>
        <w:t xml:space="preserve">      &lt;/P&gt;</w:t>
      </w:r>
    </w:p>
    <w:p w14:paraId="01F0B261" w14:textId="77777777" w:rsidR="00026FE6" w:rsidRPr="003D3060" w:rsidRDefault="00026FE6">
      <w:pPr>
        <w:pStyle w:val="Beispielcodeeng"/>
        <w:rPr>
          <w:noProof w:val="0"/>
          <w:lang w:val="en-US"/>
        </w:rPr>
      </w:pPr>
      <w:r w:rsidRPr="003D3060">
        <w:rPr>
          <w:noProof w:val="0"/>
          <w:lang w:val="en-US"/>
        </w:rPr>
        <w:t xml:space="preserve">    &lt;/PosBottomStation&gt;</w:t>
      </w:r>
    </w:p>
    <w:p w14:paraId="09F7D3D6" w14:textId="77777777" w:rsidR="00026FE6" w:rsidRPr="003D3060" w:rsidRDefault="00026FE6">
      <w:pPr>
        <w:pStyle w:val="Beispielcodeeng"/>
        <w:rPr>
          <w:noProof w:val="0"/>
          <w:lang w:val="en-US"/>
        </w:rPr>
      </w:pPr>
      <w:r w:rsidRPr="003D3060">
        <w:rPr>
          <w:noProof w:val="0"/>
          <w:lang w:val="en-US"/>
        </w:rPr>
        <w:t xml:space="preserve">    &lt;PosTopStation&gt;</w:t>
      </w:r>
    </w:p>
    <w:p w14:paraId="03866CC0"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39808" behindDoc="0" locked="1" layoutInCell="0" allowOverlap="1" wp14:anchorId="140592B7" wp14:editId="34DA3CB0">
                <wp:simplePos x="0" y="0"/>
                <wp:positionH relativeFrom="column">
                  <wp:posOffset>4320540</wp:posOffset>
                </wp:positionH>
                <wp:positionV relativeFrom="paragraph">
                  <wp:posOffset>0</wp:posOffset>
                </wp:positionV>
                <wp:extent cx="1440180" cy="234315"/>
                <wp:effectExtent l="12700" t="12700" r="0" b="0"/>
                <wp:wrapNone/>
                <wp:docPr id="82127102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FE96498" w14:textId="77777777" w:rsidR="00EE5D8D" w:rsidRDefault="00EE5D8D">
                            <w:pPr>
                              <w:jc w:val="center"/>
                              <w:rPr>
                                <w:color w:val="000080"/>
                                <w:sz w:val="18"/>
                                <w:lang w:val="en-US"/>
                              </w:rPr>
                            </w:pPr>
                            <w:r>
                              <w:rPr>
                                <w:color w:val="000080"/>
                                <w:sz w:val="18"/>
                                <w:lang w:val="en-US"/>
                              </w:rPr>
                              <w:t>Position top station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592B7" id="Text Box 73" o:spid="_x0000_s1070" type="#_x0000_t202" style="position:absolute;margin-left:340.2pt;margin-top:0;width:113.4pt;height:18.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W3V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lR4nvhoQ&#13;&#10;T8iYh1F6+FXQ6MD/pqRH2dU0/DowLynRnyzONWk0G8urVAHxp9vm8pZZjhA1jZSM5m0cNX1wXu07&#13;&#10;zDAO0sI7nFCrMnkv1Ux1o6Qy/ZP8k2Yvzznq5ZPungE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DE5bdU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1FE96498" w14:textId="77777777" w:rsidR="00EE5D8D" w:rsidRDefault="00EE5D8D">
                      <w:pPr>
                        <w:jc w:val="center"/>
                        <w:rPr>
                          <w:color w:val="000080"/>
                          <w:sz w:val="18"/>
                          <w:lang w:val="en-US"/>
                        </w:rPr>
                      </w:pPr>
                      <w:r>
                        <w:rPr>
                          <w:color w:val="000080"/>
                          <w:sz w:val="18"/>
                          <w:lang w:val="en-US"/>
                        </w:rPr>
                        <w:t>Position top station</w:t>
                      </w:r>
                    </w:p>
                  </w:txbxContent>
                </v:textbox>
                <w10:anchorlock/>
              </v:shape>
            </w:pict>
          </mc:Fallback>
        </mc:AlternateContent>
      </w:r>
      <w:r w:rsidR="00026FE6" w:rsidRPr="003D3060">
        <w:rPr>
          <w:noProof w:val="0"/>
          <w:lang w:val="en-US"/>
        </w:rPr>
        <w:t xml:space="preserve">      &lt;P&gt;</w:t>
      </w:r>
    </w:p>
    <w:p w14:paraId="5706A81A" w14:textId="77777777" w:rsidR="00026FE6" w:rsidRPr="003D3060" w:rsidRDefault="00026FE6">
      <w:pPr>
        <w:pStyle w:val="Beispielcodeeng"/>
        <w:rPr>
          <w:noProof w:val="0"/>
          <w:lang w:val="en-US"/>
        </w:rPr>
      </w:pPr>
      <w:r w:rsidRPr="003D3060">
        <w:rPr>
          <w:noProof w:val="0"/>
          <w:lang w:val="en-US"/>
        </w:rPr>
        <w:t xml:space="preserve">        &lt;C1&gt;8020.60&lt;/C1&gt;</w:t>
      </w:r>
    </w:p>
    <w:p w14:paraId="356BDE64" w14:textId="77777777" w:rsidR="00026FE6" w:rsidRPr="003D3060" w:rsidRDefault="00026FE6">
      <w:pPr>
        <w:pStyle w:val="Beispielcodeeng"/>
        <w:rPr>
          <w:noProof w:val="0"/>
          <w:lang w:val="en-US"/>
        </w:rPr>
      </w:pPr>
      <w:r w:rsidRPr="003D3060">
        <w:rPr>
          <w:noProof w:val="0"/>
          <w:lang w:val="en-US"/>
        </w:rPr>
        <w:t xml:space="preserve">        &lt;C2&gt;13188.62&lt;/C2&gt;</w:t>
      </w:r>
    </w:p>
    <w:p w14:paraId="063F7953" w14:textId="77777777" w:rsidR="00026FE6" w:rsidRPr="003D3060" w:rsidRDefault="00026FE6">
      <w:pPr>
        <w:pStyle w:val="Beispielcodeeng"/>
        <w:rPr>
          <w:noProof w:val="0"/>
          <w:lang w:val="en-US"/>
        </w:rPr>
      </w:pPr>
      <w:r w:rsidRPr="003D3060">
        <w:rPr>
          <w:noProof w:val="0"/>
          <w:lang w:val="en-US"/>
        </w:rPr>
        <w:t xml:space="preserve">        &lt;C3&gt;1789.04&lt;/C3&gt;</w:t>
      </w:r>
    </w:p>
    <w:p w14:paraId="4C1E1435" w14:textId="77777777" w:rsidR="00026FE6" w:rsidRPr="003D3060" w:rsidRDefault="00026FE6">
      <w:pPr>
        <w:pStyle w:val="Beispielcodeeng"/>
        <w:rPr>
          <w:noProof w:val="0"/>
          <w:lang w:val="en-US"/>
        </w:rPr>
      </w:pPr>
      <w:r w:rsidRPr="003D3060">
        <w:rPr>
          <w:noProof w:val="0"/>
          <w:lang w:val="en-US"/>
        </w:rPr>
        <w:t xml:space="preserve">      &lt;/P&gt;</w:t>
      </w:r>
    </w:p>
    <w:p w14:paraId="38FA11CB" w14:textId="77777777" w:rsidR="00026FE6" w:rsidRPr="003D3060" w:rsidRDefault="00A811FE">
      <w:pPr>
        <w:pStyle w:val="Beispielcodeeng"/>
        <w:rPr>
          <w:noProof w:val="0"/>
          <w:lang w:val="en-US"/>
        </w:rPr>
      </w:pPr>
      <w:r w:rsidRPr="003D3060">
        <w:rPr>
          <w:lang w:val="en-US"/>
        </w:rPr>
        <w:lastRenderedPageBreak/>
        <mc:AlternateContent>
          <mc:Choice Requires="wps">
            <w:drawing>
              <wp:anchor distT="0" distB="0" distL="114300" distR="114300" simplePos="0" relativeHeight="251640832" behindDoc="0" locked="1" layoutInCell="0" allowOverlap="1" wp14:anchorId="33570D58" wp14:editId="2DA7C7E8">
                <wp:simplePos x="0" y="0"/>
                <wp:positionH relativeFrom="column">
                  <wp:posOffset>4320540</wp:posOffset>
                </wp:positionH>
                <wp:positionV relativeFrom="paragraph">
                  <wp:posOffset>0</wp:posOffset>
                </wp:positionV>
                <wp:extent cx="1440180" cy="234315"/>
                <wp:effectExtent l="12700" t="12700" r="0" b="0"/>
                <wp:wrapNone/>
                <wp:docPr id="55144982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5B00386" w14:textId="77777777" w:rsidR="00EE5D8D" w:rsidRPr="00062714" w:rsidRDefault="00EE5D8D">
                            <w:pPr>
                              <w:jc w:val="center"/>
                              <w:rPr>
                                <w:color w:val="000080"/>
                                <w:sz w:val="18"/>
                                <w:lang w:val="en-US"/>
                              </w:rPr>
                            </w:pPr>
                            <w:r w:rsidRPr="00062714">
                              <w:rPr>
                                <w:color w:val="000080"/>
                                <w:sz w:val="18"/>
                                <w:lang w:val="en-US"/>
                              </w:rPr>
                              <w:t>Travel time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70D58" id="Text Box 74" o:spid="_x0000_s1071" type="#_x0000_t202" style="position:absolute;margin-left:340.2pt;margin-top:0;width:113.4pt;height:18.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YE2Bw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UdNVppb0akA8&#13;&#10;oWIeRuvhr4JBB/43JT3arqbh14F5SYn+ZHGvyaM5WF6lCYg/3TaXt8xyhKhppGQMb+Po6YPzat9h&#13;&#10;h3GRFt7hhlqVxXuZZpobLZXln+yfPHv5nqteftLdMwA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LaxgTY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35B00386" w14:textId="77777777" w:rsidR="00EE5D8D" w:rsidRPr="00062714" w:rsidRDefault="00EE5D8D">
                      <w:pPr>
                        <w:jc w:val="center"/>
                        <w:rPr>
                          <w:color w:val="000080"/>
                          <w:sz w:val="18"/>
                          <w:lang w:val="en-US"/>
                        </w:rPr>
                      </w:pPr>
                      <w:r w:rsidRPr="00062714">
                        <w:rPr>
                          <w:color w:val="000080"/>
                          <w:sz w:val="18"/>
                          <w:lang w:val="en-US"/>
                        </w:rPr>
                        <w:t>Travel time</w:t>
                      </w:r>
                    </w:p>
                  </w:txbxContent>
                </v:textbox>
                <w10:anchorlock/>
              </v:shape>
            </w:pict>
          </mc:Fallback>
        </mc:AlternateContent>
      </w:r>
      <w:r w:rsidR="00026FE6" w:rsidRPr="003D3060">
        <w:rPr>
          <w:noProof w:val="0"/>
          <w:lang w:val="en-US"/>
        </w:rPr>
        <w:t xml:space="preserve">    &lt;/PosTopStation&gt;</w:t>
      </w:r>
    </w:p>
    <w:p w14:paraId="6C8958BC" w14:textId="77777777" w:rsidR="00026FE6" w:rsidRPr="003D3060" w:rsidRDefault="00026FE6">
      <w:pPr>
        <w:pStyle w:val="Beispielcodeeng"/>
        <w:rPr>
          <w:noProof w:val="0"/>
          <w:lang w:val="en-US"/>
        </w:rPr>
      </w:pPr>
      <w:r w:rsidRPr="003D3060">
        <w:rPr>
          <w:noProof w:val="0"/>
          <w:lang w:val="en-US"/>
        </w:rPr>
        <w:t xml:space="preserve">    &lt;TravelTime&gt;</w:t>
      </w:r>
    </w:p>
    <w:p w14:paraId="6C1E02C7" w14:textId="77777777" w:rsidR="00026FE6" w:rsidRPr="003D3060" w:rsidRDefault="00026FE6">
      <w:pPr>
        <w:pStyle w:val="Beispielcodeeng"/>
        <w:rPr>
          <w:noProof w:val="0"/>
          <w:lang w:val="en-US"/>
        </w:rPr>
      </w:pPr>
      <w:r w:rsidRPr="003D3060">
        <w:rPr>
          <w:noProof w:val="0"/>
          <w:lang w:val="en-US"/>
        </w:rPr>
        <w:t xml:space="preserve">      &lt;Ahland.LengthOfTimeInMinutes&gt;</w:t>
      </w:r>
    </w:p>
    <w:p w14:paraId="565D8E71" w14:textId="77777777" w:rsidR="00026FE6" w:rsidRPr="003D3060" w:rsidRDefault="00026FE6">
      <w:pPr>
        <w:pStyle w:val="Beispielcodeeng"/>
        <w:rPr>
          <w:noProof w:val="0"/>
          <w:lang w:val="en-US"/>
        </w:rPr>
      </w:pPr>
      <w:r w:rsidRPr="003D3060">
        <w:rPr>
          <w:noProof w:val="0"/>
          <w:lang w:val="en-US"/>
        </w:rPr>
        <w:t xml:space="preserve">        &lt;Duration&gt;</w:t>
      </w:r>
      <w:r w:rsidR="0017432A">
        <w:rPr>
          <w:noProof w:val="0"/>
          <w:lang w:val="en-US"/>
        </w:rPr>
        <w:t>3</w:t>
      </w:r>
      <w:r w:rsidRPr="003D3060">
        <w:rPr>
          <w:noProof w:val="0"/>
          <w:lang w:val="en-US"/>
        </w:rPr>
        <w:t>&lt;/Duration&gt;</w:t>
      </w:r>
    </w:p>
    <w:p w14:paraId="5E2E7285" w14:textId="77777777" w:rsidR="00026FE6" w:rsidRPr="003D3060" w:rsidRDefault="00026FE6">
      <w:pPr>
        <w:pStyle w:val="Beispielcodeeng"/>
        <w:rPr>
          <w:noProof w:val="0"/>
          <w:lang w:val="en-US"/>
        </w:rPr>
      </w:pPr>
      <w:r w:rsidRPr="003D3060">
        <w:rPr>
          <w:noProof w:val="0"/>
          <w:lang w:val="en-US"/>
        </w:rPr>
        <w:t xml:space="preserve">      &lt;/Ahland.LengthOfTimeInMinutes&gt;</w:t>
      </w:r>
    </w:p>
    <w:p w14:paraId="36EC409E"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41856" behindDoc="0" locked="1" layoutInCell="0" allowOverlap="1" wp14:anchorId="18ACC814" wp14:editId="378474F8">
                <wp:simplePos x="0" y="0"/>
                <wp:positionH relativeFrom="column">
                  <wp:posOffset>4320540</wp:posOffset>
                </wp:positionH>
                <wp:positionV relativeFrom="paragraph">
                  <wp:posOffset>0</wp:posOffset>
                </wp:positionV>
                <wp:extent cx="1440180" cy="234315"/>
                <wp:effectExtent l="12700" t="12700" r="0" b="0"/>
                <wp:wrapNone/>
                <wp:docPr id="208070572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FF70F70" w14:textId="77777777" w:rsidR="00EE5D8D" w:rsidRPr="00062714" w:rsidRDefault="00EE5D8D">
                            <w:pPr>
                              <w:jc w:val="center"/>
                              <w:rPr>
                                <w:color w:val="000080"/>
                                <w:sz w:val="18"/>
                                <w:lang w:val="en-US"/>
                              </w:rPr>
                            </w:pPr>
                            <w:r w:rsidRPr="00062714">
                              <w:rPr>
                                <w:color w:val="000080"/>
                                <w:sz w:val="18"/>
                                <w:lang w:val="en-US"/>
                              </w:rPr>
                              <w:t>Type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CC814" id="Text Box 75" o:spid="_x0000_s1072" type="#_x0000_t202" style="position:absolute;margin-left:340.2pt;margin-top:0;width:113.4pt;height:18.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H4uxck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2FF70F70" w14:textId="77777777" w:rsidR="00EE5D8D" w:rsidRPr="00062714" w:rsidRDefault="00EE5D8D">
                      <w:pPr>
                        <w:jc w:val="center"/>
                        <w:rPr>
                          <w:color w:val="000080"/>
                          <w:sz w:val="18"/>
                          <w:lang w:val="en-US"/>
                        </w:rPr>
                      </w:pPr>
                      <w:r w:rsidRPr="00062714">
                        <w:rPr>
                          <w:color w:val="000080"/>
                          <w:sz w:val="18"/>
                          <w:lang w:val="en-US"/>
                        </w:rPr>
                        <w:t>Type</w:t>
                      </w:r>
                    </w:p>
                  </w:txbxContent>
                </v:textbox>
                <w10:anchorlock/>
              </v:shape>
            </w:pict>
          </mc:Fallback>
        </mc:AlternateContent>
      </w:r>
      <w:r w:rsidR="00026FE6" w:rsidRPr="003D3060">
        <w:rPr>
          <w:noProof w:val="0"/>
          <w:lang w:val="en-US"/>
        </w:rPr>
        <w:t xml:space="preserve">    &lt;/TravelTime&gt;</w:t>
      </w:r>
    </w:p>
    <w:p w14:paraId="2077C13F" w14:textId="77777777" w:rsidR="00026FE6" w:rsidRPr="003D3060" w:rsidRDefault="00026FE6">
      <w:pPr>
        <w:pStyle w:val="Beispielcodeeng"/>
        <w:rPr>
          <w:noProof w:val="0"/>
          <w:lang w:val="en-US"/>
        </w:rPr>
      </w:pPr>
      <w:r w:rsidRPr="003D3060">
        <w:rPr>
          <w:noProof w:val="0"/>
          <w:lang w:val="en-US"/>
        </w:rPr>
        <w:t xml:space="preserve">    &lt;Type&gt;SkiLift&lt;/Type&gt;</w:t>
      </w:r>
    </w:p>
    <w:p w14:paraId="2D3D4B2E" w14:textId="77777777" w:rsidR="00026FE6" w:rsidRPr="003D3060" w:rsidRDefault="00026FE6">
      <w:pPr>
        <w:pStyle w:val="Beispielcodeeng"/>
        <w:rPr>
          <w:noProof w:val="0"/>
          <w:lang w:val="en-US"/>
        </w:rPr>
      </w:pPr>
      <w:r w:rsidRPr="003D3060">
        <w:rPr>
          <w:noProof w:val="0"/>
          <w:lang w:val="en-US"/>
        </w:rPr>
        <w:t xml:space="preserve">    &lt;PosBottomStationWGS&gt;</w:t>
      </w:r>
    </w:p>
    <w:p w14:paraId="2379ED84" w14:textId="77777777" w:rsidR="00026FE6" w:rsidRPr="003D3060" w:rsidRDefault="00026FE6">
      <w:pPr>
        <w:pStyle w:val="Beispielcodeeng"/>
        <w:rPr>
          <w:noProof w:val="0"/>
          <w:lang w:val="en-US"/>
        </w:rPr>
      </w:pPr>
      <w:r w:rsidRPr="003D3060">
        <w:rPr>
          <w:noProof w:val="0"/>
          <w:lang w:val="en-US"/>
        </w:rPr>
        <w:t xml:space="preserve">      &lt;P&gt;</w:t>
      </w:r>
    </w:p>
    <w:p w14:paraId="1799B793" w14:textId="77777777" w:rsidR="000C6730" w:rsidRPr="003D3060" w:rsidRDefault="000C6730" w:rsidP="000C6730">
      <w:pPr>
        <w:pStyle w:val="Beispielcodeeng"/>
        <w:rPr>
          <w:lang w:val="en-US"/>
        </w:rPr>
      </w:pPr>
      <w:r w:rsidRPr="003D3060">
        <w:rPr>
          <w:lang w:val="en-US"/>
        </w:rPr>
        <w:t xml:space="preserve">        &lt;C1&gt;23.68611&lt;/C1&gt;</w:t>
      </w:r>
    </w:p>
    <w:p w14:paraId="7F2434FA" w14:textId="77777777" w:rsidR="000C6730" w:rsidRPr="003D3060" w:rsidRDefault="00A811FE" w:rsidP="000C6730">
      <w:pPr>
        <w:pStyle w:val="Beispielcodeeng"/>
        <w:rPr>
          <w:lang w:val="en-US"/>
        </w:rPr>
      </w:pPr>
      <w:r w:rsidRPr="003D3060">
        <w:rPr>
          <w:lang w:val="en-US"/>
        </w:rPr>
        <mc:AlternateContent>
          <mc:Choice Requires="wps">
            <w:drawing>
              <wp:anchor distT="0" distB="0" distL="114300" distR="114300" simplePos="0" relativeHeight="251720704" behindDoc="0" locked="1" layoutInCell="0" allowOverlap="1" wp14:anchorId="6F880F6E" wp14:editId="51C4D7C9">
                <wp:simplePos x="0" y="0"/>
                <wp:positionH relativeFrom="column">
                  <wp:posOffset>4320540</wp:posOffset>
                </wp:positionH>
                <wp:positionV relativeFrom="paragraph">
                  <wp:posOffset>0</wp:posOffset>
                </wp:positionV>
                <wp:extent cx="1440180" cy="396240"/>
                <wp:effectExtent l="12700" t="12700" r="0" b="0"/>
                <wp:wrapNone/>
                <wp:docPr id="74357985"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94401A2" w14:textId="77777777" w:rsidR="00EE5D8D" w:rsidRPr="009F7F35" w:rsidRDefault="00EE5D8D" w:rsidP="000C6730">
                            <w:pPr>
                              <w:jc w:val="center"/>
                              <w:rPr>
                                <w:color w:val="000080"/>
                                <w:sz w:val="18"/>
                                <w:lang w:val="fr-FR"/>
                              </w:rPr>
                            </w:pPr>
                            <w:r>
                              <w:rPr>
                                <w:color w:val="000080"/>
                                <w:sz w:val="18"/>
                                <w:lang w:val="en-US"/>
                              </w:rPr>
                              <w:t>Position bottom station</w:t>
                            </w:r>
                            <w:r>
                              <w:rPr>
                                <w:color w:val="000080"/>
                                <w:sz w:val="18"/>
                                <w:lang w:val="fr-FR"/>
                              </w:rPr>
                              <w:t xml:space="preserve"> (WG</w:t>
                            </w:r>
                            <w:r w:rsidRPr="009F7F35">
                              <w:rPr>
                                <w:color w:val="000080"/>
                                <w:sz w:val="18"/>
                                <w:lang w:val="fr-FR"/>
                              </w:rPr>
                              <w:t>S84)</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80F6E" id="Text Box 276" o:spid="_x0000_s1073" type="#_x0000_t202" style="position:absolute;margin-left:340.2pt;margin-top:0;width:113.4pt;height:3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" o:allowincell="f" filled="f" fillcolor="#ffc" strokecolor="#339" strokeweight="2.25pt">
                <v:path arrowok="t"/>
                <v:textbox inset="0,1mm,0,1mm">
                  <w:txbxContent>
                    <w:p w14:paraId="194401A2" w14:textId="77777777" w:rsidR="00EE5D8D" w:rsidRPr="009F7F35" w:rsidRDefault="00EE5D8D" w:rsidP="000C6730">
                      <w:pPr>
                        <w:jc w:val="center"/>
                        <w:rPr>
                          <w:color w:val="000080"/>
                          <w:sz w:val="18"/>
                          <w:lang w:val="fr-FR"/>
                        </w:rPr>
                      </w:pPr>
                      <w:r>
                        <w:rPr>
                          <w:color w:val="000080"/>
                          <w:sz w:val="18"/>
                          <w:lang w:val="en-US"/>
                        </w:rPr>
                        <w:t>Position bottom station</w:t>
                      </w:r>
                      <w:r>
                        <w:rPr>
                          <w:color w:val="000080"/>
                          <w:sz w:val="18"/>
                          <w:lang w:val="fr-FR"/>
                        </w:rPr>
                        <w:t xml:space="preserve"> (WG</w:t>
                      </w:r>
                      <w:r w:rsidRPr="009F7F35">
                        <w:rPr>
                          <w:color w:val="000080"/>
                          <w:sz w:val="18"/>
                          <w:lang w:val="fr-FR"/>
                        </w:rPr>
                        <w:t>S84)</w:t>
                      </w:r>
                    </w:p>
                  </w:txbxContent>
                </v:textbox>
                <w10:anchorlock/>
              </v:shape>
            </w:pict>
          </mc:Fallback>
        </mc:AlternateContent>
      </w:r>
      <w:r w:rsidR="000C6730" w:rsidRPr="003D3060">
        <w:rPr>
          <w:lang w:val="en-US"/>
        </w:rPr>
        <w:t xml:space="preserve">        &lt;C2&gt;44.20278&lt;/C2&gt;</w:t>
      </w:r>
    </w:p>
    <w:p w14:paraId="2B114BF7" w14:textId="77777777" w:rsidR="00026FE6" w:rsidRPr="003D3060" w:rsidRDefault="00026FE6">
      <w:pPr>
        <w:pStyle w:val="Beispielcodeeng"/>
        <w:rPr>
          <w:noProof w:val="0"/>
          <w:lang w:val="en-US"/>
        </w:rPr>
      </w:pPr>
      <w:r w:rsidRPr="003D3060">
        <w:rPr>
          <w:noProof w:val="0"/>
          <w:lang w:val="en-US"/>
        </w:rPr>
        <w:t xml:space="preserve">        &lt;C3&gt;1771.34&lt;/C3&gt;</w:t>
      </w:r>
    </w:p>
    <w:p w14:paraId="519C00D8" w14:textId="77777777" w:rsidR="00026FE6" w:rsidRPr="003D3060" w:rsidRDefault="00026FE6">
      <w:pPr>
        <w:pStyle w:val="Beispielcodeeng"/>
        <w:rPr>
          <w:noProof w:val="0"/>
          <w:lang w:val="en-US"/>
        </w:rPr>
      </w:pPr>
      <w:r w:rsidRPr="003D3060">
        <w:rPr>
          <w:noProof w:val="0"/>
          <w:lang w:val="en-US"/>
        </w:rPr>
        <w:t xml:space="preserve">      &lt;/P&gt;</w:t>
      </w:r>
    </w:p>
    <w:p w14:paraId="68D94E8F" w14:textId="77777777" w:rsidR="00026FE6" w:rsidRPr="003D3060" w:rsidRDefault="00026FE6">
      <w:pPr>
        <w:pStyle w:val="Beispielcodeeng"/>
        <w:rPr>
          <w:noProof w:val="0"/>
          <w:lang w:val="en-US"/>
        </w:rPr>
      </w:pPr>
      <w:r w:rsidRPr="003D3060">
        <w:rPr>
          <w:noProof w:val="0"/>
          <w:lang w:val="en-US"/>
        </w:rPr>
        <w:t xml:space="preserve">    &lt;/PosBottomStationWGS&gt;</w:t>
      </w:r>
    </w:p>
    <w:p w14:paraId="73A7B9F5" w14:textId="77777777" w:rsidR="00026FE6" w:rsidRPr="003D3060" w:rsidRDefault="00026FE6">
      <w:pPr>
        <w:pStyle w:val="Beispielcodeeng"/>
        <w:rPr>
          <w:noProof w:val="0"/>
          <w:lang w:val="en-US"/>
        </w:rPr>
      </w:pPr>
      <w:r w:rsidRPr="003D3060">
        <w:rPr>
          <w:noProof w:val="0"/>
          <w:lang w:val="en-US"/>
        </w:rPr>
        <w:t xml:space="preserve">    &lt;PosTopStationWGS&gt;</w:t>
      </w:r>
    </w:p>
    <w:p w14:paraId="0495EF6F" w14:textId="77777777" w:rsidR="00026FE6" w:rsidRPr="003D3060" w:rsidRDefault="00026FE6">
      <w:pPr>
        <w:pStyle w:val="Beispielcodeeng"/>
        <w:rPr>
          <w:noProof w:val="0"/>
          <w:lang w:val="en-US"/>
        </w:rPr>
      </w:pPr>
      <w:r w:rsidRPr="003D3060">
        <w:rPr>
          <w:noProof w:val="0"/>
          <w:lang w:val="en-US"/>
        </w:rPr>
        <w:t xml:space="preserve">      &lt;P&gt;...&lt;/P&gt;</w:t>
      </w:r>
    </w:p>
    <w:p w14:paraId="070F195E"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42880" behindDoc="0" locked="1" layoutInCell="0" allowOverlap="1" wp14:anchorId="0797185C" wp14:editId="4A8E28D5">
                <wp:simplePos x="0" y="0"/>
                <wp:positionH relativeFrom="column">
                  <wp:posOffset>4320540</wp:posOffset>
                </wp:positionH>
                <wp:positionV relativeFrom="paragraph">
                  <wp:posOffset>0</wp:posOffset>
                </wp:positionV>
                <wp:extent cx="1440180" cy="234315"/>
                <wp:effectExtent l="12700" t="12700" r="0" b="0"/>
                <wp:wrapNone/>
                <wp:docPr id="207353114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1D3E003" w14:textId="77777777" w:rsidR="00EE5D8D" w:rsidRDefault="00EE5D8D">
                            <w:pPr>
                              <w:jc w:val="center"/>
                              <w:rPr>
                                <w:color w:val="000080"/>
                                <w:sz w:val="18"/>
                                <w:lang w:val="en-US"/>
                              </w:rPr>
                            </w:pPr>
                            <w:r>
                              <w:rPr>
                                <w:color w:val="000080"/>
                                <w:sz w:val="18"/>
                                <w:lang w:val="en-US"/>
                              </w:rPr>
                              <w:t>Picture top station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7185C" id="Text Box 77" o:spid="_x0000_s1074" type="#_x0000_t202" style="position:absolute;margin-left:340.2pt;margin-top:0;width:113.4pt;height:18.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p2e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kx4nvhoQ&#13;&#10;T8iYh1F6+FXQ6MD/pqRH2dU0/DowLynRnyzONWk0G8urVAHxp9vm8pZZjhA1jZSM5m0cNX1wXu07&#13;&#10;zDAO0sI7nFCrMnkv1Ux1o6Qy/ZP8k2Yvzznq5ZPungE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JNKnZ4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41D3E003" w14:textId="77777777" w:rsidR="00EE5D8D" w:rsidRDefault="00EE5D8D">
                      <w:pPr>
                        <w:jc w:val="center"/>
                        <w:rPr>
                          <w:color w:val="000080"/>
                          <w:sz w:val="18"/>
                          <w:lang w:val="en-US"/>
                        </w:rPr>
                      </w:pPr>
                      <w:r>
                        <w:rPr>
                          <w:color w:val="000080"/>
                          <w:sz w:val="18"/>
                          <w:lang w:val="en-US"/>
                        </w:rPr>
                        <w:t>Picture top station</w:t>
                      </w:r>
                    </w:p>
                  </w:txbxContent>
                </v:textbox>
                <w10:anchorlock/>
              </v:shape>
            </w:pict>
          </mc:Fallback>
        </mc:AlternateContent>
      </w:r>
      <w:r w:rsidR="00026FE6" w:rsidRPr="003D3060">
        <w:rPr>
          <w:noProof w:val="0"/>
          <w:lang w:val="en-US"/>
        </w:rPr>
        <w:t xml:space="preserve">    &lt;/PosTopStationWGS&gt;</w:t>
      </w:r>
    </w:p>
    <w:p w14:paraId="694CECC9" w14:textId="77777777" w:rsidR="00026FE6" w:rsidRPr="003D3060" w:rsidRDefault="00026FE6">
      <w:pPr>
        <w:pStyle w:val="Beispielcodeeng"/>
        <w:rPr>
          <w:noProof w:val="0"/>
          <w:lang w:val="en-US"/>
        </w:rPr>
      </w:pPr>
      <w:r w:rsidRPr="003D3060">
        <w:rPr>
          <w:noProof w:val="0"/>
          <w:lang w:val="en-US"/>
        </w:rPr>
        <w:t xml:space="preserve">    &lt;PictureTopStation&gt;</w:t>
      </w:r>
    </w:p>
    <w:p w14:paraId="4724B95B" w14:textId="77777777" w:rsidR="00026FE6" w:rsidRPr="003D3060" w:rsidRDefault="00026FE6">
      <w:pPr>
        <w:pStyle w:val="Beispielcodeeng"/>
        <w:rPr>
          <w:noProof w:val="0"/>
          <w:lang w:val="en-US"/>
        </w:rPr>
      </w:pPr>
      <w:r w:rsidRPr="003D3060">
        <w:rPr>
          <w:noProof w:val="0"/>
          <w:lang w:val="en-US"/>
        </w:rPr>
        <w:t xml:space="preserve">      http://www.</w:t>
      </w:r>
      <w:r w:rsidRPr="003D3060">
        <w:rPr>
          <w:noProof w:val="0"/>
          <w:lang w:val="en-US"/>
        </w:rPr>
        <w:t>i</w:t>
      </w:r>
      <w:r w:rsidRPr="003D3060">
        <w:rPr>
          <w:noProof w:val="0"/>
          <w:lang w:val="en-US"/>
        </w:rPr>
        <w:t>lishornbahnen.com/webcam?bahn=pony4</w:t>
      </w:r>
    </w:p>
    <w:p w14:paraId="66E7A5D5" w14:textId="77777777" w:rsidR="00026FE6" w:rsidRPr="003D3060" w:rsidRDefault="00026FE6">
      <w:pPr>
        <w:pStyle w:val="Beispielcodeeng"/>
        <w:rPr>
          <w:noProof w:val="0"/>
          <w:lang w:val="en-US"/>
        </w:rPr>
      </w:pPr>
      <w:r w:rsidRPr="003D3060">
        <w:rPr>
          <w:noProof w:val="0"/>
          <w:lang w:val="en-US"/>
        </w:rPr>
        <w:t xml:space="preserve">    &lt;/PictureTopStation&gt;</w:t>
      </w:r>
    </w:p>
    <w:p w14:paraId="5FD1CB0C" w14:textId="77777777" w:rsidR="00026FE6" w:rsidRPr="003D3060" w:rsidRDefault="00026FE6">
      <w:pPr>
        <w:pStyle w:val="Beispielcodeeng"/>
        <w:rPr>
          <w:noProof w:val="0"/>
          <w:lang w:val="en-US"/>
        </w:rPr>
      </w:pPr>
      <w:r w:rsidRPr="003D3060">
        <w:rPr>
          <w:noProof w:val="0"/>
          <w:lang w:val="en-US"/>
        </w:rPr>
        <w:t xml:space="preserve">    &lt;CourseOfTracks&gt;...&lt;</w:t>
      </w:r>
      <w:r w:rsidRPr="003D3060">
        <w:rPr>
          <w:rStyle w:val="Hyperlink"/>
          <w:noProof w:val="0"/>
          <w:color w:val="auto"/>
          <w:lang w:val="en-US"/>
        </w:rPr>
        <w:t>/</w:t>
      </w:r>
      <w:r w:rsidRPr="003D3060">
        <w:rPr>
          <w:noProof w:val="0"/>
          <w:lang w:val="en-US"/>
        </w:rPr>
        <w:t>CourseOfTracks&gt;</w:t>
      </w:r>
    </w:p>
    <w:p w14:paraId="0E677011" w14:textId="77777777" w:rsidR="00026FE6" w:rsidRPr="003D3060" w:rsidRDefault="00026FE6">
      <w:pPr>
        <w:pStyle w:val="Beispielcodeeng"/>
        <w:rPr>
          <w:noProof w:val="0"/>
          <w:lang w:val="en-US"/>
        </w:rPr>
      </w:pPr>
      <w:r w:rsidRPr="003D3060">
        <w:rPr>
          <w:noProof w:val="0"/>
          <w:lang w:val="en-US"/>
        </w:rPr>
        <w:t xml:space="preserve">    &lt;HikersToboggans&gt;unsuitable&lt;/HikersToboggans&gt;</w:t>
      </w:r>
    </w:p>
    <w:p w14:paraId="3142F473" w14:textId="77777777" w:rsidR="00026FE6" w:rsidRPr="003D3060" w:rsidRDefault="00026FE6">
      <w:pPr>
        <w:pStyle w:val="Beispielcodeeng"/>
        <w:rPr>
          <w:noProof w:val="0"/>
          <w:lang w:val="en-US"/>
        </w:rPr>
      </w:pPr>
      <w:r w:rsidRPr="003D3060">
        <w:rPr>
          <w:noProof w:val="0"/>
          <w:lang w:val="en-US"/>
        </w:rPr>
        <w:t xml:space="preserve">    &lt;OperatingHours&gt;...&lt;</w:t>
      </w:r>
      <w:r w:rsidRPr="003D3060">
        <w:rPr>
          <w:rStyle w:val="Hyperlink"/>
          <w:noProof w:val="0"/>
          <w:color w:val="auto"/>
          <w:lang w:val="en-US"/>
        </w:rPr>
        <w:t>/</w:t>
      </w:r>
      <w:r w:rsidRPr="003D3060">
        <w:rPr>
          <w:noProof w:val="0"/>
          <w:lang w:val="en-US"/>
        </w:rPr>
        <w:t>OperatingHours&gt;</w:t>
      </w:r>
    </w:p>
    <w:p w14:paraId="70A8A30F" w14:textId="77777777" w:rsidR="00026FE6" w:rsidRPr="003D3060" w:rsidRDefault="00026FE6">
      <w:pPr>
        <w:pStyle w:val="Beispielcodeeng"/>
        <w:rPr>
          <w:noProof w:val="0"/>
          <w:lang w:val="en-US"/>
        </w:rPr>
      </w:pPr>
      <w:r w:rsidRPr="003D3060">
        <w:rPr>
          <w:noProof w:val="0"/>
          <w:lang w:val="en-US"/>
        </w:rPr>
        <w:t xml:space="preserve">    &lt;OperatingDecision&gt;...&lt;</w:t>
      </w:r>
      <w:r w:rsidRPr="003D3060">
        <w:rPr>
          <w:rStyle w:val="Hyperlink"/>
          <w:noProof w:val="0"/>
          <w:color w:val="auto"/>
          <w:lang w:val="en-US"/>
        </w:rPr>
        <w:t>/</w:t>
      </w:r>
      <w:r w:rsidRPr="003D3060">
        <w:rPr>
          <w:noProof w:val="0"/>
          <w:lang w:val="en-US"/>
        </w:rPr>
        <w:t>OperatingDecision&gt;</w:t>
      </w:r>
    </w:p>
    <w:p w14:paraId="10847B00" w14:textId="77777777" w:rsidR="00026FE6" w:rsidRPr="003D3060" w:rsidRDefault="00A811FE">
      <w:pPr>
        <w:pStyle w:val="Beispielcodeeng"/>
        <w:rPr>
          <w:noProof w:val="0"/>
          <w:lang w:val="en-US"/>
        </w:rPr>
      </w:pPr>
      <w:r w:rsidRPr="003D3060">
        <w:rPr>
          <w:lang w:val="en-US"/>
        </w:rPr>
        <mc:AlternateContent>
          <mc:Choice Requires="wps">
            <w:drawing>
              <wp:anchor distT="0" distB="0" distL="114300" distR="114300" simplePos="0" relativeHeight="251643904" behindDoc="0" locked="1" layoutInCell="1" allowOverlap="1" wp14:anchorId="4AC1620C" wp14:editId="77DB4B0F">
                <wp:simplePos x="0" y="0"/>
                <wp:positionH relativeFrom="column">
                  <wp:posOffset>4320540</wp:posOffset>
                </wp:positionH>
                <wp:positionV relativeFrom="paragraph">
                  <wp:posOffset>0</wp:posOffset>
                </wp:positionV>
                <wp:extent cx="1440180" cy="234315"/>
                <wp:effectExtent l="12700" t="12700" r="0" b="0"/>
                <wp:wrapNone/>
                <wp:docPr id="177968715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2B4C765" w14:textId="77777777" w:rsidR="00EE5D8D" w:rsidRPr="00062714" w:rsidRDefault="00EE5D8D">
                            <w:pPr>
                              <w:jc w:val="center"/>
                              <w:rPr>
                                <w:color w:val="000080"/>
                                <w:sz w:val="18"/>
                                <w:lang w:val="en-US"/>
                              </w:rPr>
                            </w:pPr>
                            <w:r w:rsidRPr="00062714">
                              <w:rPr>
                                <w:color w:val="000080"/>
                                <w:sz w:val="18"/>
                                <w:lang w:val="en-US"/>
                              </w:rPr>
                              <w:t>Information on conditions</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1620C" id="Text Box 78" o:spid="_x0000_s1075" type="#_x0000_t202" style="position:absolute;margin-left:340.2pt;margin-top:0;width:113.4pt;height:18.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nF9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qZ0h8NSCe&#13;&#10;kDEPo/Twq6DRgf9NSY+yq2n4dWBeUqI/WZxr0mg2llepAuJPt83lLbMcIWoaKRnN2zhq+uC82neY&#13;&#10;YRykhXc4oVZl8l6qmepGSWX6J/knzV6ec9TLJ909Aw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FMJxfQYCAADsAwAA&#13;&#10;DgAAAAAAAAAAAAAAAAAuAgAAZHJzL2Uyb0RvYy54bWxQSwECLQAUAAYACAAAACEAFHw+qOAAAAAM&#13;&#10;AQAADwAAAAAAAAAAAAAAAABgBAAAZHJzL2Rvd25yZXYueG1sUEsFBgAAAAAEAAQA8wAAAG0FAAAA&#13;&#10;AA==&#13;&#10;" filled="f" fillcolor="#ffc" strokecolor="#339" strokeweight="2.25pt">
                <v:path arrowok="t"/>
                <v:textbox inset="0,1mm,0,1mm">
                  <w:txbxContent>
                    <w:p w14:paraId="22B4C765" w14:textId="77777777" w:rsidR="00EE5D8D" w:rsidRPr="00062714" w:rsidRDefault="00EE5D8D">
                      <w:pPr>
                        <w:jc w:val="center"/>
                        <w:rPr>
                          <w:color w:val="000080"/>
                          <w:sz w:val="18"/>
                          <w:lang w:val="en-US"/>
                        </w:rPr>
                      </w:pPr>
                      <w:r w:rsidRPr="00062714">
                        <w:rPr>
                          <w:color w:val="000080"/>
                          <w:sz w:val="18"/>
                          <w:lang w:val="en-US"/>
                        </w:rPr>
                        <w:t>Information on conditions</w:t>
                      </w:r>
                    </w:p>
                  </w:txbxContent>
                </v:textbox>
                <w10:anchorlock/>
              </v:shape>
            </w:pict>
          </mc:Fallback>
        </mc:AlternateContent>
      </w:r>
      <w:r w:rsidR="00026FE6" w:rsidRPr="003D3060">
        <w:rPr>
          <w:noProof w:val="0"/>
          <w:lang w:val="en-US"/>
        </w:rPr>
        <w:t xml:space="preserve">    &lt;InformationOnCondition</w:t>
      </w:r>
      <w:r w:rsidR="0087454E">
        <w:rPr>
          <w:noProof w:val="0"/>
          <w:lang w:val="en-US"/>
        </w:rPr>
        <w:t>s</w:t>
      </w:r>
      <w:r w:rsidR="00026FE6" w:rsidRPr="003D3060">
        <w:rPr>
          <w:noProof w:val="0"/>
          <w:lang w:val="en-US"/>
        </w:rPr>
        <w:t>&gt;</w:t>
      </w:r>
    </w:p>
    <w:p w14:paraId="456F6EEA" w14:textId="77777777" w:rsidR="00026FE6" w:rsidRPr="003D3060" w:rsidRDefault="00026FE6">
      <w:pPr>
        <w:pStyle w:val="Beispielcodeeng"/>
        <w:rPr>
          <w:noProof w:val="0"/>
          <w:lang w:val="en-US"/>
        </w:rPr>
      </w:pPr>
      <w:r w:rsidRPr="003D3060">
        <w:rPr>
          <w:noProof w:val="0"/>
          <w:lang w:val="en-US"/>
        </w:rPr>
        <w:t xml:space="preserve">      &lt;Ilistour.MITCurrentEvents.InformationOnConditions&gt;</w:t>
      </w:r>
    </w:p>
    <w:p w14:paraId="5EFEDE86" w14:textId="77777777" w:rsidR="00026FE6" w:rsidRPr="003D3060" w:rsidRDefault="00026FE6">
      <w:pPr>
        <w:pStyle w:val="Beispielcodeeng"/>
        <w:rPr>
          <w:noProof w:val="0"/>
          <w:lang w:val="en-US"/>
        </w:rPr>
      </w:pPr>
      <w:r w:rsidRPr="003D3060">
        <w:rPr>
          <w:noProof w:val="0"/>
          <w:lang w:val="en-US"/>
        </w:rPr>
        <w:t xml:space="preserve">        &lt;Temperature&gt;13&lt;</w:t>
      </w:r>
      <w:r w:rsidRPr="003D3060">
        <w:rPr>
          <w:rStyle w:val="Hyperlink"/>
          <w:noProof w:val="0"/>
          <w:color w:val="auto"/>
          <w:lang w:val="en-US"/>
        </w:rPr>
        <w:t>/</w:t>
      </w:r>
      <w:r w:rsidRPr="003D3060">
        <w:rPr>
          <w:noProof w:val="0"/>
          <w:lang w:val="en-US"/>
        </w:rPr>
        <w:t>Temperature&gt;</w:t>
      </w:r>
    </w:p>
    <w:p w14:paraId="72AB9A83" w14:textId="77777777" w:rsidR="00026FE6" w:rsidRPr="003D3060" w:rsidRDefault="00026FE6">
      <w:pPr>
        <w:pStyle w:val="Beispielcodeeng"/>
        <w:rPr>
          <w:noProof w:val="0"/>
          <w:lang w:val="en-US"/>
        </w:rPr>
      </w:pPr>
      <w:r w:rsidRPr="003D3060">
        <w:rPr>
          <w:noProof w:val="0"/>
          <w:lang w:val="en-US"/>
        </w:rPr>
        <w:t xml:space="preserve">        &lt;Wind&gt;</w:t>
      </w:r>
    </w:p>
    <w:p w14:paraId="3C5379A5" w14:textId="77777777" w:rsidR="00026FE6" w:rsidRPr="003D3060" w:rsidRDefault="00026FE6">
      <w:pPr>
        <w:pStyle w:val="Beispielcodeeng"/>
        <w:rPr>
          <w:noProof w:val="0"/>
          <w:lang w:val="en-US"/>
        </w:rPr>
      </w:pPr>
      <w:r w:rsidRPr="003D3060">
        <w:rPr>
          <w:noProof w:val="0"/>
          <w:lang w:val="en-US"/>
        </w:rPr>
        <w:t xml:space="preserve">          &lt;Ilistour.MITCurrentEvents.IndicationOfWind&gt;</w:t>
      </w:r>
    </w:p>
    <w:p w14:paraId="696E718D" w14:textId="77777777" w:rsidR="00026FE6" w:rsidRPr="003D3060" w:rsidRDefault="00026FE6">
      <w:pPr>
        <w:pStyle w:val="Beispielcodeeng"/>
        <w:rPr>
          <w:noProof w:val="0"/>
          <w:lang w:val="en-US"/>
        </w:rPr>
      </w:pPr>
      <w:r w:rsidRPr="003D3060">
        <w:rPr>
          <w:noProof w:val="0"/>
          <w:lang w:val="en-US"/>
        </w:rPr>
        <w:t xml:space="preserve">            &lt;WindDirection&gt;NE&lt;/WindDirection</w:t>
      </w:r>
      <w:r w:rsidR="0087454E">
        <w:rPr>
          <w:noProof w:val="0"/>
          <w:lang w:val="en-US"/>
        </w:rPr>
        <w:t>&gt;</w:t>
      </w:r>
    </w:p>
    <w:p w14:paraId="4D071A6B" w14:textId="77777777" w:rsidR="00026FE6" w:rsidRPr="003D3060" w:rsidRDefault="00026FE6">
      <w:pPr>
        <w:pStyle w:val="Beispielcodeeng"/>
        <w:rPr>
          <w:noProof w:val="0"/>
          <w:lang w:val="en-US"/>
        </w:rPr>
      </w:pPr>
      <w:r w:rsidRPr="003D3060">
        <w:rPr>
          <w:noProof w:val="0"/>
          <w:lang w:val="en-US"/>
        </w:rPr>
        <w:t xml:space="preserve">            &lt;WindSpeed&gt;13&lt;</w:t>
      </w:r>
      <w:r w:rsidRPr="003D3060">
        <w:rPr>
          <w:rStyle w:val="Hyperlink"/>
          <w:noProof w:val="0"/>
          <w:color w:val="auto"/>
          <w:lang w:val="en-US"/>
        </w:rPr>
        <w:t>/</w:t>
      </w:r>
      <w:r w:rsidRPr="003D3060">
        <w:rPr>
          <w:noProof w:val="0"/>
          <w:lang w:val="en-US"/>
        </w:rPr>
        <w:t>WindSpeed&gt;</w:t>
      </w:r>
    </w:p>
    <w:p w14:paraId="248D5FCD" w14:textId="77777777" w:rsidR="00026FE6" w:rsidRPr="003D3060" w:rsidRDefault="00026FE6">
      <w:pPr>
        <w:pStyle w:val="Beispielcodeeng"/>
        <w:rPr>
          <w:noProof w:val="0"/>
          <w:lang w:val="en-US"/>
        </w:rPr>
      </w:pPr>
      <w:r w:rsidRPr="003D3060">
        <w:rPr>
          <w:noProof w:val="0"/>
          <w:lang w:val="en-US"/>
        </w:rPr>
        <w:t xml:space="preserve">          &lt;</w:t>
      </w:r>
      <w:r w:rsidRPr="003D3060">
        <w:rPr>
          <w:rStyle w:val="Hyperlink"/>
          <w:noProof w:val="0"/>
          <w:color w:val="auto"/>
          <w:lang w:val="en-US"/>
        </w:rPr>
        <w:t>/</w:t>
      </w:r>
      <w:r w:rsidRPr="003D3060">
        <w:rPr>
          <w:noProof w:val="0"/>
          <w:lang w:val="en-US"/>
        </w:rPr>
        <w:t>Ilistour.MITCurrentEvents.IndicationOfWind&gt;</w:t>
      </w:r>
    </w:p>
    <w:p w14:paraId="5EA108A6" w14:textId="77777777" w:rsidR="00026FE6" w:rsidRPr="003D3060" w:rsidRDefault="00026FE6">
      <w:pPr>
        <w:pStyle w:val="Beispielcodeeng"/>
        <w:rPr>
          <w:noProof w:val="0"/>
          <w:lang w:val="en-US"/>
        </w:rPr>
      </w:pPr>
      <w:r w:rsidRPr="003D3060">
        <w:rPr>
          <w:noProof w:val="0"/>
          <w:lang w:val="en-US"/>
        </w:rPr>
        <w:t xml:space="preserve">        &lt;</w:t>
      </w:r>
      <w:r w:rsidRPr="003D3060">
        <w:rPr>
          <w:rStyle w:val="Hyperlink"/>
          <w:noProof w:val="0"/>
          <w:color w:val="auto"/>
          <w:lang w:val="en-US"/>
        </w:rPr>
        <w:t>/</w:t>
      </w:r>
      <w:r w:rsidRPr="003D3060">
        <w:rPr>
          <w:noProof w:val="0"/>
          <w:lang w:val="en-US"/>
        </w:rPr>
        <w:t>Wind&gt;</w:t>
      </w:r>
    </w:p>
    <w:p w14:paraId="62D5A597" w14:textId="77777777" w:rsidR="00026FE6" w:rsidRPr="003D3060" w:rsidRDefault="00026FE6">
      <w:pPr>
        <w:pStyle w:val="Beispielcodeeng"/>
        <w:rPr>
          <w:noProof w:val="0"/>
          <w:lang w:val="en-US"/>
        </w:rPr>
      </w:pPr>
      <w:r w:rsidRPr="003D3060">
        <w:rPr>
          <w:noProof w:val="0"/>
          <w:lang w:val="en-US"/>
        </w:rPr>
        <w:t xml:space="preserve">        &lt;WaitingTime&gt;</w:t>
      </w:r>
    </w:p>
    <w:p w14:paraId="393E712A" w14:textId="77777777" w:rsidR="00026FE6" w:rsidRPr="003D3060" w:rsidRDefault="00026FE6">
      <w:pPr>
        <w:pStyle w:val="Beispielcodeeng"/>
        <w:rPr>
          <w:noProof w:val="0"/>
          <w:lang w:val="en-US"/>
        </w:rPr>
      </w:pPr>
      <w:r w:rsidRPr="003D3060">
        <w:rPr>
          <w:noProof w:val="0"/>
          <w:lang w:val="en-US"/>
        </w:rPr>
        <w:t xml:space="preserve">          &lt;Ahland.LengthOfTimeInMinutes&gt;</w:t>
      </w:r>
    </w:p>
    <w:p w14:paraId="2B8833E6" w14:textId="77777777" w:rsidR="00026FE6" w:rsidRPr="003D3060" w:rsidRDefault="00026FE6">
      <w:pPr>
        <w:pStyle w:val="Beispielcodeeng"/>
        <w:rPr>
          <w:noProof w:val="0"/>
          <w:lang w:val="en-US"/>
        </w:rPr>
      </w:pPr>
      <w:r w:rsidRPr="003D3060">
        <w:rPr>
          <w:noProof w:val="0"/>
          <w:lang w:val="en-US"/>
        </w:rPr>
        <w:t xml:space="preserve">            &lt;Duration&gt;8&lt;/Duration&gt;</w:t>
      </w:r>
    </w:p>
    <w:p w14:paraId="233BB7A7" w14:textId="77777777" w:rsidR="00026FE6" w:rsidRPr="003D3060" w:rsidRDefault="00026FE6">
      <w:pPr>
        <w:pStyle w:val="Beispielcodeeng"/>
        <w:rPr>
          <w:noProof w:val="0"/>
          <w:lang w:val="en-US"/>
        </w:rPr>
      </w:pPr>
      <w:r w:rsidRPr="003D3060">
        <w:rPr>
          <w:noProof w:val="0"/>
          <w:lang w:val="en-US"/>
        </w:rPr>
        <w:t xml:space="preserve">          &lt;/Ahland.LengthOfTimeInMinutes&gt;</w:t>
      </w:r>
    </w:p>
    <w:p w14:paraId="450144E1" w14:textId="77777777" w:rsidR="00026FE6" w:rsidRPr="003D3060" w:rsidRDefault="00026FE6">
      <w:pPr>
        <w:pStyle w:val="Beispielcodeeng"/>
        <w:rPr>
          <w:noProof w:val="0"/>
          <w:lang w:val="en-US"/>
        </w:rPr>
      </w:pPr>
      <w:r w:rsidRPr="003D3060">
        <w:rPr>
          <w:noProof w:val="0"/>
          <w:lang w:val="en-US"/>
        </w:rPr>
        <w:t xml:space="preserve">        &lt;</w:t>
      </w:r>
      <w:r w:rsidRPr="003D3060">
        <w:rPr>
          <w:rStyle w:val="Hyperlink"/>
          <w:noProof w:val="0"/>
          <w:color w:val="auto"/>
          <w:lang w:val="en-US"/>
        </w:rPr>
        <w:t>/</w:t>
      </w:r>
      <w:r w:rsidRPr="003D3060">
        <w:rPr>
          <w:noProof w:val="0"/>
          <w:lang w:val="en-US"/>
        </w:rPr>
        <w:t>WaitingTime&gt;</w:t>
      </w:r>
    </w:p>
    <w:p w14:paraId="5CBC42F4" w14:textId="77777777" w:rsidR="00026FE6" w:rsidRPr="003D3060" w:rsidRDefault="00026FE6">
      <w:pPr>
        <w:pStyle w:val="Beispielcodeeng"/>
        <w:rPr>
          <w:noProof w:val="0"/>
          <w:lang w:val="en-US"/>
        </w:rPr>
      </w:pPr>
      <w:r w:rsidRPr="003D3060">
        <w:rPr>
          <w:noProof w:val="0"/>
          <w:lang w:val="en-US"/>
        </w:rPr>
        <w:t xml:space="preserve">        &lt;Captured&gt;</w:t>
      </w:r>
      <w:r w:rsidR="000C6730" w:rsidRPr="003D3060">
        <w:rPr>
          <w:lang w:val="en-US"/>
        </w:rPr>
        <w:t>2002</w:t>
      </w:r>
      <w:r w:rsidR="005A6E38" w:rsidRPr="003D3060">
        <w:rPr>
          <w:lang w:val="en-US"/>
        </w:rPr>
        <w:t>-</w:t>
      </w:r>
      <w:r w:rsidR="000C6730" w:rsidRPr="003D3060">
        <w:rPr>
          <w:lang w:val="en-US"/>
        </w:rPr>
        <w:t>11</w:t>
      </w:r>
      <w:r w:rsidR="005A6E38" w:rsidRPr="003D3060">
        <w:rPr>
          <w:lang w:val="en-US"/>
        </w:rPr>
        <w:t>-</w:t>
      </w:r>
      <w:r w:rsidR="000C6730" w:rsidRPr="003D3060">
        <w:rPr>
          <w:lang w:val="en-US"/>
        </w:rPr>
        <w:t>25T15:11:00</w:t>
      </w:r>
      <w:r w:rsidRPr="003D3060">
        <w:rPr>
          <w:noProof w:val="0"/>
          <w:lang w:val="en-US"/>
        </w:rPr>
        <w:t>&lt;</w:t>
      </w:r>
      <w:r w:rsidRPr="003D3060">
        <w:rPr>
          <w:rStyle w:val="Hyperlink"/>
          <w:noProof w:val="0"/>
          <w:color w:val="auto"/>
          <w:lang w:val="en-US"/>
        </w:rPr>
        <w:t>/</w:t>
      </w:r>
      <w:r w:rsidRPr="003D3060">
        <w:rPr>
          <w:noProof w:val="0"/>
          <w:lang w:val="en-US"/>
        </w:rPr>
        <w:t>Captured&gt;</w:t>
      </w:r>
    </w:p>
    <w:p w14:paraId="3D6174F7" w14:textId="77777777" w:rsidR="00026FE6" w:rsidRPr="003D3060" w:rsidRDefault="00026FE6">
      <w:pPr>
        <w:pStyle w:val="Beispielcodeeng"/>
        <w:rPr>
          <w:noProof w:val="0"/>
          <w:lang w:val="en-US"/>
        </w:rPr>
      </w:pPr>
      <w:r w:rsidRPr="003D3060">
        <w:rPr>
          <w:noProof w:val="0"/>
          <w:lang w:val="en-US"/>
        </w:rPr>
        <w:t xml:space="preserve">      &lt;</w:t>
      </w:r>
      <w:r w:rsidRPr="003D3060">
        <w:rPr>
          <w:rStyle w:val="Hyperlink"/>
          <w:noProof w:val="0"/>
          <w:color w:val="auto"/>
          <w:lang w:val="en-US"/>
        </w:rPr>
        <w:t>/</w:t>
      </w:r>
      <w:r w:rsidRPr="003D3060">
        <w:rPr>
          <w:noProof w:val="0"/>
          <w:lang w:val="en-US"/>
        </w:rPr>
        <w:t>Ilistour.MITCurrentEvents.InformationOnConditions&gt;</w:t>
      </w:r>
    </w:p>
    <w:p w14:paraId="5ED0F7E7" w14:textId="77777777" w:rsidR="00026FE6" w:rsidRPr="003D3060" w:rsidRDefault="00026FE6">
      <w:pPr>
        <w:pStyle w:val="Beispielcodeeng"/>
        <w:rPr>
          <w:noProof w:val="0"/>
          <w:lang w:val="en-US"/>
        </w:rPr>
      </w:pPr>
      <w:r w:rsidRPr="003D3060">
        <w:rPr>
          <w:noProof w:val="0"/>
          <w:lang w:val="en-US"/>
        </w:rPr>
        <w:t xml:space="preserve">    &lt;</w:t>
      </w:r>
      <w:r w:rsidRPr="003D3060">
        <w:rPr>
          <w:rStyle w:val="Hyperlink"/>
          <w:noProof w:val="0"/>
          <w:color w:val="auto"/>
          <w:lang w:val="en-US"/>
        </w:rPr>
        <w:t>/</w:t>
      </w:r>
      <w:r w:rsidRPr="003D3060">
        <w:rPr>
          <w:noProof w:val="0"/>
          <w:lang w:val="en-US"/>
        </w:rPr>
        <w:t>InformationOnConditions&gt;</w:t>
      </w:r>
    </w:p>
    <w:p w14:paraId="11C34066" w14:textId="77777777" w:rsidR="00026FE6" w:rsidRPr="003D3060" w:rsidRDefault="00026FE6">
      <w:pPr>
        <w:pStyle w:val="Beispielcodeeng"/>
        <w:rPr>
          <w:noProof w:val="0"/>
          <w:lang w:val="en-US"/>
        </w:rPr>
      </w:pPr>
      <w:r w:rsidRPr="003D3060">
        <w:rPr>
          <w:noProof w:val="0"/>
          <w:lang w:val="en-US"/>
        </w:rPr>
        <w:t xml:space="preserve">  &lt;/IlisTour.MITAlpineTransports.MITAlpineTransport&gt;</w:t>
      </w:r>
    </w:p>
    <w:p w14:paraId="0A8A369D" w14:textId="77777777" w:rsidR="00026FE6" w:rsidRPr="003D3060" w:rsidRDefault="00026FE6">
      <w:pPr>
        <w:pStyle w:val="Beispielcodeeng"/>
        <w:rPr>
          <w:noProof w:val="0"/>
          <w:lang w:val="en-US"/>
        </w:rPr>
      </w:pPr>
      <w:r w:rsidRPr="003D3060">
        <w:rPr>
          <w:noProof w:val="0"/>
          <w:lang w:val="en-US"/>
        </w:rPr>
        <w:t>&lt;/BASKET&gt;</w:t>
      </w:r>
    </w:p>
    <w:p w14:paraId="735DE94B" w14:textId="77777777" w:rsidR="00026FE6" w:rsidRPr="003D3060" w:rsidRDefault="00026FE6">
      <w:pPr>
        <w:pStyle w:val="Beispielcodeeng"/>
        <w:rPr>
          <w:noProof w:val="0"/>
          <w:lang w:val="en-US"/>
        </w:rPr>
      </w:pPr>
      <w:r w:rsidRPr="003D3060">
        <w:rPr>
          <w:noProof w:val="0"/>
          <w:lang w:val="en-US"/>
        </w:rPr>
        <w:t>&lt;/DATASECTION&gt;</w:t>
      </w:r>
    </w:p>
    <w:p w14:paraId="74CBCE4A" w14:textId="77777777" w:rsidR="00026FE6" w:rsidRPr="003D3060" w:rsidRDefault="00026FE6">
      <w:pPr>
        <w:pStyle w:val="Beispielcodeeng"/>
        <w:rPr>
          <w:noProof w:val="0"/>
          <w:lang w:val="en-US"/>
        </w:rPr>
      </w:pPr>
      <w:r w:rsidRPr="003D3060">
        <w:rPr>
          <w:noProof w:val="0"/>
          <w:lang w:val="en-US"/>
        </w:rPr>
        <w:t>&lt;/TRANSFER&gt;</w:t>
      </w:r>
    </w:p>
    <w:p w14:paraId="49B5EA3D" w14:textId="77777777" w:rsidR="00026FE6" w:rsidRPr="003D3060" w:rsidRDefault="00026FE6">
      <w:pPr>
        <w:pStyle w:val="Beispielcodeeng"/>
        <w:rPr>
          <w:noProof w:val="0"/>
          <w:lang w:val="en-US"/>
        </w:rPr>
      </w:pPr>
    </w:p>
    <w:p w14:paraId="62E7FBA7" w14:textId="77777777" w:rsidR="00026FE6" w:rsidRPr="003D3060" w:rsidRDefault="00026FE6">
      <w:pPr>
        <w:rPr>
          <w:lang w:val="en-US"/>
        </w:rPr>
        <w:sectPr w:rsidR="00026FE6" w:rsidRPr="003D3060">
          <w:headerReference w:type="default" r:id="rId47"/>
          <w:headerReference w:type="first" r:id="rId48"/>
          <w:footnotePr>
            <w:pos w:val="beneathText"/>
          </w:footnotePr>
          <w:type w:val="continuous"/>
          <w:pgSz w:w="11905" w:h="16837"/>
          <w:pgMar w:top="1701" w:right="1418" w:bottom="1701" w:left="1418" w:header="1418" w:footer="720" w:gutter="0"/>
          <w:cols w:space="720"/>
          <w:titlePg/>
        </w:sectPr>
      </w:pPr>
    </w:p>
    <w:p w14:paraId="78AE192B" w14:textId="77777777" w:rsidR="00026FE6" w:rsidRPr="003D3060" w:rsidRDefault="00026FE6">
      <w:pPr>
        <w:pStyle w:val="berschrift1"/>
        <w:ind w:left="431" w:hanging="431"/>
        <w:rPr>
          <w:lang w:val="en-US"/>
        </w:rPr>
      </w:pPr>
      <w:bookmarkStart w:id="43" w:name="_Ref224375890"/>
      <w:bookmarkStart w:id="44" w:name="_Toc236474525"/>
      <w:r w:rsidRPr="003D3060">
        <w:rPr>
          <w:lang w:val="en-US"/>
        </w:rPr>
        <w:lastRenderedPageBreak/>
        <w:t>Inheriting becomes the fashion</w:t>
      </w:r>
      <w:bookmarkEnd w:id="43"/>
      <w:bookmarkEnd w:id="44"/>
    </w:p>
    <w:p w14:paraId="4A088F37" w14:textId="77777777" w:rsidR="00026FE6" w:rsidRPr="003D3060" w:rsidRDefault="00026FE6">
      <w:pPr>
        <w:pStyle w:val="berschrift2"/>
        <w:numPr>
          <w:ilvl w:val="1"/>
          <w:numId w:val="2"/>
        </w:numPr>
        <w:ind w:left="567"/>
        <w:rPr>
          <w:bCs/>
          <w:lang w:val="en-US"/>
        </w:rPr>
      </w:pPr>
      <w:bookmarkStart w:id="45" w:name="_Ref22122006"/>
      <w:r w:rsidRPr="003D3060">
        <w:rPr>
          <w:lang w:val="en-US"/>
        </w:rPr>
        <w:tab/>
      </w:r>
      <w:bookmarkStart w:id="46" w:name="_Toc236474526"/>
      <w:r w:rsidRPr="003D3060">
        <w:rPr>
          <w:lang w:val="en-US"/>
        </w:rPr>
        <w:t xml:space="preserve">Heirlooms and succession </w:t>
      </w:r>
      <w:r w:rsidR="004A348A" w:rsidRPr="003D3060">
        <w:rPr>
          <w:lang w:val="en-US"/>
        </w:rPr>
        <w:t>–</w:t>
      </w:r>
      <w:r w:rsidRPr="003D3060">
        <w:rPr>
          <w:lang w:val="en-US"/>
        </w:rPr>
        <w:t xml:space="preserve"> Principles </w:t>
      </w:r>
      <w:bookmarkEnd w:id="45"/>
      <w:r w:rsidRPr="003D3060">
        <w:rPr>
          <w:lang w:val="en-US"/>
        </w:rPr>
        <w:t>of inheritance</w:t>
      </w:r>
      <w:bookmarkEnd w:id="46"/>
    </w:p>
    <w:p w14:paraId="456B0FEA" w14:textId="77777777" w:rsidR="00026FE6" w:rsidRPr="003D3060" w:rsidRDefault="00026FE6">
      <w:pPr>
        <w:rPr>
          <w:lang w:val="en-US"/>
        </w:rPr>
      </w:pPr>
      <w:r w:rsidRPr="003D3060">
        <w:rPr>
          <w:lang w:val="en-US"/>
        </w:rPr>
        <w:t>Actually a</w:t>
      </w:r>
      <w:r w:rsidRPr="003D3060">
        <w:rPr>
          <w:lang w:val="en-US"/>
        </w:rPr>
        <w:fldChar w:fldCharType="begin"/>
      </w:r>
      <w:r w:rsidRPr="003D3060">
        <w:rPr>
          <w:lang w:val="en-US"/>
        </w:rPr>
        <w:instrText xml:space="preserve"> XE "Inheritance:principles" </w:instrText>
      </w:r>
      <w:r w:rsidRPr="003D3060">
        <w:rPr>
          <w:lang w:val="en-US"/>
        </w:rPr>
        <w:fldChar w:fldCharType="end"/>
      </w:r>
      <w:r w:rsidRPr="003D3060">
        <w:rPr>
          <w:lang w:val="en-US"/>
        </w:rPr>
        <w:t xml:space="preserve"> set of alpine transport is nothing extraordinary, because it has many characteri</w:t>
      </w:r>
      <w:r w:rsidRPr="003D3060">
        <w:rPr>
          <w:lang w:val="en-US"/>
        </w:rPr>
        <w:t>s</w:t>
      </w:r>
      <w:r w:rsidRPr="003D3060">
        <w:rPr>
          <w:lang w:val="en-US"/>
        </w:rPr>
        <w:t>tics in common with all railways. For instance like all other rai</w:t>
      </w:r>
      <w:r w:rsidRPr="003D3060">
        <w:rPr>
          <w:lang w:val="en-US"/>
        </w:rPr>
        <w:t>l</w:t>
      </w:r>
      <w:r w:rsidRPr="003D3060">
        <w:rPr>
          <w:lang w:val="en-US"/>
        </w:rPr>
        <w:t>ways it has a name. Even the fact that a means of alpine transport is run by a company is not that special – after all it is the same for a tramway.</w:t>
      </w:r>
    </w:p>
    <w:p w14:paraId="374E632B" w14:textId="77777777" w:rsidR="00026FE6" w:rsidRPr="003D3060" w:rsidRDefault="00026FE6">
      <w:pPr>
        <w:rPr>
          <w:lang w:val="en-US"/>
        </w:rPr>
      </w:pPr>
      <w:r w:rsidRPr="003D3060">
        <w:rPr>
          <w:lang w:val="en-US"/>
        </w:rPr>
        <w:t xml:space="preserve">On the other hand it is obvious that alpine transports and tramways have some things in common but nevertheless are not quite the same. </w:t>
      </w:r>
      <w:r w:rsidRPr="003D3060">
        <w:rPr>
          <w:lang w:val="en-US"/>
        </w:rPr>
        <w:fldChar w:fldCharType="begin"/>
      </w:r>
      <w:r w:rsidRPr="003D3060">
        <w:rPr>
          <w:lang w:val="en-US"/>
        </w:rPr>
        <w:instrText>XE "Inherit"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fldChar w:fldCharType="begin"/>
      </w:r>
      <w:r w:rsidRPr="003D3060">
        <w:rPr>
          <w:lang w:val="en-US"/>
        </w:rPr>
        <w:instrText xml:space="preserve"> XE "Upper class" \t "</w:instrText>
      </w:r>
      <w:r w:rsidRPr="003D3060">
        <w:rPr>
          <w:i/>
          <w:lang w:val="en-US"/>
        </w:rPr>
        <w:instrText>See</w:instrText>
      </w:r>
      <w:r w:rsidRPr="003D3060">
        <w:rPr>
          <w:lang w:val="en-US"/>
        </w:rPr>
        <w:instrText xml:space="preserve"> Inheritance" </w:instrText>
      </w:r>
      <w:r w:rsidRPr="003D3060">
        <w:rPr>
          <w:lang w:val="en-US"/>
        </w:rPr>
        <w:fldChar w:fldCharType="end"/>
      </w:r>
      <w:r w:rsidRPr="003D3060">
        <w:rPr>
          <w:lang w:val="en-US"/>
        </w:rPr>
        <w:fldChar w:fldCharType="begin"/>
      </w:r>
      <w:r w:rsidRPr="003D3060">
        <w:rPr>
          <w:lang w:val="en-US"/>
        </w:rPr>
        <w:instrText xml:space="preserve"> XE "Special case"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fldChar w:fldCharType="begin"/>
      </w:r>
      <w:r w:rsidRPr="003D3060">
        <w:rPr>
          <w:lang w:val="en-US"/>
        </w:rPr>
        <w:instrText>XE "General case"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fldChar w:fldCharType="begin"/>
      </w:r>
      <w:r w:rsidRPr="003D3060">
        <w:rPr>
          <w:lang w:val="en-US"/>
        </w:rPr>
        <w:instrText>XE "Basic class"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fldChar w:fldCharType="begin"/>
      </w:r>
      <w:r w:rsidRPr="003D3060">
        <w:rPr>
          <w:lang w:val="en-US"/>
        </w:rPr>
        <w:instrText>XE "Sub class" \t "</w:instrText>
      </w:r>
      <w:r w:rsidRPr="003D3060">
        <w:rPr>
          <w:i/>
          <w:lang w:val="en-US"/>
        </w:rPr>
        <w:instrText>See</w:instrText>
      </w:r>
      <w:r w:rsidRPr="003D3060">
        <w:rPr>
          <w:lang w:val="en-US"/>
        </w:rPr>
        <w:instrText xml:space="preserve"> I</w:instrText>
      </w:r>
      <w:r w:rsidRPr="003D3060">
        <w:rPr>
          <w:lang w:val="en-US"/>
        </w:rPr>
        <w:instrText>n</w:instrText>
      </w:r>
      <w:r w:rsidRPr="003D3060">
        <w:rPr>
          <w:lang w:val="en-US"/>
        </w:rPr>
        <w:instrText>heritance"</w:instrText>
      </w:r>
      <w:r w:rsidRPr="003D3060">
        <w:rPr>
          <w:lang w:val="en-US"/>
        </w:rPr>
        <w:fldChar w:fldCharType="end"/>
      </w:r>
      <w:r w:rsidRPr="003D3060">
        <w:rPr>
          <w:lang w:val="en-US"/>
        </w:rPr>
        <w:fldChar w:fldCharType="begin"/>
      </w:r>
      <w:r w:rsidRPr="003D3060">
        <w:rPr>
          <w:lang w:val="en-US"/>
        </w:rPr>
        <w:instrText xml:space="preserve"> XE "Super class"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fldChar w:fldCharType="begin"/>
      </w:r>
      <w:r w:rsidRPr="003D3060">
        <w:rPr>
          <w:lang w:val="en-US"/>
        </w:rPr>
        <w:instrText xml:space="preserve"> XE "E</w:instrText>
      </w:r>
      <w:r w:rsidRPr="003D3060">
        <w:rPr>
          <w:lang w:val="en-US"/>
        </w:rPr>
        <w:instrText>x</w:instrText>
      </w:r>
      <w:r w:rsidRPr="003D3060">
        <w:rPr>
          <w:lang w:val="en-US"/>
        </w:rPr>
        <w:instrText>tension"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fldChar w:fldCharType="begin"/>
      </w:r>
      <w:r w:rsidRPr="003D3060">
        <w:rPr>
          <w:lang w:val="en-US"/>
        </w:rPr>
        <w:instrText>XE "Restriction" \t "</w:instrText>
      </w:r>
      <w:r w:rsidRPr="003D3060">
        <w:rPr>
          <w:i/>
          <w:lang w:val="en-US"/>
        </w:rPr>
        <w:instrText>See</w:instrText>
      </w:r>
      <w:r w:rsidRPr="003D3060">
        <w:rPr>
          <w:lang w:val="en-US"/>
        </w:rPr>
        <w:instrText xml:space="preserve"> Inheritance"</w:instrText>
      </w:r>
      <w:r w:rsidRPr="003D3060">
        <w:rPr>
          <w:lang w:val="en-US"/>
        </w:rPr>
        <w:fldChar w:fldCharType="end"/>
      </w:r>
    </w:p>
    <w:p w14:paraId="553F3652" w14:textId="77777777" w:rsidR="00026FE6" w:rsidRPr="003D3060" w:rsidRDefault="00026FE6">
      <w:pPr>
        <w:pStyle w:val="Bild"/>
        <w:rPr>
          <w:lang w:val="en-US"/>
        </w:rPr>
      </w:pPr>
      <w:r w:rsidRPr="003D3060">
        <w:rPr>
          <w:lang w:val="en-US"/>
        </w:rPr>
        <w:tab/>
      </w:r>
      <w:r w:rsidR="00A811FE" w:rsidRPr="003D3060">
        <w:rPr>
          <w:noProof/>
          <w:kern w:val="18"/>
          <w:position w:val="70"/>
          <w:lang w:val="en-US"/>
        </w:rPr>
        <w:drawing>
          <wp:inline distT="0" distB="0" distL="0" distR="0" wp14:anchorId="32DB8373" wp14:editId="2A4E9624">
            <wp:extent cx="1562100" cy="533400"/>
            <wp:effectExtent l="0" t="0" r="0" b="0"/>
            <wp:docPr id="19" name="Bild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23E2A1DF" wp14:editId="69A6E21D">
            <wp:extent cx="939800" cy="1549400"/>
            <wp:effectExtent l="0" t="0" r="0" b="0"/>
            <wp:docPr id="20" name="Bild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39800" cy="1549400"/>
                    </a:xfrm>
                    <a:prstGeom prst="rect">
                      <a:avLst/>
                    </a:prstGeom>
                    <a:noFill/>
                    <a:ln>
                      <a:noFill/>
                    </a:ln>
                  </pic:spPr>
                </pic:pic>
              </a:graphicData>
            </a:graphic>
          </wp:inline>
        </w:drawing>
      </w:r>
    </w:p>
    <w:p w14:paraId="7513CF7D" w14:textId="77777777" w:rsidR="00026FE6" w:rsidRPr="003D3060" w:rsidRDefault="00026FE6">
      <w:pPr>
        <w:pStyle w:val="Bildunterschrift"/>
        <w:rPr>
          <w:b w:val="0"/>
          <w:lang w:val="en-US"/>
        </w:rPr>
      </w:pPr>
      <w:r w:rsidRPr="003D3060">
        <w:rPr>
          <w:lang w:val="en-US"/>
        </w:rPr>
        <w:t>Figure 23:</w:t>
      </w:r>
      <w:r w:rsidRPr="003D3060">
        <w:rPr>
          <w:b w:val="0"/>
          <w:lang w:val="en-US"/>
        </w:rPr>
        <w:tab/>
        <w:t>Similar in many aspects but not quite the same: AlpineTransport and TramwayLine both are special railways – they are sub classes of the more general super class railway.</w:t>
      </w:r>
    </w:p>
    <w:p w14:paraId="140BD73D" w14:textId="77777777" w:rsidR="00026FE6" w:rsidRPr="003D3060" w:rsidRDefault="00A811FE">
      <w:pPr>
        <w:pStyle w:val="WW-Blocktext"/>
        <w:rPr>
          <w:lang w:val="en-US"/>
        </w:rPr>
      </w:pPr>
      <w:r w:rsidRPr="003D3060">
        <w:rPr>
          <w:noProof/>
          <w:lang w:val="en-US"/>
        </w:rPr>
        <w:drawing>
          <wp:anchor distT="0" distB="0" distL="114300" distR="114300" simplePos="0" relativeHeight="251673600" behindDoc="0" locked="0" layoutInCell="1" allowOverlap="1" wp14:anchorId="715E0DDA" wp14:editId="0A869FA3">
            <wp:simplePos x="0" y="0"/>
            <wp:positionH relativeFrom="column">
              <wp:posOffset>180340</wp:posOffset>
            </wp:positionH>
            <wp:positionV relativeFrom="paragraph">
              <wp:posOffset>71755</wp:posOffset>
            </wp:positionV>
            <wp:extent cx="82550" cy="156845"/>
            <wp:effectExtent l="0" t="0" r="0" b="0"/>
            <wp:wrapNone/>
            <wp:docPr id="173" name="Bild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By means of </w:t>
      </w:r>
      <w:r w:rsidR="00026FE6" w:rsidRPr="003D3060">
        <w:rPr>
          <w:b/>
          <w:lang w:val="en-US"/>
        </w:rPr>
        <w:t>inheritance</w:t>
      </w:r>
      <w:r w:rsidR="00026FE6" w:rsidRPr="003D3060">
        <w:rPr>
          <w:lang w:val="en-US"/>
        </w:rPr>
        <w:t xml:space="preserve"> similarities and differences of object classes can be formulated. </w:t>
      </w:r>
      <w:r w:rsidR="00A541D9">
        <w:rPr>
          <w:b/>
          <w:lang w:val="en-US"/>
        </w:rPr>
        <w:t>Sub classes specializ</w:t>
      </w:r>
      <w:r w:rsidR="00026FE6" w:rsidRPr="003D3060">
        <w:rPr>
          <w:b/>
          <w:lang w:val="en-US"/>
        </w:rPr>
        <w:t>e</w:t>
      </w:r>
      <w:r w:rsidR="00026FE6" w:rsidRPr="003D3060">
        <w:rPr>
          <w:lang w:val="en-US"/>
        </w:rPr>
        <w:t xml:space="preserve"> the more general </w:t>
      </w:r>
      <w:r w:rsidR="00026FE6" w:rsidRPr="003D3060">
        <w:rPr>
          <w:b/>
          <w:lang w:val="en-US"/>
        </w:rPr>
        <w:t>super classes</w:t>
      </w:r>
      <w:r w:rsidR="00026FE6" w:rsidRPr="003D3060">
        <w:rPr>
          <w:lang w:val="en-US"/>
        </w:rPr>
        <w:t>.</w:t>
      </w:r>
    </w:p>
    <w:p w14:paraId="254CF722" w14:textId="77777777" w:rsidR="00026FE6" w:rsidRPr="003D3060" w:rsidRDefault="00026FE6">
      <w:pPr>
        <w:rPr>
          <w:lang w:val="en-US"/>
        </w:rPr>
      </w:pPr>
    </w:p>
    <w:p w14:paraId="14B1A121" w14:textId="77777777" w:rsidR="00026FE6" w:rsidRPr="003D3060" w:rsidRDefault="00026FE6">
      <w:pPr>
        <w:rPr>
          <w:lang w:val="en-US"/>
        </w:rPr>
      </w:pPr>
      <w:r w:rsidRPr="003D3060">
        <w:rPr>
          <w:lang w:val="en-US"/>
        </w:rPr>
        <w:t>In diagrams it is customary to place the more general super class above the more special sub class. However more complicated diagrams tend to turn out badly arranged if one were to abide strictly by this principle. In any case it is the direction of the arrow and not the order on paper that is decisive.</w:t>
      </w:r>
    </w:p>
    <w:p w14:paraId="7D7F374A" w14:textId="77777777" w:rsidR="00026FE6" w:rsidRPr="003D3060" w:rsidRDefault="00026FE6">
      <w:pPr>
        <w:rPr>
          <w:lang w:val="en-US"/>
        </w:rPr>
      </w:pPr>
      <w:r w:rsidRPr="003D3060">
        <w:rPr>
          <w:lang w:val="en-US"/>
        </w:rPr>
        <w:t>Each alpine transport is a railway, but not every railway rides up a mountain: The set of a</w:t>
      </w:r>
      <w:r w:rsidRPr="003D3060">
        <w:rPr>
          <w:lang w:val="en-US"/>
        </w:rPr>
        <w:t>l</w:t>
      </w:r>
      <w:r w:rsidRPr="003D3060">
        <w:rPr>
          <w:lang w:val="en-US"/>
        </w:rPr>
        <w:t>pine t</w:t>
      </w:r>
      <w:r w:rsidR="008C3CD4" w:rsidRPr="003D3060">
        <w:rPr>
          <w:lang w:val="en-US"/>
        </w:rPr>
        <w:t>r</w:t>
      </w:r>
      <w:r w:rsidRPr="003D3060">
        <w:rPr>
          <w:lang w:val="en-US"/>
        </w:rPr>
        <w:t xml:space="preserve">ansport is a sub set of the set of all railways. We also speak of the fact that the sub class AlpineTransport is a </w:t>
      </w:r>
      <w:r w:rsidRPr="003D3060">
        <w:rPr>
          <w:b/>
          <w:bCs/>
          <w:lang w:val="en-US"/>
        </w:rPr>
        <w:t>restriction</w:t>
      </w:r>
      <w:r w:rsidRPr="003D3060">
        <w:rPr>
          <w:lang w:val="en-US"/>
        </w:rPr>
        <w:t xml:space="preserve"> of the super class Railway.</w:t>
      </w:r>
    </w:p>
    <w:p w14:paraId="14791CF4"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6883636B" wp14:editId="1389F536">
            <wp:extent cx="1562100" cy="533400"/>
            <wp:effectExtent l="0" t="0" r="0" b="0"/>
            <wp:docPr id="21" name="Bild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2E90DD54" wp14:editId="0E205C6E">
            <wp:extent cx="2171700" cy="1016000"/>
            <wp:effectExtent l="0" t="0" r="0" b="0"/>
            <wp:docPr id="22" name="Bild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71700" cy="1016000"/>
                    </a:xfrm>
                    <a:prstGeom prst="rect">
                      <a:avLst/>
                    </a:prstGeom>
                    <a:noFill/>
                    <a:ln>
                      <a:noFill/>
                    </a:ln>
                  </pic:spPr>
                </pic:pic>
              </a:graphicData>
            </a:graphic>
          </wp:inline>
        </w:drawing>
      </w:r>
    </w:p>
    <w:p w14:paraId="055874EA" w14:textId="77777777" w:rsidR="00026FE6" w:rsidRPr="003D3060" w:rsidRDefault="00026FE6">
      <w:pPr>
        <w:pStyle w:val="Bildunterschrift"/>
        <w:rPr>
          <w:b w:val="0"/>
          <w:lang w:val="en-US"/>
        </w:rPr>
      </w:pPr>
      <w:r w:rsidRPr="003D3060">
        <w:rPr>
          <w:lang w:val="en-US"/>
        </w:rPr>
        <w:t>Figure 24:</w:t>
      </w:r>
      <w:r w:rsidRPr="003D3060">
        <w:rPr>
          <w:b w:val="0"/>
          <w:lang w:val="en-US"/>
        </w:rPr>
        <w:tab/>
        <w:t>The specialization of classes corresponds to a sub-set relationship of object sets: The set of alpine transport (in the picture on the right with four elements) must be contained entirely in the set of all railways (nine elements), because in the model (picture on the left) the class AlpineTran</w:t>
      </w:r>
      <w:r w:rsidRPr="003D3060">
        <w:rPr>
          <w:b w:val="0"/>
          <w:bCs/>
          <w:lang w:val="en-US"/>
        </w:rPr>
        <w:t>sport</w:t>
      </w:r>
      <w:r w:rsidRPr="003D3060">
        <w:rPr>
          <w:b w:val="0"/>
          <w:lang w:val="en-US"/>
        </w:rPr>
        <w:t xml:space="preserve"> specializes the more general class Railway.</w:t>
      </w:r>
    </w:p>
    <w:p w14:paraId="2D89F84B" w14:textId="77777777" w:rsidR="00026FE6" w:rsidRPr="003D3060" w:rsidRDefault="00026FE6">
      <w:pPr>
        <w:rPr>
          <w:lang w:val="en-US"/>
        </w:rPr>
      </w:pPr>
      <w:r w:rsidRPr="003D3060">
        <w:rPr>
          <w:lang w:val="en-US"/>
        </w:rPr>
        <w:t xml:space="preserve">Occasionally we use the term </w:t>
      </w:r>
      <w:r w:rsidRPr="003D3060">
        <w:rPr>
          <w:b/>
          <w:bCs/>
          <w:lang w:val="en-US"/>
        </w:rPr>
        <w:t xml:space="preserve">extension </w:t>
      </w:r>
      <w:r w:rsidRPr="003D3060">
        <w:rPr>
          <w:lang w:val="en-US"/>
        </w:rPr>
        <w:t>– with the same meaning as «restriction» – for sp</w:t>
      </w:r>
      <w:r w:rsidRPr="003D3060">
        <w:rPr>
          <w:lang w:val="en-US"/>
        </w:rPr>
        <w:t>e</w:t>
      </w:r>
      <w:r w:rsidRPr="003D3060">
        <w:rPr>
          <w:lang w:val="en-US"/>
        </w:rPr>
        <w:t>cialization.</w:t>
      </w:r>
    </w:p>
    <w:p w14:paraId="2107336F" w14:textId="77777777" w:rsidR="00026FE6" w:rsidRPr="003D3060" w:rsidRDefault="00026FE6">
      <w:pPr>
        <w:pStyle w:val="Synonyme"/>
        <w:spacing w:before="120"/>
        <w:ind w:firstLine="0"/>
        <w:rPr>
          <w:lang w:val="en-US"/>
        </w:rPr>
      </w:pPr>
      <w:r w:rsidRPr="003D3060">
        <w:rPr>
          <w:lang w:val="en-US"/>
        </w:rPr>
        <w:t>It is confusing that with modeling the terms «restriction» and «extension» are often used with the same meaning. Here is the reason why: A class may also be understood as a number of conditions upon which it can be decided whether an object belongs to a class (e.g. criteria what exactly is a railway). A sub class heightens all these requirements: In order for something to qualify as an alpine transport it not only has to meet all the requirements of a railway but it must moreover comply with further demands. Thus by extending requirements, a sub class restricts at the same time the set of the specimens belonging to it.</w:t>
      </w:r>
    </w:p>
    <w:p w14:paraId="2C4CE92A" w14:textId="77777777" w:rsidR="00026FE6" w:rsidRPr="003D3060" w:rsidRDefault="00026FE6">
      <w:pPr>
        <w:rPr>
          <w:lang w:val="en-US"/>
        </w:rPr>
      </w:pPr>
    </w:p>
    <w:p w14:paraId="1D99C0CF" w14:textId="77777777" w:rsidR="00026FE6" w:rsidRPr="003D3060" w:rsidRDefault="00026FE6">
      <w:pPr>
        <w:rPr>
          <w:lang w:val="en-US"/>
        </w:rPr>
      </w:pPr>
      <w:r w:rsidRPr="003D3060">
        <w:rPr>
          <w:lang w:val="en-US"/>
        </w:rPr>
        <w:t xml:space="preserve">Inheritance is a fabulous means of creating order in a complex world. On the other hand we may be tempted to formulate a more detailed model – i.e. to distinguish between classes without the least necessity. </w:t>
      </w:r>
      <w:r w:rsidRPr="003D3060">
        <w:rPr>
          <w:lang w:val="en-US"/>
        </w:rPr>
        <w:fldChar w:fldCharType="begin"/>
      </w:r>
      <w:r w:rsidRPr="003D3060">
        <w:rPr>
          <w:lang w:val="en-US"/>
        </w:rPr>
        <w:instrText xml:space="preserve"> XE "Inheritance:exaggerated detailed" </w:instrText>
      </w:r>
      <w:r w:rsidRPr="003D3060">
        <w:rPr>
          <w:lang w:val="en-US"/>
        </w:rPr>
        <w:fldChar w:fldCharType="end"/>
      </w:r>
    </w:p>
    <w:p w14:paraId="2E8682CB"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1D5DA693" wp14:editId="2CCC06B5">
            <wp:extent cx="4724400" cy="1981200"/>
            <wp:effectExtent l="0" t="0" r="0" b="0"/>
            <wp:docPr id="23" name="Bild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24400" cy="1981200"/>
                    </a:xfrm>
                    <a:prstGeom prst="rect">
                      <a:avLst/>
                    </a:prstGeom>
                    <a:noFill/>
                    <a:ln>
                      <a:noFill/>
                    </a:ln>
                  </pic:spPr>
                </pic:pic>
              </a:graphicData>
            </a:graphic>
          </wp:inline>
        </w:drawing>
      </w:r>
    </w:p>
    <w:p w14:paraId="7954650F" w14:textId="77777777" w:rsidR="00026FE6" w:rsidRPr="003D3060" w:rsidRDefault="00026FE6">
      <w:pPr>
        <w:pStyle w:val="Bildunterschrift"/>
        <w:rPr>
          <w:b w:val="0"/>
          <w:lang w:val="en-US"/>
        </w:rPr>
      </w:pPr>
      <w:r w:rsidRPr="003D3060">
        <w:rPr>
          <w:lang w:val="en-US"/>
        </w:rPr>
        <w:t>Figure 25:</w:t>
      </w:r>
      <w:r w:rsidRPr="003D3060">
        <w:rPr>
          <w:b w:val="0"/>
          <w:lang w:val="en-US"/>
        </w:rPr>
        <w:tab/>
        <w:t>The powerful tool of inheritance may lead us into distinguishing between special cases even if an application would not render this necessary. It is true that a horse-drawn tramway is not the same as an electrical one but: Does it make any sense to state these differences in a data model or does it only unnecessarily blow up the model?</w:t>
      </w:r>
    </w:p>
    <w:p w14:paraId="35B5DCF2" w14:textId="77777777" w:rsidR="00026FE6" w:rsidRPr="003D3060" w:rsidRDefault="00A811FE">
      <w:pPr>
        <w:rPr>
          <w:lang w:val="en-US"/>
        </w:rPr>
      </w:pPr>
      <w:r w:rsidRPr="003D3060">
        <w:rPr>
          <w:noProof/>
          <w:lang w:val="en-US"/>
        </w:rPr>
        <w:lastRenderedPageBreak/>
        <mc:AlternateContent>
          <mc:Choice Requires="wps">
            <w:drawing>
              <wp:anchor distT="0" distB="0" distL="114300" distR="114300" simplePos="0" relativeHeight="251631616" behindDoc="0" locked="0" layoutInCell="1" allowOverlap="1" wp14:anchorId="2A2A152A" wp14:editId="2B7AA3B5">
                <wp:simplePos x="0" y="0"/>
                <wp:positionH relativeFrom="column">
                  <wp:posOffset>3455670</wp:posOffset>
                </wp:positionH>
                <wp:positionV relativeFrom="paragraph">
                  <wp:posOffset>550545</wp:posOffset>
                </wp:positionV>
                <wp:extent cx="2296795" cy="1292225"/>
                <wp:effectExtent l="0" t="0" r="1905" b="3175"/>
                <wp:wrapNone/>
                <wp:docPr id="7102989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6795" cy="1292225"/>
                        </a:xfrm>
                        <a:prstGeom prst="rect">
                          <a:avLst/>
                        </a:prstGeom>
                        <a:solidFill>
                          <a:srgbClr val="FFFFFF"/>
                        </a:solidFill>
                        <a:ln w="6350">
                          <a:solidFill>
                            <a:srgbClr val="000000"/>
                          </a:solidFill>
                          <a:miter lim="800000"/>
                          <a:headEnd/>
                          <a:tailEnd/>
                        </a:ln>
                      </wps:spPr>
                      <wps:txbx>
                        <w:txbxContent>
                          <w:p w14:paraId="49A09452" w14:textId="77777777" w:rsidR="00EE5D8D" w:rsidRDefault="00EE5D8D">
                            <w:pPr>
                              <w:pStyle w:val="Bild"/>
                              <w:spacing w:before="0"/>
                              <w:ind w:left="0" w:right="0" w:firstLine="0"/>
                              <w:rPr>
                                <w:sz w:val="14"/>
                                <w:lang w:val="en-US"/>
                              </w:rPr>
                            </w:pPr>
                            <w:r>
                              <w:rPr>
                                <w:sz w:val="14"/>
                                <w:lang w:val="en-US"/>
                              </w:rPr>
                              <w:t>CLASS Railway =</w:t>
                            </w:r>
                            <w:r>
                              <w:rPr>
                                <w:sz w:val="14"/>
                                <w:lang w:val="en-US"/>
                              </w:rPr>
                              <w:br/>
                              <w:t xml:space="preserve">  Name: TEXT*100;</w:t>
                            </w:r>
                            <w:r>
                              <w:rPr>
                                <w:sz w:val="14"/>
                                <w:lang w:val="en-US"/>
                              </w:rPr>
                              <w:br/>
                              <w:t>END Railway;</w:t>
                            </w:r>
                            <w:r>
                              <w:rPr>
                                <w:sz w:val="14"/>
                                <w:lang w:val="en-US"/>
                              </w:rPr>
                              <w:br/>
                            </w:r>
                            <w:r>
                              <w:rPr>
                                <w:sz w:val="8"/>
                                <w:lang w:val="en-US"/>
                              </w:rPr>
                              <w:br/>
                            </w:r>
                            <w:r>
                              <w:rPr>
                                <w:sz w:val="14"/>
                                <w:lang w:val="en-US"/>
                              </w:rPr>
                              <w:t>CLASS AlpineTransport EXTENDS Railway =</w:t>
                            </w:r>
                            <w:r>
                              <w:rPr>
                                <w:sz w:val="14"/>
                                <w:lang w:val="en-US"/>
                              </w:rPr>
                              <w:br/>
                              <w:t xml:space="preserve">  PosBottomStation: NationalCoord;</w:t>
                            </w:r>
                            <w:r>
                              <w:rPr>
                                <w:sz w:val="14"/>
                                <w:lang w:val="en-US"/>
                              </w:rPr>
                              <w:br/>
                              <w:t xml:space="preserve">  PosTopStation: NationalCoord;</w:t>
                            </w:r>
                            <w:r>
                              <w:rPr>
                                <w:sz w:val="14"/>
                                <w:lang w:val="en-US"/>
                              </w:rPr>
                              <w:br/>
                              <w:t>END AlpineTransport;</w:t>
                            </w:r>
                            <w:r>
                              <w:rPr>
                                <w:sz w:val="14"/>
                                <w:lang w:val="en-US"/>
                              </w:rPr>
                              <w:br/>
                            </w:r>
                            <w:r>
                              <w:rPr>
                                <w:sz w:val="8"/>
                                <w:lang w:val="en-US"/>
                              </w:rPr>
                              <w:br/>
                            </w:r>
                            <w:r>
                              <w:rPr>
                                <w:sz w:val="14"/>
                                <w:lang w:val="en-US"/>
                              </w:rPr>
                              <w:t>CLASS TramwayLine EXTENDS Railway =</w:t>
                            </w:r>
                            <w:r>
                              <w:rPr>
                                <w:sz w:val="14"/>
                                <w:lang w:val="en-US"/>
                              </w:rPr>
                              <w:br/>
                              <w:t>END TramwayLine;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A152A" id="Text Box 64" o:spid="_x0000_s1076" type="#_x0000_t202" style="position:absolute;left:0;text-align:left;margin-left:272.1pt;margin-top:43.35pt;width:180.85pt;height:10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" strokeweight=".5pt">
                <v:path arrowok="t"/>
                <v:textbox inset=",2.3mm">
                  <w:txbxContent>
                    <w:p w14:paraId="49A09452" w14:textId="77777777" w:rsidR="00EE5D8D" w:rsidRDefault="00EE5D8D">
                      <w:pPr>
                        <w:pStyle w:val="Bild"/>
                        <w:spacing w:before="0"/>
                        <w:ind w:left="0" w:right="0" w:firstLine="0"/>
                        <w:rPr>
                          <w:sz w:val="14"/>
                          <w:lang w:val="en-US"/>
                        </w:rPr>
                      </w:pPr>
                      <w:r>
                        <w:rPr>
                          <w:sz w:val="14"/>
                          <w:lang w:val="en-US"/>
                        </w:rPr>
                        <w:t>CLASS Railway =</w:t>
                      </w:r>
                      <w:r>
                        <w:rPr>
                          <w:sz w:val="14"/>
                          <w:lang w:val="en-US"/>
                        </w:rPr>
                        <w:br/>
                        <w:t xml:space="preserve">  Name: TEXT*100;</w:t>
                      </w:r>
                      <w:r>
                        <w:rPr>
                          <w:sz w:val="14"/>
                          <w:lang w:val="en-US"/>
                        </w:rPr>
                        <w:br/>
                        <w:t>END Railway;</w:t>
                      </w:r>
                      <w:r>
                        <w:rPr>
                          <w:sz w:val="14"/>
                          <w:lang w:val="en-US"/>
                        </w:rPr>
                        <w:br/>
                      </w:r>
                      <w:r>
                        <w:rPr>
                          <w:sz w:val="8"/>
                          <w:lang w:val="en-US"/>
                        </w:rPr>
                        <w:br/>
                      </w:r>
                      <w:r>
                        <w:rPr>
                          <w:sz w:val="14"/>
                          <w:lang w:val="en-US"/>
                        </w:rPr>
                        <w:t>CLASS AlpineTransport EXTENDS Railway =</w:t>
                      </w:r>
                      <w:r>
                        <w:rPr>
                          <w:sz w:val="14"/>
                          <w:lang w:val="en-US"/>
                        </w:rPr>
                        <w:br/>
                        <w:t xml:space="preserve">  PosBottomStation: NationalCoord;</w:t>
                      </w:r>
                      <w:r>
                        <w:rPr>
                          <w:sz w:val="14"/>
                          <w:lang w:val="en-US"/>
                        </w:rPr>
                        <w:br/>
                        <w:t xml:space="preserve">  PosTopStation: NationalCoord;</w:t>
                      </w:r>
                      <w:r>
                        <w:rPr>
                          <w:sz w:val="14"/>
                          <w:lang w:val="en-US"/>
                        </w:rPr>
                        <w:br/>
                        <w:t>END AlpineTransport;</w:t>
                      </w:r>
                      <w:r>
                        <w:rPr>
                          <w:sz w:val="14"/>
                          <w:lang w:val="en-US"/>
                        </w:rPr>
                        <w:br/>
                      </w:r>
                      <w:r>
                        <w:rPr>
                          <w:sz w:val="8"/>
                          <w:lang w:val="en-US"/>
                        </w:rPr>
                        <w:br/>
                      </w:r>
                      <w:r>
                        <w:rPr>
                          <w:sz w:val="14"/>
                          <w:lang w:val="en-US"/>
                        </w:rPr>
                        <w:t>CLASS TramwayLine EXTENDS Railway =</w:t>
                      </w:r>
                      <w:r>
                        <w:rPr>
                          <w:sz w:val="14"/>
                          <w:lang w:val="en-US"/>
                        </w:rPr>
                        <w:br/>
                        <w:t>END TramwayLine;</w:t>
                      </w:r>
                    </w:p>
                  </w:txbxContent>
                </v:textbox>
              </v:shape>
            </w:pict>
          </mc:Fallback>
        </mc:AlternateContent>
      </w:r>
      <w:r w:rsidR="00026FE6" w:rsidRPr="003D3060">
        <w:rPr>
          <w:lang w:val="en-US"/>
        </w:rPr>
        <w:t>The corresponding characteristics help decide whether a subdivision in to special classes is worthwhile. Thus each railway has its name, but only alpine transports have a bottom and a top station.</w:t>
      </w:r>
    </w:p>
    <w:p w14:paraId="1CEA0A5B" w14:textId="77777777" w:rsidR="00026FE6" w:rsidRPr="003D3060" w:rsidRDefault="00026FE6">
      <w:pPr>
        <w:rPr>
          <w:lang w:val="en-US"/>
        </w:rPr>
      </w:pPr>
    </w:p>
    <w:p w14:paraId="599C01C0" w14:textId="77777777" w:rsidR="00BC6F3A" w:rsidRPr="003D3060" w:rsidRDefault="00026FE6">
      <w:pPr>
        <w:pStyle w:val="Bild"/>
        <w:rPr>
          <w:lang w:val="en-US"/>
        </w:rPr>
      </w:pPr>
      <w:r w:rsidRPr="003D3060">
        <w:rPr>
          <w:lang w:val="en-US"/>
        </w:rPr>
        <w:tab/>
      </w:r>
      <w:r w:rsidR="00A811FE" w:rsidRPr="003D3060">
        <w:rPr>
          <w:noProof/>
          <w:lang w:val="en-US"/>
        </w:rPr>
        <w:drawing>
          <wp:inline distT="0" distB="0" distL="0" distR="0" wp14:anchorId="1AE71A1E" wp14:editId="2EE1AFB1">
            <wp:extent cx="2400300" cy="863600"/>
            <wp:effectExtent l="0" t="0" r="0" b="0"/>
            <wp:docPr id="24" name="Bild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00300" cy="863600"/>
                    </a:xfrm>
                    <a:prstGeom prst="rect">
                      <a:avLst/>
                    </a:prstGeom>
                    <a:noFill/>
                    <a:ln>
                      <a:noFill/>
                    </a:ln>
                  </pic:spPr>
                </pic:pic>
              </a:graphicData>
            </a:graphic>
          </wp:inline>
        </w:drawing>
      </w:r>
    </w:p>
    <w:p w14:paraId="50FC0189" w14:textId="77777777" w:rsidR="00026FE6" w:rsidRPr="003D3060" w:rsidRDefault="00026FE6">
      <w:pPr>
        <w:pStyle w:val="Bildunterschrift"/>
        <w:rPr>
          <w:b w:val="0"/>
          <w:lang w:val="en-US"/>
        </w:rPr>
      </w:pPr>
      <w:r w:rsidRPr="003D3060">
        <w:rPr>
          <w:lang w:val="en-US"/>
        </w:rPr>
        <w:t>Figure 26:</w:t>
      </w:r>
      <w:r w:rsidRPr="003D3060">
        <w:rPr>
          <w:b w:val="0"/>
          <w:lang w:val="en-US"/>
        </w:rPr>
        <w:tab/>
        <w:t>AlpineTransport and TramwayLine accept («inherit») the property name of their super class Railway, without this having to be stated once more. In addition to inherited prope</w:t>
      </w:r>
      <w:r w:rsidRPr="003D3060">
        <w:rPr>
          <w:b w:val="0"/>
          <w:lang w:val="en-US"/>
        </w:rPr>
        <w:t>r</w:t>
      </w:r>
      <w:r w:rsidRPr="003D3060">
        <w:rPr>
          <w:b w:val="0"/>
          <w:lang w:val="en-US"/>
        </w:rPr>
        <w:t>ties an alpine transport possesses further characteristics, i.e. the position of bottom and top station (in national coordinates). On the right hand side the same is stated in the n</w:t>
      </w:r>
      <w:r w:rsidRPr="003D3060">
        <w:rPr>
          <w:b w:val="0"/>
          <w:lang w:val="en-US"/>
        </w:rPr>
        <w:t>o</w:t>
      </w:r>
      <w:r w:rsidRPr="003D3060">
        <w:rPr>
          <w:b w:val="0"/>
          <w:lang w:val="en-US"/>
        </w:rPr>
        <w:t>tation of INTERLIS.</w:t>
      </w:r>
    </w:p>
    <w:p w14:paraId="6ED3B5FD" w14:textId="77777777" w:rsidR="00026FE6" w:rsidRPr="003D3060" w:rsidRDefault="00A811FE">
      <w:pPr>
        <w:pStyle w:val="WW-Blocktext"/>
        <w:rPr>
          <w:lang w:val="en-US"/>
        </w:rPr>
      </w:pPr>
      <w:r w:rsidRPr="003D3060">
        <w:rPr>
          <w:noProof/>
          <w:lang w:val="en-US"/>
        </w:rPr>
        <w:drawing>
          <wp:anchor distT="0" distB="0" distL="114300" distR="114300" simplePos="0" relativeHeight="251674624" behindDoc="0" locked="0" layoutInCell="1" allowOverlap="1" wp14:anchorId="231DD505" wp14:editId="0B45C196">
            <wp:simplePos x="0" y="0"/>
            <wp:positionH relativeFrom="column">
              <wp:posOffset>180340</wp:posOffset>
            </wp:positionH>
            <wp:positionV relativeFrom="paragraph">
              <wp:posOffset>71755</wp:posOffset>
            </wp:positionV>
            <wp:extent cx="82550" cy="156845"/>
            <wp:effectExtent l="0" t="0" r="0" b="0"/>
            <wp:wrapNone/>
            <wp:docPr id="174" name="Bild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Sub classes accept or </w:t>
      </w:r>
      <w:r w:rsidR="00026FE6" w:rsidRPr="003D3060">
        <w:rPr>
          <w:b/>
          <w:lang w:val="en-US"/>
        </w:rPr>
        <w:t>inherit</w:t>
      </w:r>
      <w:r w:rsidR="00026FE6" w:rsidRPr="003D3060">
        <w:rPr>
          <w:lang w:val="en-US"/>
        </w:rPr>
        <w:t xml:space="preserve"> always all the properties of their more general s</w:t>
      </w:r>
      <w:r w:rsidR="00026FE6" w:rsidRPr="003D3060">
        <w:rPr>
          <w:lang w:val="en-US"/>
        </w:rPr>
        <w:t>u</w:t>
      </w:r>
      <w:r w:rsidR="00026FE6" w:rsidRPr="003D3060">
        <w:rPr>
          <w:lang w:val="en-US"/>
        </w:rPr>
        <w:t>per classes. However they can define additional characteristics.</w:t>
      </w:r>
    </w:p>
    <w:p w14:paraId="4AF9A737" w14:textId="77777777" w:rsidR="00026FE6" w:rsidRPr="003D3060" w:rsidRDefault="00026FE6">
      <w:pPr>
        <w:pStyle w:val="berschrift2"/>
        <w:numPr>
          <w:ilvl w:val="1"/>
          <w:numId w:val="2"/>
        </w:numPr>
        <w:ind w:left="567"/>
        <w:rPr>
          <w:bCs/>
          <w:lang w:val="en-US"/>
        </w:rPr>
      </w:pPr>
      <w:r w:rsidRPr="003D3060">
        <w:rPr>
          <w:lang w:val="en-US"/>
        </w:rPr>
        <w:tab/>
      </w:r>
      <w:bookmarkStart w:id="47" w:name="_Toc236474527"/>
      <w:r w:rsidRPr="003D3060">
        <w:rPr>
          <w:lang w:val="en-US"/>
        </w:rPr>
        <w:t>Refine what has been inherited</w:t>
      </w:r>
      <w:bookmarkEnd w:id="47"/>
    </w:p>
    <w:p w14:paraId="6690D001" w14:textId="77777777" w:rsidR="00026FE6" w:rsidRPr="003D3060" w:rsidRDefault="00026FE6">
      <w:pPr>
        <w:rPr>
          <w:lang w:val="en-US"/>
        </w:rPr>
      </w:pPr>
      <w:r w:rsidRPr="003D3060">
        <w:rPr>
          <w:lang w:val="en-US"/>
        </w:rPr>
        <w:t>In general one hundred signs may be appropriate for the name of one particular alpine tran</w:t>
      </w:r>
      <w:r w:rsidRPr="003D3060">
        <w:rPr>
          <w:lang w:val="en-US"/>
        </w:rPr>
        <w:t>s</w:t>
      </w:r>
      <w:r w:rsidRPr="003D3060">
        <w:rPr>
          <w:lang w:val="en-US"/>
        </w:rPr>
        <w:t>port. After all at a time it had been considered to run a «Children and Family tow-rope Mount Ilis area». However at the very last minute it was decided to use «pony lift» instead, to the great relief of the local tourist organization.</w:t>
      </w:r>
    </w:p>
    <w:p w14:paraId="5C88AD33" w14:textId="77777777" w:rsidR="00026FE6" w:rsidRPr="003D3060" w:rsidRDefault="00026FE6">
      <w:pPr>
        <w:rPr>
          <w:lang w:val="en-US"/>
        </w:rPr>
      </w:pPr>
      <w:r w:rsidRPr="003D3060">
        <w:rPr>
          <w:lang w:val="en-US"/>
        </w:rPr>
        <w:t>But a tramway line with one hundred signs? Five signs should definitely be enough.</w:t>
      </w:r>
    </w:p>
    <w:p w14:paraId="02695A84" w14:textId="77777777" w:rsidR="00026FE6" w:rsidRPr="003D3060" w:rsidRDefault="00A811FE">
      <w:pPr>
        <w:pStyle w:val="Bild"/>
        <w:spacing w:before="1000"/>
        <w:ind w:left="1412" w:right="561" w:hanging="1412"/>
        <w:rPr>
          <w:lang w:val="en-US"/>
        </w:rPr>
      </w:pPr>
      <w:r w:rsidRPr="003D3060">
        <w:rPr>
          <w:noProof/>
          <w:lang w:val="en-US"/>
        </w:rPr>
        <mc:AlternateContent>
          <mc:Choice Requires="wps">
            <w:drawing>
              <wp:anchor distT="0" distB="0" distL="114300" distR="114300" simplePos="0" relativeHeight="251606016" behindDoc="0" locked="0" layoutInCell="1" allowOverlap="1" wp14:anchorId="7623C017" wp14:editId="548D29CA">
                <wp:simplePos x="0" y="0"/>
                <wp:positionH relativeFrom="column">
                  <wp:posOffset>3949700</wp:posOffset>
                </wp:positionH>
                <wp:positionV relativeFrom="paragraph">
                  <wp:posOffset>80645</wp:posOffset>
                </wp:positionV>
                <wp:extent cx="2287270" cy="1457960"/>
                <wp:effectExtent l="0" t="0" r="0" b="2540"/>
                <wp:wrapNone/>
                <wp:docPr id="120088347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7270" cy="1457960"/>
                        </a:xfrm>
                        <a:prstGeom prst="rect">
                          <a:avLst/>
                        </a:prstGeom>
                        <a:solidFill>
                          <a:srgbClr val="FFFFFF"/>
                        </a:solidFill>
                        <a:ln w="6350">
                          <a:solidFill>
                            <a:srgbClr val="000000"/>
                          </a:solidFill>
                          <a:miter lim="800000"/>
                          <a:headEnd/>
                          <a:tailEnd/>
                        </a:ln>
                      </wps:spPr>
                      <wps:txbx>
                        <w:txbxContent>
                          <w:p w14:paraId="797CFE61" w14:textId="77777777" w:rsidR="00EE5D8D" w:rsidRDefault="00EE5D8D">
                            <w:pPr>
                              <w:pStyle w:val="Bild"/>
                              <w:spacing w:before="0"/>
                              <w:ind w:left="0" w:right="0" w:firstLine="0"/>
                              <w:rPr>
                                <w:sz w:val="14"/>
                                <w:lang w:val="en-US"/>
                              </w:rPr>
                            </w:pPr>
                            <w:r>
                              <w:rPr>
                                <w:sz w:val="14"/>
                                <w:lang w:val="en-US"/>
                              </w:rPr>
                              <w:t>CLASS Railway =</w:t>
                            </w:r>
                            <w:r>
                              <w:rPr>
                                <w:sz w:val="14"/>
                                <w:lang w:val="en-US"/>
                              </w:rPr>
                              <w:br/>
                              <w:t xml:space="preserve">  Name: TEXT*100;</w:t>
                            </w:r>
                            <w:r>
                              <w:rPr>
                                <w:sz w:val="14"/>
                                <w:lang w:val="en-US"/>
                              </w:rPr>
                              <w:br/>
                              <w:t>END Railway;</w:t>
                            </w:r>
                            <w:r>
                              <w:rPr>
                                <w:sz w:val="14"/>
                                <w:lang w:val="en-US"/>
                              </w:rPr>
                              <w:br/>
                            </w:r>
                            <w:r>
                              <w:rPr>
                                <w:sz w:val="8"/>
                                <w:lang w:val="en-US"/>
                              </w:rPr>
                              <w:br/>
                            </w:r>
                            <w:r>
                              <w:rPr>
                                <w:sz w:val="14"/>
                                <w:lang w:val="en-US"/>
                              </w:rPr>
                              <w:t>CLASS AlpineTransport EXTENDS Railway =</w:t>
                            </w:r>
                            <w:r>
                              <w:rPr>
                                <w:sz w:val="14"/>
                                <w:lang w:val="en-US"/>
                              </w:rPr>
                              <w:br/>
                              <w:t xml:space="preserve">  PosBottomStation: NationalCoord;</w:t>
                            </w:r>
                            <w:r>
                              <w:rPr>
                                <w:sz w:val="14"/>
                                <w:lang w:val="en-US"/>
                              </w:rPr>
                              <w:br/>
                              <w:t xml:space="preserve">  PosTopStation: NationalCoord;</w:t>
                            </w:r>
                            <w:r>
                              <w:rPr>
                                <w:sz w:val="14"/>
                                <w:lang w:val="en-US"/>
                              </w:rPr>
                              <w:br/>
                              <w:t>END AlpineTransport;</w:t>
                            </w:r>
                            <w:r>
                              <w:rPr>
                                <w:sz w:val="14"/>
                                <w:lang w:val="en-US"/>
                              </w:rPr>
                              <w:br/>
                            </w:r>
                            <w:r>
                              <w:rPr>
                                <w:sz w:val="8"/>
                                <w:lang w:val="en-US"/>
                              </w:rPr>
                              <w:br/>
                            </w:r>
                            <w:r>
                              <w:rPr>
                                <w:sz w:val="14"/>
                                <w:lang w:val="en-US"/>
                              </w:rPr>
                              <w:t>CLASS TramwayLine EXTENDS Railway =</w:t>
                            </w:r>
                            <w:r>
                              <w:rPr>
                                <w:sz w:val="14"/>
                                <w:lang w:val="en-US"/>
                              </w:rPr>
                              <w:br/>
                            </w:r>
                            <w:r>
                              <w:rPr>
                                <w:b/>
                                <w:sz w:val="14"/>
                                <w:lang w:val="en-US"/>
                              </w:rPr>
                              <w:t xml:space="preserve">  Name (EXTENDED): TEXT*5;</w:t>
                            </w:r>
                            <w:r>
                              <w:rPr>
                                <w:b/>
                                <w:sz w:val="14"/>
                                <w:lang w:val="en-US"/>
                              </w:rPr>
                              <w:br/>
                            </w:r>
                            <w:r>
                              <w:rPr>
                                <w:sz w:val="14"/>
                                <w:lang w:val="en-US"/>
                              </w:rPr>
                              <w:t>END TramwayLine;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3C017" id="Text Box 34" o:spid="_x0000_s1077" type="#_x0000_t202" style="position:absolute;left:0;text-align:left;margin-left:311pt;margin-top:6.35pt;width:180.1pt;height:114.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" strokeweight=".5pt">
                <v:path arrowok="t"/>
                <v:textbox inset=",2.3mm">
                  <w:txbxContent>
                    <w:p w14:paraId="797CFE61" w14:textId="77777777" w:rsidR="00EE5D8D" w:rsidRDefault="00EE5D8D">
                      <w:pPr>
                        <w:pStyle w:val="Bild"/>
                        <w:spacing w:before="0"/>
                        <w:ind w:left="0" w:right="0" w:firstLine="0"/>
                        <w:rPr>
                          <w:sz w:val="14"/>
                          <w:lang w:val="en-US"/>
                        </w:rPr>
                      </w:pPr>
                      <w:r>
                        <w:rPr>
                          <w:sz w:val="14"/>
                          <w:lang w:val="en-US"/>
                        </w:rPr>
                        <w:t>CLASS Railway =</w:t>
                      </w:r>
                      <w:r>
                        <w:rPr>
                          <w:sz w:val="14"/>
                          <w:lang w:val="en-US"/>
                        </w:rPr>
                        <w:br/>
                        <w:t xml:space="preserve">  Name: TEXT*100;</w:t>
                      </w:r>
                      <w:r>
                        <w:rPr>
                          <w:sz w:val="14"/>
                          <w:lang w:val="en-US"/>
                        </w:rPr>
                        <w:br/>
                        <w:t>END Railway;</w:t>
                      </w:r>
                      <w:r>
                        <w:rPr>
                          <w:sz w:val="14"/>
                          <w:lang w:val="en-US"/>
                        </w:rPr>
                        <w:br/>
                      </w:r>
                      <w:r>
                        <w:rPr>
                          <w:sz w:val="8"/>
                          <w:lang w:val="en-US"/>
                        </w:rPr>
                        <w:br/>
                      </w:r>
                      <w:r>
                        <w:rPr>
                          <w:sz w:val="14"/>
                          <w:lang w:val="en-US"/>
                        </w:rPr>
                        <w:t>CLASS AlpineTransport EXTENDS Railway =</w:t>
                      </w:r>
                      <w:r>
                        <w:rPr>
                          <w:sz w:val="14"/>
                          <w:lang w:val="en-US"/>
                        </w:rPr>
                        <w:br/>
                        <w:t xml:space="preserve">  PosBottomStation: NationalCoord;</w:t>
                      </w:r>
                      <w:r>
                        <w:rPr>
                          <w:sz w:val="14"/>
                          <w:lang w:val="en-US"/>
                        </w:rPr>
                        <w:br/>
                        <w:t xml:space="preserve">  PosTopStation: NationalCoord;</w:t>
                      </w:r>
                      <w:r>
                        <w:rPr>
                          <w:sz w:val="14"/>
                          <w:lang w:val="en-US"/>
                        </w:rPr>
                        <w:br/>
                        <w:t>END AlpineTransport;</w:t>
                      </w:r>
                      <w:r>
                        <w:rPr>
                          <w:sz w:val="14"/>
                          <w:lang w:val="en-US"/>
                        </w:rPr>
                        <w:br/>
                      </w:r>
                      <w:r>
                        <w:rPr>
                          <w:sz w:val="8"/>
                          <w:lang w:val="en-US"/>
                        </w:rPr>
                        <w:br/>
                      </w:r>
                      <w:r>
                        <w:rPr>
                          <w:sz w:val="14"/>
                          <w:lang w:val="en-US"/>
                        </w:rPr>
                        <w:t>CLASS TramwayLine EXTENDS Railway =</w:t>
                      </w:r>
                      <w:r>
                        <w:rPr>
                          <w:sz w:val="14"/>
                          <w:lang w:val="en-US"/>
                        </w:rPr>
                        <w:br/>
                      </w:r>
                      <w:r>
                        <w:rPr>
                          <w:b/>
                          <w:sz w:val="14"/>
                          <w:lang w:val="en-US"/>
                        </w:rPr>
                        <w:t xml:space="preserve">  Name (EXTENDED): TEXT*5;</w:t>
                      </w:r>
                      <w:r>
                        <w:rPr>
                          <w:b/>
                          <w:sz w:val="14"/>
                          <w:lang w:val="en-US"/>
                        </w:rPr>
                        <w:br/>
                      </w:r>
                      <w:r>
                        <w:rPr>
                          <w:sz w:val="14"/>
                          <w:lang w:val="en-US"/>
                        </w:rPr>
                        <w:t>END TramwayLine;</w:t>
                      </w:r>
                    </w:p>
                  </w:txbxContent>
                </v:textbox>
              </v:shape>
            </w:pict>
          </mc:Fallback>
        </mc:AlternateContent>
      </w:r>
      <w:r w:rsidR="00026FE6" w:rsidRPr="003D3060">
        <w:rPr>
          <w:lang w:val="en-US"/>
        </w:rPr>
        <w:tab/>
      </w:r>
      <w:r w:rsidRPr="003D3060">
        <w:rPr>
          <w:noProof/>
          <w:lang w:val="en-US"/>
        </w:rPr>
        <w:drawing>
          <wp:inline distT="0" distB="0" distL="0" distR="0" wp14:anchorId="468918C1" wp14:editId="14876CF2">
            <wp:extent cx="2946400" cy="863600"/>
            <wp:effectExtent l="0" t="0" r="0" b="0"/>
            <wp:docPr id="25"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46400" cy="863600"/>
                    </a:xfrm>
                    <a:prstGeom prst="rect">
                      <a:avLst/>
                    </a:prstGeom>
                    <a:noFill/>
                    <a:ln>
                      <a:noFill/>
                    </a:ln>
                  </pic:spPr>
                </pic:pic>
              </a:graphicData>
            </a:graphic>
          </wp:inline>
        </w:drawing>
      </w:r>
    </w:p>
    <w:p w14:paraId="1EC23D64" w14:textId="77777777" w:rsidR="00026FE6" w:rsidRPr="003D3060" w:rsidRDefault="00026FE6">
      <w:pPr>
        <w:pStyle w:val="Bildunterschrift"/>
        <w:rPr>
          <w:b w:val="0"/>
          <w:lang w:val="en-US"/>
        </w:rPr>
      </w:pPr>
      <w:r w:rsidRPr="003D3060">
        <w:rPr>
          <w:lang w:val="en-US"/>
        </w:rPr>
        <w:t>Figure 27:</w:t>
      </w:r>
      <w:r w:rsidRPr="003D3060">
        <w:rPr>
          <w:b w:val="0"/>
          <w:lang w:val="en-US"/>
        </w:rPr>
        <w:tab/>
      </w:r>
      <w:r w:rsidRPr="003D3060">
        <w:rPr>
          <w:b w:val="0"/>
          <w:bCs/>
          <w:lang w:val="en-US"/>
        </w:rPr>
        <w:t>Five signs are sufficient for the name of a Tramway Line</w:t>
      </w:r>
      <w:r w:rsidRPr="003D3060">
        <w:rPr>
          <w:b w:val="0"/>
          <w:lang w:val="en-US"/>
        </w:rPr>
        <w:t>: The type of the property «Name» i</w:t>
      </w:r>
      <w:r w:rsidRPr="003D3060">
        <w:rPr>
          <w:b w:val="0"/>
          <w:bCs/>
          <w:lang w:val="en-US"/>
        </w:rPr>
        <w:t>s</w:t>
      </w:r>
      <w:r w:rsidRPr="003D3060">
        <w:rPr>
          <w:b w:val="0"/>
          <w:lang w:val="en-US"/>
        </w:rPr>
        <w:t xml:space="preserve"> refined by the </w:t>
      </w:r>
      <w:r w:rsidRPr="003D3060">
        <w:rPr>
          <w:b w:val="0"/>
          <w:bCs/>
          <w:lang w:val="en-US"/>
        </w:rPr>
        <w:t>s</w:t>
      </w:r>
      <w:r w:rsidRPr="003D3060">
        <w:rPr>
          <w:b w:val="0"/>
          <w:lang w:val="en-US"/>
        </w:rPr>
        <w:t>ub cla</w:t>
      </w:r>
      <w:r w:rsidRPr="003D3060">
        <w:rPr>
          <w:b w:val="0"/>
          <w:bCs/>
          <w:lang w:val="en-US"/>
        </w:rPr>
        <w:t>ss</w:t>
      </w:r>
      <w:r w:rsidRPr="003D3060">
        <w:rPr>
          <w:b w:val="0"/>
          <w:lang w:val="en-US"/>
        </w:rPr>
        <w:t xml:space="preserve"> (</w:t>
      </w:r>
      <w:r w:rsidRPr="003D3060">
        <w:rPr>
          <w:b w:val="0"/>
          <w:bCs/>
          <w:lang w:val="en-US"/>
        </w:rPr>
        <w:t>s</w:t>
      </w:r>
      <w:r w:rsidRPr="003D3060">
        <w:rPr>
          <w:b w:val="0"/>
          <w:lang w:val="en-US"/>
        </w:rPr>
        <w:t>pecified). On the right hand side the same is stated in the notation of INTERLIS.</w:t>
      </w:r>
    </w:p>
    <w:p w14:paraId="1CB9EB17" w14:textId="77777777" w:rsidR="00026FE6" w:rsidRPr="003D3060" w:rsidRDefault="00026FE6">
      <w:pPr>
        <w:rPr>
          <w:lang w:val="en-US"/>
        </w:rPr>
      </w:pPr>
      <w:r w:rsidRPr="003D3060">
        <w:rPr>
          <w:lang w:val="en-US"/>
        </w:rPr>
        <w:t>The specified, refined information must be compatible with the one inherited. For instance the maximum length for a tramway line may not exceed the length of the common railway.</w:t>
      </w:r>
    </w:p>
    <w:p w14:paraId="237C9FF5" w14:textId="77777777" w:rsidR="00026FE6" w:rsidRPr="003D3060" w:rsidRDefault="00A811FE">
      <w:pPr>
        <w:pStyle w:val="WW-Blocktext"/>
        <w:rPr>
          <w:lang w:val="en-US"/>
        </w:rPr>
      </w:pPr>
      <w:r w:rsidRPr="003D3060">
        <w:rPr>
          <w:noProof/>
          <w:lang w:val="en-US"/>
        </w:rPr>
        <w:lastRenderedPageBreak/>
        <w:drawing>
          <wp:anchor distT="0" distB="0" distL="114300" distR="114300" simplePos="0" relativeHeight="251675648" behindDoc="0" locked="0" layoutInCell="1" allowOverlap="1" wp14:anchorId="2A6B48AC" wp14:editId="488AAE19">
            <wp:simplePos x="0" y="0"/>
            <wp:positionH relativeFrom="column">
              <wp:posOffset>180340</wp:posOffset>
            </wp:positionH>
            <wp:positionV relativeFrom="paragraph">
              <wp:posOffset>71755</wp:posOffset>
            </wp:positionV>
            <wp:extent cx="82550" cy="156845"/>
            <wp:effectExtent l="0" t="0" r="0" b="0"/>
            <wp:wrapNone/>
            <wp:docPr id="175" name="Bild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Sub classes can </w:t>
      </w:r>
      <w:r w:rsidR="00026FE6" w:rsidRPr="003D3060">
        <w:rPr>
          <w:b/>
          <w:lang w:val="en-US"/>
        </w:rPr>
        <w:t>refine</w:t>
      </w:r>
      <w:r w:rsidR="00026FE6" w:rsidRPr="003D3060">
        <w:rPr>
          <w:lang w:val="en-US"/>
        </w:rPr>
        <w:t xml:space="preserve"> inherited properties. However the specified information may not contradict the one inherited: they must be </w:t>
      </w:r>
      <w:r w:rsidR="00026FE6" w:rsidRPr="003D3060">
        <w:rPr>
          <w:b/>
          <w:lang w:val="en-US"/>
        </w:rPr>
        <w:t>compatible</w:t>
      </w:r>
      <w:r w:rsidR="00026FE6" w:rsidRPr="003D3060">
        <w:rPr>
          <w:lang w:val="en-US"/>
        </w:rPr>
        <w:t xml:space="preserve"> with the definition of the super class.</w:t>
      </w:r>
    </w:p>
    <w:p w14:paraId="7F11423B" w14:textId="77777777" w:rsidR="00026FE6" w:rsidRPr="003D3060" w:rsidRDefault="00026FE6">
      <w:pPr>
        <w:pStyle w:val="Synonyme"/>
        <w:rPr>
          <w:lang w:val="en-US"/>
        </w:rPr>
      </w:pPr>
      <w:r w:rsidRPr="003D3060">
        <w:rPr>
          <w:lang w:val="en-US"/>
        </w:rPr>
        <w:t>Otherwise a sub class might feature objects that are not part of the set of all objects of the super class.</w:t>
      </w:r>
    </w:p>
    <w:p w14:paraId="5426D588" w14:textId="77777777" w:rsidR="00026FE6" w:rsidRPr="003D3060" w:rsidRDefault="00026FE6">
      <w:pPr>
        <w:pStyle w:val="berschrift2"/>
        <w:numPr>
          <w:ilvl w:val="1"/>
          <w:numId w:val="2"/>
        </w:numPr>
        <w:ind w:left="567"/>
        <w:rPr>
          <w:bCs/>
          <w:lang w:val="en-US"/>
        </w:rPr>
      </w:pPr>
      <w:bookmarkStart w:id="48" w:name="_Ref25736861"/>
      <w:r w:rsidRPr="003D3060">
        <w:rPr>
          <w:lang w:val="en-US"/>
        </w:rPr>
        <w:tab/>
      </w:r>
      <w:bookmarkStart w:id="49" w:name="_Toc236474528"/>
      <w:r w:rsidRPr="003D3060">
        <w:rPr>
          <w:lang w:val="en-US"/>
        </w:rPr>
        <w:t xml:space="preserve">Is there really such a thing? </w:t>
      </w:r>
      <w:r w:rsidR="004A348A" w:rsidRPr="003D3060">
        <w:rPr>
          <w:lang w:val="en-US"/>
        </w:rPr>
        <w:t>–</w:t>
      </w:r>
      <w:r w:rsidRPr="003D3060">
        <w:rPr>
          <w:lang w:val="en-US"/>
        </w:rPr>
        <w:t xml:space="preserve"> Abstract classe</w:t>
      </w:r>
      <w:bookmarkEnd w:id="48"/>
      <w:r w:rsidRPr="003D3060">
        <w:rPr>
          <w:lang w:val="en-US"/>
        </w:rPr>
        <w:t>s</w:t>
      </w:r>
      <w:bookmarkEnd w:id="49"/>
    </w:p>
    <w:p w14:paraId="70DAA53C" w14:textId="77777777" w:rsidR="00026FE6" w:rsidRPr="003D3060" w:rsidRDefault="00026FE6">
      <w:pPr>
        <w:rPr>
          <w:lang w:val="en-US"/>
        </w:rPr>
      </w:pPr>
      <w:r w:rsidRPr="003D3060">
        <w:rPr>
          <w:lang w:val="en-US"/>
        </w:rPr>
        <w:fldChar w:fldCharType="begin"/>
      </w:r>
      <w:r w:rsidRPr="003D3060">
        <w:rPr>
          <w:lang w:val="en-US"/>
        </w:rPr>
        <w:instrText>XE "Abstract"</w:instrText>
      </w:r>
      <w:r w:rsidRPr="003D3060">
        <w:rPr>
          <w:lang w:val="en-US"/>
        </w:rPr>
        <w:fldChar w:fldCharType="end"/>
      </w:r>
      <w:r w:rsidRPr="003D3060">
        <w:rPr>
          <w:lang w:val="en-US"/>
        </w:rPr>
        <w:t>Some classes are purely mental tools: They do not represent actually existing items. For i</w:t>
      </w:r>
      <w:r w:rsidRPr="003D3060">
        <w:rPr>
          <w:lang w:val="en-US"/>
        </w:rPr>
        <w:t>n</w:t>
      </w:r>
      <w:r w:rsidRPr="003D3060">
        <w:rPr>
          <w:lang w:val="en-US"/>
        </w:rPr>
        <w:t>stance there is not one single living being in this world that would only be living being without being something more specific at the same time. Similarly a data model might determine that there is no railway as such but that every railway would have to be either a tramway line, an alpine transport etc.</w:t>
      </w:r>
    </w:p>
    <w:p w14:paraId="0F01DF0B" w14:textId="77777777" w:rsidR="00026FE6" w:rsidRPr="003D3060" w:rsidRDefault="00A811FE">
      <w:pPr>
        <w:pStyle w:val="WW-Blocktext"/>
        <w:rPr>
          <w:lang w:val="en-US"/>
        </w:rPr>
      </w:pPr>
      <w:r w:rsidRPr="003D3060">
        <w:rPr>
          <w:noProof/>
          <w:lang w:val="en-US"/>
        </w:rPr>
        <w:drawing>
          <wp:anchor distT="0" distB="0" distL="114300" distR="114300" simplePos="0" relativeHeight="251676672" behindDoc="0" locked="0" layoutInCell="1" allowOverlap="1" wp14:anchorId="6AAA3356" wp14:editId="235D2CC1">
            <wp:simplePos x="0" y="0"/>
            <wp:positionH relativeFrom="column">
              <wp:posOffset>180340</wp:posOffset>
            </wp:positionH>
            <wp:positionV relativeFrom="paragraph">
              <wp:posOffset>0</wp:posOffset>
            </wp:positionV>
            <wp:extent cx="82550" cy="156845"/>
            <wp:effectExtent l="0" t="0" r="0" b="0"/>
            <wp:wrapNone/>
            <wp:docPr id="176" name="Bild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If a class should not feature any concrete objects, it is declared </w:t>
      </w:r>
      <w:r w:rsidR="00026FE6" w:rsidRPr="003D3060">
        <w:rPr>
          <w:b/>
          <w:lang w:val="en-US"/>
        </w:rPr>
        <w:t>abstract</w:t>
      </w:r>
      <w:r w:rsidR="00026FE6" w:rsidRPr="003D3060">
        <w:rPr>
          <w:lang w:val="en-US"/>
        </w:rPr>
        <w:t>.</w:t>
      </w:r>
    </w:p>
    <w:p w14:paraId="55D66038" w14:textId="77777777" w:rsidR="00026FE6" w:rsidRPr="003D3060" w:rsidRDefault="00026FE6">
      <w:pPr>
        <w:rPr>
          <w:lang w:val="en-US"/>
        </w:rPr>
      </w:pPr>
    </w:p>
    <w:p w14:paraId="1C36192A" w14:textId="77777777" w:rsidR="00026FE6" w:rsidRPr="003D3060" w:rsidRDefault="00026FE6" w:rsidP="00CF120B">
      <w:pPr>
        <w:rPr>
          <w:lang w:val="en-US"/>
        </w:rPr>
      </w:pPr>
      <w:r w:rsidRPr="003D3060">
        <w:rPr>
          <w:lang w:val="en-US"/>
        </w:rPr>
        <w:t>Very often in a data model all its super classes will be abstract and only its very last, most specific classes will be concrete.</w:t>
      </w:r>
    </w:p>
    <w:p w14:paraId="62702B69" w14:textId="77777777" w:rsidR="00026FE6" w:rsidRPr="003D3060" w:rsidRDefault="00A811FE">
      <w:pPr>
        <w:pStyle w:val="Bild"/>
        <w:spacing w:before="1000"/>
        <w:ind w:left="1412" w:right="561" w:hanging="1412"/>
        <w:rPr>
          <w:lang w:val="en-US"/>
        </w:rPr>
      </w:pPr>
      <w:r w:rsidRPr="003D3060">
        <w:rPr>
          <w:noProof/>
          <w:lang w:val="en-US"/>
        </w:rPr>
        <mc:AlternateContent>
          <mc:Choice Requires="wps">
            <w:drawing>
              <wp:anchor distT="0" distB="0" distL="114300" distR="114300" simplePos="0" relativeHeight="251607040" behindDoc="0" locked="0" layoutInCell="1" allowOverlap="1" wp14:anchorId="3C784C01" wp14:editId="6E089BE6">
                <wp:simplePos x="0" y="0"/>
                <wp:positionH relativeFrom="column">
                  <wp:posOffset>3458210</wp:posOffset>
                </wp:positionH>
                <wp:positionV relativeFrom="paragraph">
                  <wp:posOffset>216535</wp:posOffset>
                </wp:positionV>
                <wp:extent cx="2296795" cy="1292225"/>
                <wp:effectExtent l="0" t="0" r="1905" b="3175"/>
                <wp:wrapNone/>
                <wp:docPr id="139007875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6795" cy="1292225"/>
                        </a:xfrm>
                        <a:prstGeom prst="rect">
                          <a:avLst/>
                        </a:prstGeom>
                        <a:solidFill>
                          <a:srgbClr val="FFFFFF"/>
                        </a:solidFill>
                        <a:ln w="6350">
                          <a:solidFill>
                            <a:srgbClr val="000000"/>
                          </a:solidFill>
                          <a:miter lim="800000"/>
                          <a:headEnd/>
                          <a:tailEnd/>
                        </a:ln>
                      </wps:spPr>
                      <wps:txbx>
                        <w:txbxContent>
                          <w:p w14:paraId="33CB1A14" w14:textId="77777777" w:rsidR="00EE5D8D" w:rsidRDefault="00EE5D8D">
                            <w:pPr>
                              <w:pStyle w:val="Bild"/>
                              <w:spacing w:before="0"/>
                              <w:ind w:left="0" w:right="0" w:firstLine="0"/>
                              <w:rPr>
                                <w:sz w:val="14"/>
                                <w:lang w:val="en-US"/>
                              </w:rPr>
                            </w:pPr>
                            <w:r>
                              <w:rPr>
                                <w:sz w:val="14"/>
                                <w:lang w:val="en-US"/>
                              </w:rPr>
                              <w:t xml:space="preserve">CLASS Railway </w:t>
                            </w:r>
                            <w:r>
                              <w:rPr>
                                <w:b/>
                                <w:sz w:val="14"/>
                                <w:lang w:val="en-US"/>
                              </w:rPr>
                              <w:t>(ABSTRACT)</w:t>
                            </w:r>
                            <w:r>
                              <w:rPr>
                                <w:sz w:val="14"/>
                                <w:lang w:val="en-US"/>
                              </w:rPr>
                              <w:t xml:space="preserve"> =</w:t>
                            </w:r>
                            <w:r>
                              <w:rPr>
                                <w:sz w:val="14"/>
                                <w:lang w:val="en-US"/>
                              </w:rPr>
                              <w:br/>
                              <w:t xml:space="preserve">  Name: TEXT*100;</w:t>
                            </w:r>
                            <w:r>
                              <w:rPr>
                                <w:sz w:val="14"/>
                                <w:lang w:val="en-US"/>
                              </w:rPr>
                              <w:br/>
                              <w:t>END Railway;</w:t>
                            </w:r>
                            <w:r>
                              <w:rPr>
                                <w:sz w:val="14"/>
                                <w:lang w:val="en-US"/>
                              </w:rPr>
                              <w:br/>
                            </w:r>
                            <w:r>
                              <w:rPr>
                                <w:sz w:val="8"/>
                                <w:lang w:val="en-US"/>
                              </w:rPr>
                              <w:br/>
                            </w:r>
                            <w:r>
                              <w:rPr>
                                <w:sz w:val="14"/>
                                <w:lang w:val="en-US"/>
                              </w:rPr>
                              <w:t>CLASS AlpineTransport EXTENDS Railway =</w:t>
                            </w:r>
                            <w:r>
                              <w:rPr>
                                <w:sz w:val="14"/>
                                <w:lang w:val="en-US"/>
                              </w:rPr>
                              <w:br/>
                              <w:t xml:space="preserve">  PosBottomStation: NationalCoord;</w:t>
                            </w:r>
                            <w:r>
                              <w:rPr>
                                <w:sz w:val="14"/>
                                <w:lang w:val="en-US"/>
                              </w:rPr>
                              <w:br/>
                              <w:t xml:space="preserve">  PosTopStation: NationalCoord;</w:t>
                            </w:r>
                            <w:r>
                              <w:rPr>
                                <w:sz w:val="14"/>
                                <w:lang w:val="en-US"/>
                              </w:rPr>
                              <w:br/>
                              <w:t>END AlpineTransport;</w:t>
                            </w:r>
                            <w:r>
                              <w:rPr>
                                <w:sz w:val="14"/>
                                <w:lang w:val="en-US"/>
                              </w:rPr>
                              <w:br/>
                            </w:r>
                            <w:r>
                              <w:rPr>
                                <w:sz w:val="8"/>
                                <w:lang w:val="en-US"/>
                              </w:rPr>
                              <w:br/>
                            </w:r>
                            <w:r>
                              <w:rPr>
                                <w:sz w:val="14"/>
                                <w:lang w:val="en-US"/>
                              </w:rPr>
                              <w:t>CLASS TramwayLine EXTENDS Railway =</w:t>
                            </w:r>
                            <w:r>
                              <w:rPr>
                                <w:sz w:val="14"/>
                                <w:lang w:val="en-US"/>
                              </w:rPr>
                              <w:br/>
                              <w:t>END TramwayLine;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84C01" id="Text Box 36" o:spid="_x0000_s1078" type="#_x0000_t202" style="position:absolute;left:0;text-align:left;margin-left:272.3pt;margin-top:17.05pt;width:180.85pt;height:101.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" strokeweight=".5pt">
                <v:path arrowok="t"/>
                <v:textbox inset=",2.3mm">
                  <w:txbxContent>
                    <w:p w14:paraId="33CB1A14" w14:textId="77777777" w:rsidR="00EE5D8D" w:rsidRDefault="00EE5D8D">
                      <w:pPr>
                        <w:pStyle w:val="Bild"/>
                        <w:spacing w:before="0"/>
                        <w:ind w:left="0" w:right="0" w:firstLine="0"/>
                        <w:rPr>
                          <w:sz w:val="14"/>
                          <w:lang w:val="en-US"/>
                        </w:rPr>
                      </w:pPr>
                      <w:r>
                        <w:rPr>
                          <w:sz w:val="14"/>
                          <w:lang w:val="en-US"/>
                        </w:rPr>
                        <w:t xml:space="preserve">CLASS Railway </w:t>
                      </w:r>
                      <w:r>
                        <w:rPr>
                          <w:b/>
                          <w:sz w:val="14"/>
                          <w:lang w:val="en-US"/>
                        </w:rPr>
                        <w:t>(ABSTRACT)</w:t>
                      </w:r>
                      <w:r>
                        <w:rPr>
                          <w:sz w:val="14"/>
                          <w:lang w:val="en-US"/>
                        </w:rPr>
                        <w:t xml:space="preserve"> =</w:t>
                      </w:r>
                      <w:r>
                        <w:rPr>
                          <w:sz w:val="14"/>
                          <w:lang w:val="en-US"/>
                        </w:rPr>
                        <w:br/>
                        <w:t xml:space="preserve">  Name: TEXT*100;</w:t>
                      </w:r>
                      <w:r>
                        <w:rPr>
                          <w:sz w:val="14"/>
                          <w:lang w:val="en-US"/>
                        </w:rPr>
                        <w:br/>
                        <w:t>END Railway;</w:t>
                      </w:r>
                      <w:r>
                        <w:rPr>
                          <w:sz w:val="14"/>
                          <w:lang w:val="en-US"/>
                        </w:rPr>
                        <w:br/>
                      </w:r>
                      <w:r>
                        <w:rPr>
                          <w:sz w:val="8"/>
                          <w:lang w:val="en-US"/>
                        </w:rPr>
                        <w:br/>
                      </w:r>
                      <w:r>
                        <w:rPr>
                          <w:sz w:val="14"/>
                          <w:lang w:val="en-US"/>
                        </w:rPr>
                        <w:t>CLASS AlpineTransport EXTENDS Railway =</w:t>
                      </w:r>
                      <w:r>
                        <w:rPr>
                          <w:sz w:val="14"/>
                          <w:lang w:val="en-US"/>
                        </w:rPr>
                        <w:br/>
                        <w:t xml:space="preserve">  PosBottomStation: NationalCoord;</w:t>
                      </w:r>
                      <w:r>
                        <w:rPr>
                          <w:sz w:val="14"/>
                          <w:lang w:val="en-US"/>
                        </w:rPr>
                        <w:br/>
                        <w:t xml:space="preserve">  PosTopStation: NationalCoord;</w:t>
                      </w:r>
                      <w:r>
                        <w:rPr>
                          <w:sz w:val="14"/>
                          <w:lang w:val="en-US"/>
                        </w:rPr>
                        <w:br/>
                        <w:t>END AlpineTransport;</w:t>
                      </w:r>
                      <w:r>
                        <w:rPr>
                          <w:sz w:val="14"/>
                          <w:lang w:val="en-US"/>
                        </w:rPr>
                        <w:br/>
                      </w:r>
                      <w:r>
                        <w:rPr>
                          <w:sz w:val="8"/>
                          <w:lang w:val="en-US"/>
                        </w:rPr>
                        <w:br/>
                      </w:r>
                      <w:r>
                        <w:rPr>
                          <w:sz w:val="14"/>
                          <w:lang w:val="en-US"/>
                        </w:rPr>
                        <w:t>CLASS TramwayLine EXTENDS Railway =</w:t>
                      </w:r>
                      <w:r>
                        <w:rPr>
                          <w:sz w:val="14"/>
                          <w:lang w:val="en-US"/>
                        </w:rPr>
                        <w:br/>
                        <w:t>END TramwayLine;</w:t>
                      </w:r>
                    </w:p>
                  </w:txbxContent>
                </v:textbox>
              </v:shape>
            </w:pict>
          </mc:Fallback>
        </mc:AlternateContent>
      </w:r>
      <w:r w:rsidR="00026FE6" w:rsidRPr="003D3060">
        <w:rPr>
          <w:lang w:val="en-US"/>
        </w:rPr>
        <w:tab/>
      </w:r>
      <w:r w:rsidRPr="003D3060">
        <w:rPr>
          <w:noProof/>
          <w:lang w:val="en-US"/>
        </w:rPr>
        <w:drawing>
          <wp:inline distT="0" distB="0" distL="0" distR="0" wp14:anchorId="5B51C914" wp14:editId="6B9BEE23">
            <wp:extent cx="2400300" cy="863600"/>
            <wp:effectExtent l="0" t="0" r="0" b="0"/>
            <wp:docPr id="26" name="Bild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00300" cy="863600"/>
                    </a:xfrm>
                    <a:prstGeom prst="rect">
                      <a:avLst/>
                    </a:prstGeom>
                    <a:noFill/>
                    <a:ln>
                      <a:noFill/>
                    </a:ln>
                  </pic:spPr>
                </pic:pic>
              </a:graphicData>
            </a:graphic>
          </wp:inline>
        </w:drawing>
      </w:r>
    </w:p>
    <w:p w14:paraId="043E3C1B" w14:textId="77777777" w:rsidR="00026FE6" w:rsidRPr="003D3060" w:rsidRDefault="00026FE6">
      <w:pPr>
        <w:pStyle w:val="Bildunterschrift"/>
        <w:rPr>
          <w:b w:val="0"/>
          <w:lang w:val="en-US"/>
        </w:rPr>
      </w:pPr>
      <w:r w:rsidRPr="003D3060">
        <w:rPr>
          <w:lang w:val="en-US"/>
        </w:rPr>
        <w:t>Figure 28:</w:t>
      </w:r>
      <w:r w:rsidRPr="003D3060">
        <w:rPr>
          <w:b w:val="0"/>
          <w:lang w:val="en-US"/>
        </w:rPr>
        <w:tab/>
        <w:t>Railway as an abstract class: If it is required that there be no objects that are only railway without also being alpine transport or tramway line this is shown in the diagram in italics. On the right hand side the same is stated in the notation of INTERLIS.</w:t>
      </w:r>
    </w:p>
    <w:p w14:paraId="62948CEE" w14:textId="77777777" w:rsidR="00026FE6" w:rsidRPr="003D3060" w:rsidRDefault="00026FE6">
      <w:pPr>
        <w:pStyle w:val="berschrift2"/>
        <w:numPr>
          <w:ilvl w:val="1"/>
          <w:numId w:val="2"/>
        </w:numPr>
        <w:ind w:left="567"/>
        <w:rPr>
          <w:bCs/>
          <w:lang w:val="en-US"/>
        </w:rPr>
      </w:pPr>
      <w:bookmarkStart w:id="50" w:name="_Ref20913982"/>
      <w:r w:rsidRPr="003D3060">
        <w:rPr>
          <w:lang w:val="en-US"/>
        </w:rPr>
        <w:tab/>
      </w:r>
      <w:bookmarkStart w:id="51" w:name="_Toc236474529"/>
      <w:r w:rsidRPr="003D3060">
        <w:rPr>
          <w:lang w:val="en-US"/>
        </w:rPr>
        <w:t xml:space="preserve">We do not want to give such precise orders </w:t>
      </w:r>
      <w:r w:rsidR="004A348A" w:rsidRPr="003D3060">
        <w:rPr>
          <w:lang w:val="en-US"/>
        </w:rPr>
        <w:t>–</w:t>
      </w:r>
      <w:r w:rsidRPr="003D3060">
        <w:rPr>
          <w:lang w:val="en-US"/>
        </w:rPr>
        <w:t xml:space="preserve"> Abstract properties</w:t>
      </w:r>
      <w:bookmarkEnd w:id="50"/>
      <w:bookmarkEnd w:id="51"/>
    </w:p>
    <w:p w14:paraId="77EF7E58" w14:textId="77777777" w:rsidR="00026FE6" w:rsidRPr="003D3060" w:rsidRDefault="00026FE6">
      <w:pPr>
        <w:rPr>
          <w:lang w:val="en-US"/>
        </w:rPr>
      </w:pPr>
      <w:r w:rsidRPr="003D3060">
        <w:rPr>
          <w:lang w:val="en-US"/>
        </w:rPr>
        <w:t>Let’s assume an international association wishes to ensure that tickets are captured with their prices. Then again it does not want to dictate a certain currency and consequently it is not clear where a sensible upper limit for the price could be set. Nevertheless it is not co</w:t>
      </w:r>
      <w:r w:rsidRPr="003D3060">
        <w:rPr>
          <w:lang w:val="en-US"/>
        </w:rPr>
        <w:t>n</w:t>
      </w:r>
      <w:r w:rsidRPr="003D3060">
        <w:rPr>
          <w:lang w:val="en-US"/>
        </w:rPr>
        <w:t>tested that «price» should be a number and that we deal with money. After all prices are not measured in kilo</w:t>
      </w:r>
      <w:r w:rsidR="00D91BDF">
        <w:rPr>
          <w:lang w:val="en-US"/>
        </w:rPr>
        <w:t>meter</w:t>
      </w:r>
      <w:r w:rsidR="008C3CD4" w:rsidRPr="003D3060">
        <w:rPr>
          <w:lang w:val="en-US"/>
        </w:rPr>
        <w:t>s</w:t>
      </w:r>
      <w:r w:rsidRPr="003D3060">
        <w:rPr>
          <w:lang w:val="en-US"/>
        </w:rPr>
        <w:t xml:space="preserve"> per hour!</w:t>
      </w:r>
    </w:p>
    <w:p w14:paraId="39CEE7C9" w14:textId="77777777" w:rsidR="00026FE6" w:rsidRPr="003D3060" w:rsidRDefault="00026FE6" w:rsidP="00A9471E">
      <w:pPr>
        <w:pStyle w:val="Beispielcode"/>
        <w:rPr>
          <w:lang w:val="en-US"/>
        </w:rPr>
      </w:pPr>
      <w:r w:rsidRPr="003D3060">
        <w:rPr>
          <w:lang w:val="en-US"/>
        </w:rPr>
        <w:t>CLASS TicketTypeWorldwide (ABSTRACT) =</w:t>
      </w:r>
      <w:r w:rsidRPr="003D3060">
        <w:rPr>
          <w:lang w:val="en-US"/>
        </w:rPr>
        <w:br/>
        <w:t xml:space="preserve">  Price (ABSTRACT): NUMERIC [MONEY];</w:t>
      </w:r>
      <w:r w:rsidRPr="003D3060">
        <w:rPr>
          <w:lang w:val="en-US"/>
        </w:rPr>
        <w:br/>
        <w:t>END TicketTypeWorldwide;</w:t>
      </w:r>
      <w:r w:rsidRPr="003D3060">
        <w:rPr>
          <w:lang w:val="en-US"/>
        </w:rPr>
        <w:br/>
      </w:r>
      <w:r w:rsidRPr="003D3060">
        <w:rPr>
          <w:lang w:val="en-US"/>
        </w:rPr>
        <w:br/>
        <w:t>CLASS TicketTypeAhland EXTENDS TicketTypeWorldwide =</w:t>
      </w:r>
      <w:r w:rsidRPr="003D3060">
        <w:rPr>
          <w:lang w:val="en-US"/>
        </w:rPr>
        <w:br/>
        <w:t xml:space="preserve">  Price (EXTENDED): 0.00 .. 9999.99 [Ahland.Sovereign];</w:t>
      </w:r>
      <w:r w:rsidRPr="003D3060">
        <w:rPr>
          <w:lang w:val="en-US"/>
        </w:rPr>
        <w:br/>
        <w:t>END TicketTypeAhland;</w:t>
      </w:r>
    </w:p>
    <w:p w14:paraId="519EE090" w14:textId="77777777" w:rsidR="00026FE6" w:rsidRPr="003D3060" w:rsidRDefault="00A811FE">
      <w:pPr>
        <w:pStyle w:val="WW-Blocktext"/>
        <w:rPr>
          <w:lang w:val="en-US"/>
        </w:rPr>
      </w:pPr>
      <w:r w:rsidRPr="003D3060">
        <w:rPr>
          <w:noProof/>
          <w:lang w:val="en-US"/>
        </w:rPr>
        <w:lastRenderedPageBreak/>
        <w:drawing>
          <wp:anchor distT="0" distB="0" distL="114300" distR="114300" simplePos="0" relativeHeight="251677696" behindDoc="0" locked="0" layoutInCell="1" allowOverlap="1" wp14:anchorId="580BA7CE" wp14:editId="1C8E8A52">
            <wp:simplePos x="0" y="0"/>
            <wp:positionH relativeFrom="column">
              <wp:posOffset>180340</wp:posOffset>
            </wp:positionH>
            <wp:positionV relativeFrom="paragraph">
              <wp:posOffset>71755</wp:posOffset>
            </wp:positionV>
            <wp:extent cx="82550" cy="156845"/>
            <wp:effectExtent l="0" t="0" r="0" b="0"/>
            <wp:wrapNone/>
            <wp:docPr id="177" name="Bild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Not all properties have to be defined down to the last detail: with abstract classes </w:t>
      </w:r>
      <w:r w:rsidR="00026FE6" w:rsidRPr="003D3060">
        <w:rPr>
          <w:b/>
          <w:lang w:val="en-US"/>
        </w:rPr>
        <w:t>abstract properties</w:t>
      </w:r>
      <w:r w:rsidR="00026FE6" w:rsidRPr="003D3060">
        <w:rPr>
          <w:lang w:val="en-US"/>
        </w:rPr>
        <w:t xml:space="preserve"> are admissible. It is then up to the concrete sub classes, to specify these properties. For instance this is handy when regulating something on national or international level without prescribing every single detail right from the beginning.</w:t>
      </w:r>
    </w:p>
    <w:p w14:paraId="5719C648" w14:textId="77777777" w:rsidR="00026FE6" w:rsidRPr="003D3060" w:rsidRDefault="00026FE6">
      <w:pPr>
        <w:pStyle w:val="berschrift2"/>
        <w:numPr>
          <w:ilvl w:val="1"/>
          <w:numId w:val="2"/>
        </w:numPr>
        <w:ind w:left="567"/>
        <w:rPr>
          <w:bCs/>
          <w:lang w:val="en-US"/>
        </w:rPr>
      </w:pPr>
      <w:bookmarkStart w:id="52" w:name="_Ref25637470"/>
      <w:bookmarkStart w:id="53" w:name="_Ref25643264"/>
      <w:r w:rsidRPr="003D3060">
        <w:rPr>
          <w:lang w:val="en-US"/>
        </w:rPr>
        <w:tab/>
      </w:r>
      <w:bookmarkStart w:id="54" w:name="_Toc236474530"/>
      <w:r w:rsidRPr="003D3060">
        <w:rPr>
          <w:lang w:val="en-US"/>
        </w:rPr>
        <w:t xml:space="preserve">Details are of no interest </w:t>
      </w:r>
      <w:r w:rsidR="004A348A" w:rsidRPr="003D3060">
        <w:rPr>
          <w:lang w:val="en-US"/>
        </w:rPr>
        <w:t>–</w:t>
      </w:r>
      <w:r w:rsidRPr="003D3060">
        <w:rPr>
          <w:lang w:val="en-US"/>
        </w:rPr>
        <w:t xml:space="preserve"> A closer look at the </w:t>
      </w:r>
      <w:bookmarkEnd w:id="52"/>
      <w:bookmarkEnd w:id="53"/>
      <w:r w:rsidRPr="003D3060">
        <w:rPr>
          <w:lang w:val="en-US"/>
        </w:rPr>
        <w:t>specific</w:t>
      </w:r>
      <w:bookmarkEnd w:id="54"/>
    </w:p>
    <w:p w14:paraId="12D8AD6C" w14:textId="77777777" w:rsidR="00026FE6" w:rsidRPr="003D3060" w:rsidRDefault="00026FE6">
      <w:pPr>
        <w:rPr>
          <w:lang w:val="en-US"/>
        </w:rPr>
      </w:pPr>
      <w:r w:rsidRPr="003D3060">
        <w:rPr>
          <w:lang w:val="en-US"/>
        </w:rPr>
        <w:t>In general whoever demands information on the transport system of a country does not want to know whether one particular means of transport is a cable car, a tramway or some other sub type of railway. Nor would he want to find out what system of cogs is used by a line, if it were to be a cog rail. Nothing but its name (that according to the data model is captured for each means of transport) is sufficient as an answer.</w:t>
      </w:r>
    </w:p>
    <w:p w14:paraId="1D81C5FA" w14:textId="77777777" w:rsidR="00026FE6" w:rsidRPr="003D3060" w:rsidRDefault="00A811FE">
      <w:pPr>
        <w:pStyle w:val="WW-Blocktext"/>
        <w:rPr>
          <w:lang w:val="en-US"/>
        </w:rPr>
      </w:pPr>
      <w:r w:rsidRPr="003D3060">
        <w:rPr>
          <w:noProof/>
          <w:lang w:val="en-US"/>
        </w:rPr>
        <w:drawing>
          <wp:anchor distT="0" distB="0" distL="114300" distR="114300" simplePos="0" relativeHeight="251678720" behindDoc="0" locked="0" layoutInCell="1" allowOverlap="1" wp14:anchorId="4BC9B585" wp14:editId="420A348B">
            <wp:simplePos x="0" y="0"/>
            <wp:positionH relativeFrom="column">
              <wp:posOffset>180340</wp:posOffset>
            </wp:positionH>
            <wp:positionV relativeFrom="paragraph">
              <wp:posOffset>71755</wp:posOffset>
            </wp:positionV>
            <wp:extent cx="82550" cy="156845"/>
            <wp:effectExtent l="0" t="0" r="0" b="0"/>
            <wp:wrapNone/>
            <wp:docPr id="178" name="Bild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Entities of a sub class can always be considered to be generalizing in terms of a super class.</w:t>
      </w:r>
      <w:r w:rsidR="00026FE6" w:rsidRPr="003D3060">
        <w:rPr>
          <w:lang w:val="en-US"/>
        </w:rPr>
        <w:fldChar w:fldCharType="begin"/>
      </w:r>
      <w:r w:rsidR="00026FE6" w:rsidRPr="003D3060">
        <w:rPr>
          <w:lang w:val="en-US"/>
        </w:rPr>
        <w:instrText xml:space="preserve"> XE "Polymorphism" </w:instrText>
      </w:r>
      <w:r w:rsidR="00026FE6" w:rsidRPr="003D3060">
        <w:rPr>
          <w:lang w:val="en-US"/>
        </w:rPr>
        <w:fldChar w:fldCharType="end"/>
      </w:r>
    </w:p>
    <w:p w14:paraId="1694D513" w14:textId="77777777" w:rsidR="00026FE6" w:rsidRPr="003D3060" w:rsidRDefault="00026FE6">
      <w:pPr>
        <w:pStyle w:val="Synonyme"/>
        <w:rPr>
          <w:lang w:val="en-US"/>
        </w:rPr>
      </w:pPr>
      <w:r w:rsidRPr="003D3060">
        <w:rPr>
          <w:lang w:val="en-US"/>
        </w:rPr>
        <w:t>The Greek expression for this principle is polymorphism.</w:t>
      </w:r>
    </w:p>
    <w:p w14:paraId="66BEF7CB" w14:textId="77777777" w:rsidR="00026FE6" w:rsidRPr="003D3060" w:rsidRDefault="00026FE6" w:rsidP="00CF120B">
      <w:pPr>
        <w:rPr>
          <w:lang w:val="en-US"/>
        </w:rPr>
      </w:pPr>
    </w:p>
    <w:p w14:paraId="473501EF" w14:textId="77777777" w:rsidR="00026FE6" w:rsidRPr="003D3060" w:rsidRDefault="00026FE6">
      <w:pPr>
        <w:rPr>
          <w:lang w:val="en-US"/>
        </w:rPr>
      </w:pPr>
      <w:r w:rsidRPr="003D3060">
        <w:rPr>
          <w:lang w:val="en-US"/>
        </w:rPr>
        <w:t>However this applies on one condition:</w:t>
      </w:r>
    </w:p>
    <w:p w14:paraId="579809D6" w14:textId="77777777" w:rsidR="00026FE6" w:rsidRPr="003D3060" w:rsidRDefault="00A811FE">
      <w:pPr>
        <w:pStyle w:val="WW-Blocktext"/>
        <w:rPr>
          <w:lang w:val="en-US"/>
        </w:rPr>
      </w:pPr>
      <w:r w:rsidRPr="003D3060">
        <w:rPr>
          <w:noProof/>
          <w:lang w:val="en-US"/>
        </w:rPr>
        <w:drawing>
          <wp:anchor distT="0" distB="0" distL="114300" distR="114300" simplePos="0" relativeHeight="251679744" behindDoc="0" locked="0" layoutInCell="1" allowOverlap="1" wp14:anchorId="4A9A55FB" wp14:editId="624D1422">
            <wp:simplePos x="0" y="0"/>
            <wp:positionH relativeFrom="column">
              <wp:posOffset>180340</wp:posOffset>
            </wp:positionH>
            <wp:positionV relativeFrom="paragraph">
              <wp:posOffset>71755</wp:posOffset>
            </wp:positionV>
            <wp:extent cx="82550" cy="156845"/>
            <wp:effectExtent l="0" t="0" r="0" b="0"/>
            <wp:wrapNone/>
            <wp:docPr id="179" name="Bild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Each extension</w:t>
      </w:r>
      <w:r w:rsidR="00026FE6" w:rsidRPr="003D3060">
        <w:rPr>
          <w:lang w:val="en-US"/>
        </w:rPr>
        <w:fldChar w:fldCharType="begin"/>
      </w:r>
      <w:r w:rsidR="00026FE6" w:rsidRPr="003D3060">
        <w:rPr>
          <w:lang w:val="en-US"/>
        </w:rPr>
        <w:instrText>XE "Compatibility"</w:instrText>
      </w:r>
      <w:r w:rsidR="00026FE6" w:rsidRPr="003D3060">
        <w:rPr>
          <w:lang w:val="en-US"/>
        </w:rPr>
        <w:fldChar w:fldCharType="end"/>
      </w:r>
      <w:r w:rsidR="00026FE6" w:rsidRPr="003D3060">
        <w:rPr>
          <w:lang w:val="en-US"/>
        </w:rPr>
        <w:t xml:space="preserve"> must be </w:t>
      </w:r>
      <w:r w:rsidR="00026FE6" w:rsidRPr="003D3060">
        <w:rPr>
          <w:b/>
          <w:lang w:val="en-US"/>
        </w:rPr>
        <w:t>compatible</w:t>
      </w:r>
      <w:r w:rsidR="00026FE6" w:rsidRPr="003D3060">
        <w:rPr>
          <w:lang w:val="en-US"/>
        </w:rPr>
        <w:t xml:space="preserve"> with its basic definition. Compatible means that each value possible with the extended definition can be mapped onto the basic definition in accordance with the rules of the basic type (text, enumeration, number coordinate etc.).</w:t>
      </w:r>
    </w:p>
    <w:p w14:paraId="7EBE32AD" w14:textId="77777777" w:rsidR="00026FE6" w:rsidRPr="003D3060" w:rsidRDefault="00026FE6">
      <w:pPr>
        <w:pStyle w:val="berschrift2"/>
        <w:numPr>
          <w:ilvl w:val="1"/>
          <w:numId w:val="2"/>
        </w:numPr>
        <w:ind w:left="567"/>
        <w:rPr>
          <w:bCs/>
          <w:lang w:val="en-US"/>
        </w:rPr>
      </w:pPr>
      <w:bookmarkStart w:id="55" w:name="_Ref20913842"/>
      <w:r w:rsidRPr="003D3060">
        <w:rPr>
          <w:lang w:val="en-US"/>
        </w:rPr>
        <w:tab/>
      </w:r>
      <w:bookmarkStart w:id="56" w:name="_Toc236474531"/>
      <w:bookmarkEnd w:id="55"/>
      <w:r w:rsidRPr="003D3060">
        <w:rPr>
          <w:lang w:val="en-US"/>
        </w:rPr>
        <w:t>Inheritance on a larger scale</w:t>
      </w:r>
      <w:bookmarkEnd w:id="56"/>
    </w:p>
    <w:p w14:paraId="61AB122E" w14:textId="77777777" w:rsidR="00026FE6" w:rsidRPr="003D3060" w:rsidRDefault="00026FE6">
      <w:pPr>
        <w:rPr>
          <w:lang w:val="en-US"/>
        </w:rPr>
      </w:pPr>
      <w:r w:rsidRPr="003D3060">
        <w:rPr>
          <w:lang w:val="en-US"/>
        </w:rPr>
        <w:fldChar w:fldCharType="begin"/>
      </w:r>
      <w:r w:rsidRPr="003D3060">
        <w:rPr>
          <w:lang w:val="en-US"/>
        </w:rPr>
        <w:instrText>XE "Inheritance:on a larger scale"</w:instrText>
      </w:r>
      <w:r w:rsidRPr="003D3060">
        <w:rPr>
          <w:lang w:val="en-US"/>
        </w:rPr>
        <w:fldChar w:fldCharType="end"/>
      </w:r>
      <w:r w:rsidRPr="003D3060">
        <w:rPr>
          <w:lang w:val="en-US"/>
        </w:rPr>
        <w:fldChar w:fldCharType="begin"/>
      </w:r>
      <w:r w:rsidRPr="003D3060">
        <w:rPr>
          <w:lang w:val="en-US"/>
        </w:rPr>
        <w:instrText xml:space="preserve">XE "Inheritance:of topics" </w:instrText>
      </w:r>
      <w:r w:rsidRPr="003D3060">
        <w:rPr>
          <w:lang w:val="en-US"/>
        </w:rPr>
        <w:fldChar w:fldCharType="end"/>
      </w:r>
      <w:r w:rsidRPr="003D3060">
        <w:rPr>
          <w:lang w:val="en-US"/>
        </w:rPr>
        <w:fldChar w:fldCharType="begin"/>
      </w:r>
      <w:r w:rsidRPr="003D3060">
        <w:rPr>
          <w:lang w:val="en-US"/>
        </w:rPr>
        <w:instrText>XE "Federalism"</w:instrText>
      </w:r>
      <w:r w:rsidRPr="003D3060">
        <w:rPr>
          <w:lang w:val="en-US"/>
        </w:rPr>
        <w:fldChar w:fldCharType="end"/>
      </w:r>
      <w:r w:rsidRPr="003D3060">
        <w:rPr>
          <w:lang w:val="en-US"/>
        </w:rPr>
        <w:t>Not always the distinction between sub- and super class is justified on a mere factual basis.  Organiz</w:t>
      </w:r>
      <w:r w:rsidRPr="003D3060">
        <w:rPr>
          <w:lang w:val="en-US"/>
        </w:rPr>
        <w:t>a</w:t>
      </w:r>
      <w:r w:rsidRPr="003D3060">
        <w:rPr>
          <w:lang w:val="en-US"/>
        </w:rPr>
        <w:t>tional considerations may be decisive.</w:t>
      </w:r>
    </w:p>
    <w:p w14:paraId="7AE547CC" w14:textId="77777777" w:rsidR="00026FE6" w:rsidRPr="003D3060" w:rsidRDefault="00026FE6">
      <w:pPr>
        <w:rPr>
          <w:lang w:val="en-US"/>
        </w:rPr>
      </w:pPr>
      <w:r w:rsidRPr="003D3060">
        <w:rPr>
          <w:lang w:val="en-US"/>
        </w:rPr>
        <w:t>For instance in Ilis Valley they basically agree with the idea of an alpine transport as co</w:t>
      </w:r>
      <w:r w:rsidRPr="003D3060">
        <w:rPr>
          <w:lang w:val="en-US"/>
        </w:rPr>
        <w:t>n</w:t>
      </w:r>
      <w:r w:rsidRPr="003D3060">
        <w:rPr>
          <w:lang w:val="en-US"/>
        </w:rPr>
        <w:t>ceived by the National Tourist Office. Nevertheless they are not quite satisfied:</w:t>
      </w:r>
    </w:p>
    <w:p w14:paraId="49005C30" w14:textId="77777777" w:rsidR="00026FE6" w:rsidRPr="003D3060" w:rsidRDefault="00026FE6">
      <w:pPr>
        <w:pStyle w:val="Aufzahlung"/>
        <w:rPr>
          <w:lang w:val="en-US"/>
        </w:rPr>
      </w:pPr>
      <w:r w:rsidRPr="003D3060">
        <w:rPr>
          <w:lang w:val="en-US"/>
        </w:rPr>
        <w:t>For those lines that run up to Mount Ilis it would be interesting to know the course of the tracks. If it were to be captured, then the course could be added to the maps that are available free for tourists at the information cent</w:t>
      </w:r>
      <w:r w:rsidR="008C3CD4" w:rsidRPr="003D3060">
        <w:rPr>
          <w:lang w:val="en-US"/>
        </w:rPr>
        <w:t>re</w:t>
      </w:r>
      <w:r w:rsidRPr="003D3060">
        <w:rPr>
          <w:lang w:val="en-US"/>
        </w:rPr>
        <w:t>.</w:t>
      </w:r>
    </w:p>
    <w:p w14:paraId="2DDD79AD" w14:textId="77777777" w:rsidR="00026FE6" w:rsidRPr="003D3060" w:rsidRDefault="00026FE6">
      <w:pPr>
        <w:pStyle w:val="Aufzahlung"/>
        <w:rPr>
          <w:lang w:val="en-US"/>
        </w:rPr>
      </w:pPr>
      <w:r w:rsidRPr="003D3060">
        <w:rPr>
          <w:lang w:val="en-US"/>
        </w:rPr>
        <w:t>Furthermore Ilis Valley would like to record, which lines are suitable for hikers and t</w:t>
      </w:r>
      <w:r w:rsidRPr="003D3060">
        <w:rPr>
          <w:lang w:val="en-US"/>
        </w:rPr>
        <w:t>o</w:t>
      </w:r>
      <w:r w:rsidRPr="003D3060">
        <w:rPr>
          <w:lang w:val="en-US"/>
        </w:rPr>
        <w:t>boggans.</w:t>
      </w:r>
    </w:p>
    <w:p w14:paraId="2491AC54" w14:textId="77777777" w:rsidR="00026FE6" w:rsidRPr="003D3060" w:rsidRDefault="00026FE6">
      <w:pPr>
        <w:rPr>
          <w:lang w:val="en-US"/>
        </w:rPr>
      </w:pPr>
      <w:r w:rsidRPr="003D3060">
        <w:rPr>
          <w:lang w:val="en-US"/>
        </w:rPr>
        <w:t>Both are properties that basically apply to every alpine transport could feature – they simply do not feature in the national model. Of course Ilis Valley has asked the National Tourist O</w:t>
      </w:r>
      <w:r w:rsidRPr="003D3060">
        <w:rPr>
          <w:lang w:val="en-US"/>
        </w:rPr>
        <w:t>f</w:t>
      </w:r>
      <w:r w:rsidRPr="003D3060">
        <w:rPr>
          <w:lang w:val="en-US"/>
        </w:rPr>
        <w:t>fice to adjust their model accordingly. But the only reply they got as that they neither had the time nor the money to alter all their computer systems in the country just to gratify the wishes of some mountain valley. So what now?</w:t>
      </w:r>
    </w:p>
    <w:p w14:paraId="038CDB20" w14:textId="77777777" w:rsidR="00026FE6" w:rsidRPr="003D3060" w:rsidRDefault="00026FE6">
      <w:pPr>
        <w:rPr>
          <w:lang w:val="en-US"/>
        </w:rPr>
      </w:pPr>
      <w:r w:rsidRPr="003D3060">
        <w:rPr>
          <w:lang w:val="en-US"/>
        </w:rPr>
        <w:t>Some reckoned that the National Tourist Office had best be ignored since it consisted mainly of bureaucrats without the least understanding for practical matters! (Other words were me</w:t>
      </w:r>
      <w:r w:rsidRPr="003D3060">
        <w:rPr>
          <w:lang w:val="en-US"/>
        </w:rPr>
        <w:t>n</w:t>
      </w:r>
      <w:r w:rsidRPr="003D3060">
        <w:rPr>
          <w:lang w:val="en-US"/>
        </w:rPr>
        <w:t>tioned that had nothing whatsoever to do with the matter.)</w:t>
      </w:r>
    </w:p>
    <w:p w14:paraId="4DBF0E7A" w14:textId="77777777" w:rsidR="00026FE6" w:rsidRPr="003D3060" w:rsidRDefault="00026FE6">
      <w:pPr>
        <w:rPr>
          <w:lang w:val="en-US"/>
        </w:rPr>
      </w:pPr>
      <w:r w:rsidRPr="003D3060">
        <w:rPr>
          <w:lang w:val="en-US"/>
        </w:rPr>
        <w:lastRenderedPageBreak/>
        <w:t>Others could relate to the opinion of the National Tourist Office – just imagine if every valley were to have their own way. And besides they still profited from the National Tourist Office: with the data they are sent material for and about the Ilis Valley is produced.</w:t>
      </w:r>
    </w:p>
    <w:p w14:paraId="359B2C79" w14:textId="77777777" w:rsidR="00026FE6" w:rsidRPr="003D3060" w:rsidRDefault="00026FE6">
      <w:pPr>
        <w:rPr>
          <w:lang w:val="en-US"/>
        </w:rPr>
      </w:pPr>
      <w:r w:rsidRPr="003D3060">
        <w:rPr>
          <w:lang w:val="en-US"/>
        </w:rPr>
        <w:t>So should the people in charge renounce their extra wishes? Or double gather all their data – once for themselves, once for the National Tourist Office?</w:t>
      </w:r>
    </w:p>
    <w:p w14:paraId="1D05E2BE"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66DE482A" wp14:editId="78835423">
            <wp:extent cx="2997200" cy="2425700"/>
            <wp:effectExtent l="0" t="0" r="0" b="0"/>
            <wp:docPr id="27" name="Bild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97200" cy="2425700"/>
                    </a:xfrm>
                    <a:prstGeom prst="rect">
                      <a:avLst/>
                    </a:prstGeom>
                    <a:noFill/>
                    <a:ln>
                      <a:noFill/>
                    </a:ln>
                  </pic:spPr>
                </pic:pic>
              </a:graphicData>
            </a:graphic>
          </wp:inline>
        </w:drawing>
      </w:r>
    </w:p>
    <w:p w14:paraId="05D86320" w14:textId="77777777" w:rsidR="00026FE6" w:rsidRPr="003D3060" w:rsidRDefault="00026FE6">
      <w:pPr>
        <w:pStyle w:val="Bildunterschrift"/>
        <w:rPr>
          <w:b w:val="0"/>
          <w:lang w:val="en-US"/>
        </w:rPr>
      </w:pPr>
      <w:r w:rsidRPr="003D3060">
        <w:rPr>
          <w:lang w:val="en-US"/>
        </w:rPr>
        <w:t>Figure 29:</w:t>
      </w:r>
      <w:r w:rsidRPr="003D3060">
        <w:rPr>
          <w:b w:val="0"/>
          <w:lang w:val="en-US"/>
        </w:rPr>
        <w:tab/>
        <w:t xml:space="preserve">The National Tourist Office is not </w:t>
      </w:r>
      <w:r w:rsidRPr="003D3060">
        <w:rPr>
          <w:b w:val="0"/>
          <w:bCs/>
          <w:lang w:val="en-US"/>
        </w:rPr>
        <w:t>willing to adju</w:t>
      </w:r>
      <w:r w:rsidRPr="003D3060">
        <w:rPr>
          <w:b w:val="0"/>
          <w:lang w:val="en-US"/>
        </w:rPr>
        <w:t>s</w:t>
      </w:r>
      <w:r w:rsidRPr="003D3060">
        <w:rPr>
          <w:b w:val="0"/>
          <w:bCs/>
          <w:lang w:val="en-US"/>
        </w:rPr>
        <w:t>t their model to the extra wi</w:t>
      </w:r>
      <w:r w:rsidRPr="003D3060">
        <w:rPr>
          <w:b w:val="0"/>
          <w:lang w:val="en-US"/>
        </w:rPr>
        <w:t>s</w:t>
      </w:r>
      <w:r w:rsidRPr="003D3060">
        <w:rPr>
          <w:b w:val="0"/>
          <w:bCs/>
          <w:lang w:val="en-US"/>
        </w:rPr>
        <w:t>he</w:t>
      </w:r>
      <w:r w:rsidRPr="003D3060">
        <w:rPr>
          <w:b w:val="0"/>
          <w:lang w:val="en-US"/>
        </w:rPr>
        <w:t>s</w:t>
      </w:r>
      <w:r w:rsidRPr="003D3060">
        <w:rPr>
          <w:b w:val="0"/>
          <w:bCs/>
          <w:lang w:val="en-US"/>
        </w:rPr>
        <w:t xml:space="preserve"> of</w:t>
      </w:r>
      <w:r w:rsidRPr="003D3060">
        <w:rPr>
          <w:b w:val="0"/>
          <w:lang w:val="en-US"/>
        </w:rPr>
        <w:t xml:space="preserve"> Ilis Valley. Thanks to inheritance Ilis Valley can still collect their data: Their topic Alpin</w:t>
      </w:r>
      <w:r w:rsidRPr="003D3060">
        <w:rPr>
          <w:b w:val="0"/>
          <w:lang w:val="en-US"/>
        </w:rPr>
        <w:t>e</w:t>
      </w:r>
      <w:r w:rsidRPr="003D3060">
        <w:rPr>
          <w:b w:val="0"/>
          <w:lang w:val="en-US"/>
        </w:rPr>
        <w:t>Transports inherits everything from the national topic AlpineTransports, but adds as an extension the object class MITAlpineTransport with additional properties.</w:t>
      </w:r>
    </w:p>
    <w:p w14:paraId="595F7CC5" w14:textId="77777777" w:rsidR="00196C2A" w:rsidRPr="003D3060" w:rsidRDefault="00026FE6">
      <w:pPr>
        <w:rPr>
          <w:lang w:val="en-US"/>
        </w:rPr>
      </w:pPr>
      <w:r w:rsidRPr="003D3060">
        <w:rPr>
          <w:lang w:val="en-US"/>
        </w:rPr>
        <w:t>Thanks to inheritance this conflict could be solved. In Ilis Valley all railways are captured as MITAlpineTransport with all extensions. Since MITAlpineTransport is a sub class of Alpin</w:t>
      </w:r>
      <w:r w:rsidRPr="003D3060">
        <w:rPr>
          <w:lang w:val="en-US"/>
        </w:rPr>
        <w:t>e</w:t>
      </w:r>
      <w:r w:rsidRPr="003D3060">
        <w:rPr>
          <w:lang w:val="en-US"/>
        </w:rPr>
        <w:t>Transport (in accordance with the National Tourist Office), each MITAlpineTransport can be read as an ordinary AlpineTransport. Hence Ilis Valley can send their data just as they are to the National Tourist Office.</w:t>
      </w:r>
    </w:p>
    <w:p w14:paraId="3F42699C" w14:textId="77777777" w:rsidR="00026FE6" w:rsidRPr="003D3060" w:rsidRDefault="00A811FE" w:rsidP="00196C2A">
      <w:pPr>
        <w:pStyle w:val="WW-Blocktext"/>
        <w:rPr>
          <w:lang w:val="en-US"/>
        </w:rPr>
      </w:pPr>
      <w:r w:rsidRPr="003D3060">
        <w:rPr>
          <w:noProof/>
          <w:lang w:val="en-US" w:eastAsia="de-CH"/>
        </w:rPr>
        <w:drawing>
          <wp:anchor distT="0" distB="0" distL="114300" distR="114300" simplePos="0" relativeHeight="251717632" behindDoc="0" locked="0" layoutInCell="0" allowOverlap="1" wp14:anchorId="613FBD98" wp14:editId="22F669FF">
            <wp:simplePos x="0" y="0"/>
            <wp:positionH relativeFrom="column">
              <wp:posOffset>180340</wp:posOffset>
            </wp:positionH>
            <wp:positionV relativeFrom="paragraph">
              <wp:posOffset>0</wp:posOffset>
            </wp:positionV>
            <wp:extent cx="86360" cy="160655"/>
            <wp:effectExtent l="0" t="0" r="0" b="0"/>
            <wp:wrapNone/>
            <wp:docPr id="268" name="Bild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8"/>
                    <pic:cNvPicPr>
                      <a:picLocks/>
                    </pic:cNvPicPr>
                  </pic:nvPicPr>
                  <pic:blipFill>
                    <a:blip r:embed="rId57"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Inheritance can also be used to support federal characteristics.</w:t>
      </w:r>
    </w:p>
    <w:p w14:paraId="71DA498E" w14:textId="77777777" w:rsidR="00026FE6" w:rsidRPr="003D3060" w:rsidRDefault="00026FE6">
      <w:pPr>
        <w:pStyle w:val="Synonyme"/>
        <w:rPr>
          <w:lang w:val="en-US"/>
        </w:rPr>
      </w:pPr>
      <w:r w:rsidRPr="003D3060">
        <w:rPr>
          <w:lang w:val="en-US"/>
        </w:rPr>
        <w:t>To be exact it i</w:t>
      </w:r>
      <w:r w:rsidRPr="003D3060">
        <w:rPr>
          <w:bCs/>
          <w:lang w:val="en-US"/>
        </w:rPr>
        <w:t>s due to poly</w:t>
      </w:r>
      <w:r w:rsidRPr="003D3060">
        <w:rPr>
          <w:lang w:val="en-US"/>
        </w:rPr>
        <w:t>morphism that i</w:t>
      </w:r>
      <w:r w:rsidRPr="003D3060">
        <w:rPr>
          <w:bCs/>
          <w:lang w:val="en-US"/>
        </w:rPr>
        <w:t>s</w:t>
      </w:r>
      <w:r w:rsidRPr="003D3060">
        <w:rPr>
          <w:lang w:val="en-US"/>
        </w:rPr>
        <w:t xml:space="preserve"> rendered po</w:t>
      </w:r>
      <w:r w:rsidRPr="003D3060">
        <w:rPr>
          <w:bCs/>
          <w:lang w:val="en-US"/>
        </w:rPr>
        <w:t>s</w:t>
      </w:r>
      <w:r w:rsidRPr="003D3060">
        <w:rPr>
          <w:lang w:val="en-US"/>
        </w:rPr>
        <w:t xml:space="preserve">sible by inheritance: Each entity of a </w:t>
      </w:r>
      <w:r w:rsidRPr="003D3060">
        <w:rPr>
          <w:bCs/>
          <w:lang w:val="en-US"/>
        </w:rPr>
        <w:t>s</w:t>
      </w:r>
      <w:r w:rsidRPr="003D3060">
        <w:rPr>
          <w:lang w:val="en-US"/>
        </w:rPr>
        <w:t>ub cla</w:t>
      </w:r>
      <w:r w:rsidRPr="003D3060">
        <w:rPr>
          <w:bCs/>
          <w:lang w:val="en-US"/>
        </w:rPr>
        <w:t xml:space="preserve">ss can be regarded as part of the super class (cf. </w:t>
      </w:r>
      <w:r w:rsidR="00135315">
        <w:rPr>
          <w:bCs/>
          <w:lang w:val="en-US"/>
        </w:rPr>
        <w:t>paragraph</w:t>
      </w:r>
      <w:r w:rsidRPr="003D3060">
        <w:rPr>
          <w:bCs/>
          <w:lang w:val="en-US"/>
        </w:rPr>
        <w:t xml:space="preserve"> </w:t>
      </w:r>
      <w:r w:rsidRPr="003D3060">
        <w:rPr>
          <w:lang w:val="en-US"/>
        </w:rPr>
        <w:fldChar w:fldCharType="begin"/>
      </w:r>
      <w:r w:rsidRPr="003D3060">
        <w:rPr>
          <w:lang w:val="en-US"/>
        </w:rPr>
        <w:instrText xml:space="preserve"> REF _Ref25637470 \r \h </w:instrText>
      </w:r>
      <w:r w:rsidRPr="003D3060">
        <w:rPr>
          <w:lang w:val="en-US"/>
        </w:rPr>
      </w:r>
      <w:r w:rsidRPr="003D3060">
        <w:rPr>
          <w:lang w:val="en-US"/>
        </w:rPr>
        <w:fldChar w:fldCharType="separate"/>
      </w:r>
      <w:r w:rsidR="005309C2">
        <w:rPr>
          <w:lang w:val="en-US"/>
        </w:rPr>
        <w:t>5.5</w:t>
      </w:r>
      <w:r w:rsidRPr="003D3060">
        <w:rPr>
          <w:lang w:val="en-US"/>
        </w:rPr>
        <w:fldChar w:fldCharType="end"/>
      </w:r>
      <w:r w:rsidRPr="003D3060">
        <w:rPr>
          <w:lang w:val="en-US"/>
        </w:rPr>
        <w:t>). Thu</w:t>
      </w:r>
      <w:r w:rsidRPr="003D3060">
        <w:rPr>
          <w:bCs/>
          <w:lang w:val="en-US"/>
        </w:rPr>
        <w:t>s the National Tourist O</w:t>
      </w:r>
      <w:r w:rsidRPr="003D3060">
        <w:rPr>
          <w:bCs/>
          <w:lang w:val="en-US"/>
        </w:rPr>
        <w:t>f</w:t>
      </w:r>
      <w:r w:rsidRPr="003D3060">
        <w:rPr>
          <w:bCs/>
          <w:lang w:val="en-US"/>
        </w:rPr>
        <w:t>fice can process data from each alpine transport in the country even if it is an example of a local sub class of</w:t>
      </w:r>
      <w:r w:rsidRPr="003D3060">
        <w:rPr>
          <w:lang w:val="en-US"/>
        </w:rPr>
        <w:t xml:space="preserve"> «alpine tran</w:t>
      </w:r>
      <w:r w:rsidRPr="003D3060">
        <w:rPr>
          <w:bCs/>
          <w:lang w:val="en-US"/>
        </w:rPr>
        <w:t>sport</w:t>
      </w:r>
      <w:r w:rsidRPr="003D3060">
        <w:rPr>
          <w:lang w:val="en-US"/>
        </w:rPr>
        <w:t>» unknown to the National Tourist Office.</w:t>
      </w:r>
    </w:p>
    <w:p w14:paraId="5E44BC27" w14:textId="77777777" w:rsidR="00026FE6" w:rsidRPr="003D3060" w:rsidRDefault="00026FE6">
      <w:pPr>
        <w:rPr>
          <w:lang w:val="en-US"/>
        </w:rPr>
      </w:pPr>
    </w:p>
    <w:p w14:paraId="0DF30FD8" w14:textId="77777777" w:rsidR="00026FE6" w:rsidRPr="003D3060" w:rsidRDefault="00026FE6">
      <w:pPr>
        <w:rPr>
          <w:lang w:val="en-US"/>
        </w:rPr>
      </w:pPr>
      <w:r w:rsidRPr="003D3060">
        <w:rPr>
          <w:lang w:val="en-US"/>
        </w:rPr>
        <w:t>Inheritance doe</w:t>
      </w:r>
      <w:r w:rsidRPr="003D3060">
        <w:rPr>
          <w:bCs/>
          <w:lang w:val="en-US"/>
        </w:rPr>
        <w:t>s not go very far with</w:t>
      </w:r>
      <w:r w:rsidRPr="003D3060">
        <w:rPr>
          <w:lang w:val="en-US"/>
        </w:rPr>
        <w:t xml:space="preserve"> INTERLIS: Not only classe</w:t>
      </w:r>
      <w:r w:rsidRPr="003D3060">
        <w:rPr>
          <w:bCs/>
          <w:lang w:val="en-US"/>
        </w:rPr>
        <w:t>s a</w:t>
      </w:r>
      <w:r w:rsidRPr="003D3060">
        <w:rPr>
          <w:lang w:val="en-US"/>
        </w:rPr>
        <w:t>nd topic</w:t>
      </w:r>
      <w:r w:rsidRPr="003D3060">
        <w:rPr>
          <w:bCs/>
          <w:lang w:val="en-US"/>
        </w:rPr>
        <w:t>s</w:t>
      </w:r>
      <w:r w:rsidRPr="003D3060">
        <w:rPr>
          <w:lang w:val="en-US"/>
        </w:rPr>
        <w:t>, but al</w:t>
      </w:r>
      <w:r w:rsidRPr="003D3060">
        <w:rPr>
          <w:bCs/>
          <w:lang w:val="en-US"/>
        </w:rPr>
        <w:t>so d</w:t>
      </w:r>
      <w:r w:rsidRPr="003D3060">
        <w:rPr>
          <w:bCs/>
          <w:lang w:val="en-US"/>
        </w:rPr>
        <w:t>o</w:t>
      </w:r>
      <w:r w:rsidRPr="003D3060">
        <w:rPr>
          <w:bCs/>
          <w:lang w:val="en-US"/>
        </w:rPr>
        <w:t xml:space="preserve">mains </w:t>
      </w:r>
      <w:r w:rsidRPr="003D3060">
        <w:rPr>
          <w:lang w:val="en-US"/>
        </w:rPr>
        <w:t>(type</w:t>
      </w:r>
      <w:r w:rsidRPr="003D3060">
        <w:rPr>
          <w:bCs/>
          <w:lang w:val="en-US"/>
        </w:rPr>
        <w:t>s</w:t>
      </w:r>
      <w:r w:rsidRPr="003D3060">
        <w:rPr>
          <w:lang w:val="en-US"/>
        </w:rPr>
        <w:t>), view</w:t>
      </w:r>
      <w:r w:rsidRPr="003D3060">
        <w:rPr>
          <w:bCs/>
          <w:lang w:val="en-US"/>
        </w:rPr>
        <w:t>s, graphic definitions, in a certain sense even units can be inherited and specified.</w:t>
      </w:r>
    </w:p>
    <w:p w14:paraId="40B3859E" w14:textId="77777777" w:rsidR="00026FE6" w:rsidRPr="003D3060" w:rsidRDefault="00026FE6">
      <w:pPr>
        <w:pStyle w:val="berschrift2"/>
        <w:numPr>
          <w:ilvl w:val="1"/>
          <w:numId w:val="2"/>
        </w:numPr>
        <w:ind w:left="567"/>
        <w:rPr>
          <w:bCs/>
          <w:lang w:val="en-US"/>
        </w:rPr>
      </w:pPr>
      <w:r w:rsidRPr="003D3060">
        <w:rPr>
          <w:lang w:val="en-US"/>
        </w:rPr>
        <w:tab/>
      </w:r>
      <w:bookmarkStart w:id="57" w:name="_Toc236474532"/>
      <w:r w:rsidRPr="003D3060">
        <w:rPr>
          <w:bCs/>
          <w:lang w:val="en-US"/>
        </w:rPr>
        <w:t>S</w:t>
      </w:r>
      <w:r w:rsidRPr="003D3060">
        <w:rPr>
          <w:lang w:val="en-US"/>
        </w:rPr>
        <w:t>imple and multiple inheritance</w:t>
      </w:r>
      <w:bookmarkEnd w:id="57"/>
    </w:p>
    <w:p w14:paraId="4219E86C" w14:textId="77777777" w:rsidR="00026FE6" w:rsidRPr="003D3060" w:rsidRDefault="0017685E">
      <w:pPr>
        <w:rPr>
          <w:lang w:val="en-US"/>
        </w:rPr>
      </w:pPr>
      <w:r w:rsidRPr="003D3060">
        <w:rPr>
          <w:lang w:val="en-US"/>
        </w:rPr>
        <w:fldChar w:fldCharType="begin"/>
      </w:r>
      <w:r w:rsidRPr="003D3060">
        <w:rPr>
          <w:lang w:val="en-US"/>
        </w:rPr>
        <w:instrText xml:space="preserve"> XE "Inheritance:multiple" </w:instrText>
      </w:r>
      <w:r w:rsidRPr="003D3060">
        <w:rPr>
          <w:lang w:val="en-US"/>
        </w:rPr>
        <w:fldChar w:fldCharType="end"/>
      </w:r>
      <w:r w:rsidRPr="003D3060">
        <w:rPr>
          <w:lang w:val="en-US"/>
        </w:rPr>
        <w:fldChar w:fldCharType="begin"/>
      </w:r>
      <w:r w:rsidRPr="003D3060">
        <w:rPr>
          <w:lang w:val="en-US"/>
        </w:rPr>
        <w:instrText xml:space="preserve"> XE "Multiple inheritance" </w:instrText>
      </w:r>
      <w:r w:rsidRPr="003D3060">
        <w:rPr>
          <w:lang w:val="en-US"/>
        </w:rPr>
        <w:fldChar w:fldCharType="end"/>
      </w:r>
      <w:r w:rsidR="00026FE6" w:rsidRPr="003D3060">
        <w:rPr>
          <w:bCs/>
          <w:lang w:val="en-US"/>
        </w:rPr>
        <w:t>Some</w:t>
      </w:r>
      <w:r w:rsidR="00026FE6" w:rsidRPr="003D3060">
        <w:rPr>
          <w:lang w:val="en-US"/>
        </w:rPr>
        <w:t xml:space="preserve"> modeling language</w:t>
      </w:r>
      <w:r w:rsidR="00026FE6" w:rsidRPr="003D3060">
        <w:rPr>
          <w:bCs/>
          <w:lang w:val="en-US"/>
        </w:rPr>
        <w:t>s permit the simultaneous inheritance of several basic elements. Thus a class may refine several s</w:t>
      </w:r>
      <w:r w:rsidR="00026FE6" w:rsidRPr="003D3060">
        <w:rPr>
          <w:bCs/>
          <w:lang w:val="en-US"/>
        </w:rPr>
        <w:t>u</w:t>
      </w:r>
      <w:r w:rsidR="00026FE6" w:rsidRPr="003D3060">
        <w:rPr>
          <w:bCs/>
          <w:lang w:val="en-US"/>
        </w:rPr>
        <w:t>per classes at the same time.</w:t>
      </w:r>
    </w:p>
    <w:p w14:paraId="76F651E5" w14:textId="77777777" w:rsidR="00026FE6" w:rsidRPr="003D3060" w:rsidRDefault="00026FE6">
      <w:pPr>
        <w:rPr>
          <w:lang w:val="en-US"/>
        </w:rPr>
      </w:pPr>
      <w:r w:rsidRPr="003D3060">
        <w:rPr>
          <w:lang w:val="en-US"/>
        </w:rPr>
        <w:t>In information technology it i</w:t>
      </w:r>
      <w:r w:rsidRPr="003D3060">
        <w:rPr>
          <w:bCs/>
          <w:lang w:val="en-US"/>
        </w:rPr>
        <w:t xml:space="preserve">s debated as to how useful this really is. Models using multiple inheritance often become more confusing. Hence </w:t>
      </w:r>
      <w:r w:rsidRPr="003D3060">
        <w:rPr>
          <w:lang w:val="en-US"/>
        </w:rPr>
        <w:t>INTERLIS only applie</w:t>
      </w:r>
      <w:r w:rsidRPr="003D3060">
        <w:rPr>
          <w:bCs/>
          <w:lang w:val="en-US"/>
        </w:rPr>
        <w:t>s simple inheritance.</w:t>
      </w:r>
    </w:p>
    <w:p w14:paraId="62B0B626" w14:textId="77777777" w:rsidR="00026FE6" w:rsidRPr="003D3060" w:rsidRDefault="00026FE6">
      <w:pPr>
        <w:rPr>
          <w:lang w:val="en-US"/>
        </w:rPr>
        <w:sectPr w:rsidR="00026FE6" w:rsidRPr="003D3060">
          <w:headerReference w:type="default" r:id="rId58"/>
          <w:headerReference w:type="first" r:id="rId59"/>
          <w:footnotePr>
            <w:pos w:val="beneathText"/>
          </w:footnotePr>
          <w:pgSz w:w="11905" w:h="16837"/>
          <w:pgMar w:top="1701" w:right="1418" w:bottom="1701" w:left="1418" w:header="1418" w:footer="720" w:gutter="0"/>
          <w:cols w:space="720"/>
          <w:titlePg/>
        </w:sectPr>
      </w:pPr>
    </w:p>
    <w:p w14:paraId="3048C8AA" w14:textId="77777777" w:rsidR="00026FE6" w:rsidRPr="003D3060" w:rsidRDefault="00026FE6">
      <w:pPr>
        <w:pStyle w:val="berschrift1"/>
        <w:ind w:left="431" w:hanging="431"/>
        <w:rPr>
          <w:lang w:val="en-US"/>
        </w:rPr>
      </w:pPr>
      <w:bookmarkStart w:id="58" w:name="_Toc236474533"/>
      <w:r w:rsidRPr="003D3060">
        <w:rPr>
          <w:lang w:val="en-US"/>
        </w:rPr>
        <w:lastRenderedPageBreak/>
        <w:t>The data model under clo</w:t>
      </w:r>
      <w:r w:rsidRPr="003D3060">
        <w:rPr>
          <w:bCs/>
          <w:lang w:val="en-US"/>
        </w:rPr>
        <w:t>ser scrutiny</w:t>
      </w:r>
      <w:bookmarkEnd w:id="58"/>
    </w:p>
    <w:p w14:paraId="7346FB12" w14:textId="77777777" w:rsidR="00026FE6" w:rsidRPr="003D3060" w:rsidRDefault="00026FE6">
      <w:pPr>
        <w:pStyle w:val="berschrift2"/>
        <w:numPr>
          <w:ilvl w:val="1"/>
          <w:numId w:val="2"/>
        </w:numPr>
        <w:ind w:left="567"/>
        <w:rPr>
          <w:bCs/>
          <w:lang w:val="en-US"/>
        </w:rPr>
      </w:pPr>
      <w:bookmarkStart w:id="59" w:name="_Ref20649792"/>
      <w:r w:rsidRPr="003D3060">
        <w:rPr>
          <w:lang w:val="en-US"/>
        </w:rPr>
        <w:tab/>
      </w:r>
      <w:bookmarkStart w:id="60" w:name="_Toc236474534"/>
      <w:r w:rsidRPr="003D3060">
        <w:rPr>
          <w:bCs/>
          <w:lang w:val="en-US"/>
        </w:rPr>
        <w:t>Sovereigns a</w:t>
      </w:r>
      <w:r w:rsidRPr="003D3060">
        <w:rPr>
          <w:lang w:val="en-US"/>
        </w:rPr>
        <w:t xml:space="preserve">nd pennies </w:t>
      </w:r>
      <w:r w:rsidR="004A348A" w:rsidRPr="003D3060">
        <w:rPr>
          <w:lang w:val="en-US"/>
        </w:rPr>
        <w:t>–</w:t>
      </w:r>
      <w:r w:rsidRPr="003D3060">
        <w:rPr>
          <w:lang w:val="en-US"/>
        </w:rPr>
        <w:t xml:space="preserve"> Numeric data type</w:t>
      </w:r>
      <w:r w:rsidRPr="003D3060">
        <w:rPr>
          <w:bCs/>
          <w:lang w:val="en-US"/>
        </w:rPr>
        <w:t>s</w:t>
      </w:r>
      <w:bookmarkEnd w:id="59"/>
      <w:bookmarkEnd w:id="60"/>
    </w:p>
    <w:p w14:paraId="051ACF2A" w14:textId="77777777" w:rsidR="00026FE6" w:rsidRPr="003D3060" w:rsidRDefault="00026FE6">
      <w:pPr>
        <w:pStyle w:val="berschrift3"/>
        <w:rPr>
          <w:lang w:val="en-US"/>
        </w:rPr>
      </w:pPr>
      <w:bookmarkStart w:id="61" w:name="_Toc236474535"/>
      <w:r w:rsidRPr="003D3060">
        <w:rPr>
          <w:lang w:val="en-US"/>
        </w:rPr>
        <w:t>Value domain</w:t>
      </w:r>
      <w:bookmarkEnd w:id="61"/>
    </w:p>
    <w:p w14:paraId="708A27D7" w14:textId="77777777" w:rsidR="00026FE6" w:rsidRPr="003D3060" w:rsidRDefault="00026FE6">
      <w:pPr>
        <w:rPr>
          <w:lang w:val="en-US"/>
        </w:rPr>
      </w:pPr>
      <w:r w:rsidRPr="003D3060">
        <w:rPr>
          <w:lang w:val="en-US"/>
        </w:rPr>
        <w:t xml:space="preserve">A </w:t>
      </w:r>
      <w:r w:rsidRPr="003D3060">
        <w:rPr>
          <w:bCs/>
          <w:lang w:val="en-US"/>
        </w:rPr>
        <w:t xml:space="preserve">simple ticket for a single ride with the </w:t>
      </w:r>
      <w:r w:rsidRPr="003D3060">
        <w:rPr>
          <w:lang w:val="en-US"/>
        </w:rPr>
        <w:t>funicular up to Mount Ilis cost</w:t>
      </w:r>
      <w:r w:rsidRPr="003D3060">
        <w:rPr>
          <w:bCs/>
          <w:lang w:val="en-US"/>
        </w:rPr>
        <w:t>s</w:t>
      </w:r>
      <w:r w:rsidRPr="003D3060">
        <w:rPr>
          <w:lang w:val="en-US"/>
        </w:rPr>
        <w:t xml:space="preserve"> 10 Ahland </w:t>
      </w:r>
      <w:r w:rsidRPr="003D3060">
        <w:rPr>
          <w:bCs/>
          <w:lang w:val="en-US"/>
        </w:rPr>
        <w:t>s</w:t>
      </w:r>
      <w:r w:rsidRPr="003D3060">
        <w:rPr>
          <w:lang w:val="en-US"/>
        </w:rPr>
        <w:t>overeign</w:t>
      </w:r>
      <w:r w:rsidRPr="003D3060">
        <w:rPr>
          <w:bCs/>
          <w:lang w:val="en-US"/>
        </w:rPr>
        <w:t>s</w:t>
      </w:r>
      <w:r w:rsidRPr="003D3060">
        <w:rPr>
          <w:lang w:val="en-US"/>
        </w:rPr>
        <w:t xml:space="preserve">, a yearly </w:t>
      </w:r>
      <w:r w:rsidRPr="003D3060">
        <w:rPr>
          <w:bCs/>
          <w:lang w:val="en-US"/>
        </w:rPr>
        <w:t>s</w:t>
      </w:r>
      <w:r w:rsidRPr="003D3060">
        <w:rPr>
          <w:lang w:val="en-US"/>
        </w:rPr>
        <w:t>port pa</w:t>
      </w:r>
      <w:r w:rsidRPr="003D3060">
        <w:rPr>
          <w:bCs/>
          <w:lang w:val="en-US"/>
        </w:rPr>
        <w:t>ss</w:t>
      </w:r>
      <w:r w:rsidRPr="003D3060">
        <w:rPr>
          <w:lang w:val="en-US"/>
        </w:rPr>
        <w:t xml:space="preserve"> is worth 635 </w:t>
      </w:r>
      <w:r w:rsidRPr="003D3060">
        <w:rPr>
          <w:bCs/>
          <w:lang w:val="en-US"/>
        </w:rPr>
        <w:t>s</w:t>
      </w:r>
      <w:r w:rsidRPr="003D3060">
        <w:rPr>
          <w:lang w:val="en-US"/>
        </w:rPr>
        <w:t>overeign</w:t>
      </w:r>
      <w:r w:rsidRPr="003D3060">
        <w:rPr>
          <w:bCs/>
          <w:lang w:val="en-US"/>
        </w:rPr>
        <w:t>s</w:t>
      </w:r>
      <w:r w:rsidRPr="003D3060">
        <w:rPr>
          <w:lang w:val="en-US"/>
        </w:rPr>
        <w:t xml:space="preserve">. So how </w:t>
      </w:r>
      <w:r w:rsidRPr="003D3060">
        <w:rPr>
          <w:bCs/>
          <w:lang w:val="en-US"/>
        </w:rPr>
        <w:t>should the price of a ticket be modeled</w:t>
      </w:r>
      <w:r w:rsidRPr="003D3060">
        <w:rPr>
          <w:lang w:val="en-US"/>
        </w:rPr>
        <w:t>?</w:t>
      </w:r>
    </w:p>
    <w:p w14:paraId="7F275C09" w14:textId="77777777" w:rsidR="00026FE6" w:rsidRPr="003D3060" w:rsidRDefault="00026FE6">
      <w:pPr>
        <w:rPr>
          <w:lang w:val="en-US"/>
        </w:rPr>
      </w:pPr>
      <w:r w:rsidRPr="003D3060">
        <w:rPr>
          <w:lang w:val="en-US"/>
        </w:rPr>
        <w:t>Whoever i</w:t>
      </w:r>
      <w:r w:rsidRPr="003D3060">
        <w:rPr>
          <w:bCs/>
          <w:lang w:val="en-US"/>
        </w:rPr>
        <w:t xml:space="preserve">s </w:t>
      </w:r>
      <w:r w:rsidRPr="003D3060">
        <w:rPr>
          <w:lang w:val="en-US"/>
        </w:rPr>
        <w:t>u</w:t>
      </w:r>
      <w:r w:rsidRPr="003D3060">
        <w:rPr>
          <w:bCs/>
          <w:lang w:val="en-US"/>
        </w:rPr>
        <w:t>s</w:t>
      </w:r>
      <w:r w:rsidRPr="003D3060">
        <w:rPr>
          <w:lang w:val="en-US"/>
        </w:rPr>
        <w:t>ed to dealing with programming language would think immediately of whole number («Integer»</w:t>
      </w:r>
      <w:r w:rsidR="00627DCB" w:rsidRPr="003D3060">
        <w:rPr>
          <w:lang w:val="en-US"/>
        </w:rPr>
        <w:t>)</w:t>
      </w:r>
      <w:r w:rsidRPr="003D3060">
        <w:rPr>
          <w:lang w:val="en-US"/>
        </w:rPr>
        <w:fldChar w:fldCharType="begin"/>
      </w:r>
      <w:r w:rsidRPr="003D3060">
        <w:rPr>
          <w:lang w:val="en-US"/>
        </w:rPr>
        <w:instrText xml:space="preserve"> XE "Integer" </w:instrText>
      </w:r>
      <w:r w:rsidRPr="003D3060">
        <w:rPr>
          <w:lang w:val="en-US"/>
        </w:rPr>
        <w:fldChar w:fldCharType="end"/>
      </w:r>
      <w:r w:rsidRPr="003D3060">
        <w:rPr>
          <w:lang w:val="en-US"/>
        </w:rPr>
        <w:t xml:space="preserve"> or </w:t>
      </w:r>
      <w:r w:rsidRPr="003D3060">
        <w:rPr>
          <w:lang w:val="en-US"/>
        </w:rPr>
        <w:fldChar w:fldCharType="begin"/>
      </w:r>
      <w:r w:rsidRPr="003D3060">
        <w:rPr>
          <w:lang w:val="en-US"/>
        </w:rPr>
        <w:instrText>XE "Floating point number"</w:instrText>
      </w:r>
      <w:r w:rsidRPr="003D3060">
        <w:rPr>
          <w:lang w:val="en-US"/>
        </w:rPr>
        <w:fldChar w:fldCharType="end"/>
      </w:r>
      <w:r w:rsidRPr="003D3060">
        <w:rPr>
          <w:lang w:val="en-US"/>
        </w:rPr>
        <w:t>floating point number («Real»</w:t>
      </w:r>
      <w:r w:rsidR="00757CBE" w:rsidRPr="003D3060">
        <w:rPr>
          <w:lang w:val="en-US"/>
        </w:rPr>
        <w:t>)</w:t>
      </w:r>
      <w:r w:rsidRPr="003D3060">
        <w:rPr>
          <w:lang w:val="en-US"/>
        </w:rPr>
        <w:fldChar w:fldCharType="begin"/>
      </w:r>
      <w:r w:rsidRPr="003D3060">
        <w:rPr>
          <w:lang w:val="en-US"/>
        </w:rPr>
        <w:instrText>XE "Real (floating point number)"</w:instrText>
      </w:r>
      <w:r w:rsidRPr="003D3060">
        <w:rPr>
          <w:lang w:val="en-US"/>
        </w:rPr>
        <w:fldChar w:fldCharType="end"/>
      </w:r>
      <w:r w:rsidRPr="003D3060">
        <w:rPr>
          <w:lang w:val="en-US"/>
        </w:rPr>
        <w:t>. With many programming language</w:t>
      </w:r>
      <w:r w:rsidRPr="003D3060">
        <w:rPr>
          <w:bCs/>
          <w:lang w:val="en-US"/>
        </w:rPr>
        <w:t xml:space="preserve">s and data base it is possible to determine the memory space a number </w:t>
      </w:r>
      <w:r w:rsidRPr="003D3060">
        <w:rPr>
          <w:lang w:val="en-US"/>
        </w:rPr>
        <w:t>w</w:t>
      </w:r>
      <w:r w:rsidRPr="003D3060">
        <w:rPr>
          <w:bCs/>
          <w:lang w:val="en-US"/>
        </w:rPr>
        <w:t xml:space="preserve">ill take up, hence ensue size and precision of the numbers that can be stored </w:t>
      </w:r>
      <w:r w:rsidRPr="003D3060">
        <w:rPr>
          <w:lang w:val="en-US"/>
        </w:rPr>
        <w:t>(«short integer», «long integer», «double precision», etc.). Thu</w:t>
      </w:r>
      <w:r w:rsidRPr="003D3060">
        <w:rPr>
          <w:bCs/>
          <w:lang w:val="en-US"/>
        </w:rPr>
        <w:t xml:space="preserve">s one </w:t>
      </w:r>
      <w:r w:rsidRPr="003D3060">
        <w:rPr>
          <w:lang w:val="en-US"/>
        </w:rPr>
        <w:t>w</w:t>
      </w:r>
      <w:r w:rsidRPr="003D3060">
        <w:rPr>
          <w:bCs/>
          <w:lang w:val="en-US"/>
        </w:rPr>
        <w:t xml:space="preserve">ould consider the domain </w:t>
      </w:r>
      <w:r w:rsidRPr="003D3060">
        <w:rPr>
          <w:lang w:val="en-US"/>
        </w:rPr>
        <w:t>w</w:t>
      </w:r>
      <w:r w:rsidRPr="003D3060">
        <w:rPr>
          <w:bCs/>
          <w:lang w:val="en-US"/>
        </w:rPr>
        <w:t xml:space="preserve">ithin </w:t>
      </w:r>
      <w:r w:rsidRPr="003D3060">
        <w:rPr>
          <w:lang w:val="en-US"/>
        </w:rPr>
        <w:t>w</w:t>
      </w:r>
      <w:r w:rsidRPr="003D3060">
        <w:rPr>
          <w:bCs/>
          <w:lang w:val="en-US"/>
        </w:rPr>
        <w:t xml:space="preserve">hich the value </w:t>
      </w:r>
      <w:r w:rsidRPr="003D3060">
        <w:rPr>
          <w:lang w:val="en-US"/>
        </w:rPr>
        <w:t>w</w:t>
      </w:r>
      <w:r w:rsidRPr="003D3060">
        <w:rPr>
          <w:bCs/>
          <w:lang w:val="en-US"/>
        </w:rPr>
        <w:t>ould a</w:t>
      </w:r>
      <w:r w:rsidRPr="003D3060">
        <w:rPr>
          <w:bCs/>
          <w:lang w:val="en-US"/>
        </w:rPr>
        <w:t>p</w:t>
      </w:r>
      <w:r w:rsidRPr="003D3060">
        <w:rPr>
          <w:bCs/>
          <w:lang w:val="en-US"/>
        </w:rPr>
        <w:t xml:space="preserve">proximately be situated and choose </w:t>
      </w:r>
      <w:r w:rsidRPr="003D3060">
        <w:rPr>
          <w:lang w:val="en-US"/>
        </w:rPr>
        <w:t>storage accordingly.</w:t>
      </w:r>
    </w:p>
    <w:p w14:paraId="2402CBEB" w14:textId="77777777" w:rsidR="00026FE6" w:rsidRPr="003D3060" w:rsidRDefault="00026FE6">
      <w:pPr>
        <w:rPr>
          <w:lang w:val="en-US"/>
        </w:rPr>
      </w:pPr>
      <w:r w:rsidRPr="003D3060">
        <w:rPr>
          <w:lang w:val="en-US"/>
        </w:rPr>
        <w:t>When modeling at conceptual level most likely one would not want to be bothered with sto</w:t>
      </w:r>
      <w:r w:rsidRPr="003D3060">
        <w:rPr>
          <w:lang w:val="en-US"/>
        </w:rPr>
        <w:t>r</w:t>
      </w:r>
      <w:r w:rsidRPr="003D3060">
        <w:rPr>
          <w:lang w:val="en-US"/>
        </w:rPr>
        <w:t>age. However it i</w:t>
      </w:r>
      <w:r w:rsidRPr="003D3060">
        <w:rPr>
          <w:bCs/>
          <w:lang w:val="en-US"/>
        </w:rPr>
        <w:t>s possible to indicate the highe</w:t>
      </w:r>
      <w:r w:rsidRPr="003D3060">
        <w:rPr>
          <w:lang w:val="en-US"/>
        </w:rPr>
        <w:t>s</w:t>
      </w:r>
      <w:r w:rsidRPr="003D3060">
        <w:rPr>
          <w:bCs/>
          <w:lang w:val="en-US"/>
        </w:rPr>
        <w:t>t and lo</w:t>
      </w:r>
      <w:r w:rsidRPr="003D3060">
        <w:rPr>
          <w:lang w:val="en-US"/>
        </w:rPr>
        <w:t>w</w:t>
      </w:r>
      <w:r w:rsidRPr="003D3060">
        <w:rPr>
          <w:bCs/>
          <w:lang w:val="en-US"/>
        </w:rPr>
        <w:t>est value admissible and to dete</w:t>
      </w:r>
      <w:r w:rsidRPr="003D3060">
        <w:rPr>
          <w:bCs/>
          <w:lang w:val="en-US"/>
        </w:rPr>
        <w:t>r</w:t>
      </w:r>
      <w:r w:rsidRPr="003D3060">
        <w:rPr>
          <w:bCs/>
          <w:lang w:val="en-US"/>
        </w:rPr>
        <w:t>mine at the same time the number of digits and exponents.</w:t>
      </w:r>
    </w:p>
    <w:p w14:paraId="1A55B996" w14:textId="77777777" w:rsidR="00026FE6" w:rsidRPr="003D3060" w:rsidRDefault="00026FE6">
      <w:pPr>
        <w:rPr>
          <w:lang w:val="en-US"/>
        </w:rPr>
      </w:pPr>
      <w:r w:rsidRPr="003D3060">
        <w:rPr>
          <w:lang w:val="en-US"/>
        </w:rPr>
        <w:t>Since price</w:t>
      </w:r>
      <w:r w:rsidRPr="003D3060">
        <w:rPr>
          <w:bCs/>
          <w:lang w:val="en-US"/>
        </w:rPr>
        <w:t>s</w:t>
      </w:r>
      <w:r w:rsidRPr="003D3060">
        <w:rPr>
          <w:lang w:val="en-US"/>
        </w:rPr>
        <w:t xml:space="preserve"> lie between 10 and 635 </w:t>
      </w:r>
      <w:r w:rsidRPr="003D3060">
        <w:rPr>
          <w:bCs/>
          <w:lang w:val="en-US"/>
        </w:rPr>
        <w:t xml:space="preserve">sovereigns </w:t>
      </w:r>
      <w:r w:rsidRPr="003D3060">
        <w:rPr>
          <w:lang w:val="en-US"/>
        </w:rPr>
        <w:t>w</w:t>
      </w:r>
      <w:r w:rsidRPr="003D3060">
        <w:rPr>
          <w:bCs/>
          <w:lang w:val="en-US"/>
        </w:rPr>
        <w:t xml:space="preserve">e could then </w:t>
      </w:r>
      <w:r w:rsidRPr="003D3060">
        <w:rPr>
          <w:lang w:val="en-US"/>
        </w:rPr>
        <w:t>w</w:t>
      </w:r>
      <w:r w:rsidRPr="003D3060">
        <w:rPr>
          <w:bCs/>
          <w:lang w:val="en-US"/>
        </w:rPr>
        <w:t>rite</w:t>
      </w:r>
      <w:r w:rsidRPr="003D3060">
        <w:rPr>
          <w:lang w:val="en-US"/>
        </w:rPr>
        <w:t>:</w:t>
      </w:r>
    </w:p>
    <w:p w14:paraId="65BD6058" w14:textId="77777777" w:rsidR="00026FE6" w:rsidRPr="003D3060" w:rsidRDefault="00026FE6" w:rsidP="00A9471E">
      <w:pPr>
        <w:pStyle w:val="Beispielcode"/>
        <w:rPr>
          <w:lang w:val="en-US"/>
        </w:rPr>
      </w:pPr>
      <w:r w:rsidRPr="003D3060">
        <w:rPr>
          <w:lang w:val="en-US"/>
        </w:rPr>
        <w:t>Price: 10 .. 635;</w:t>
      </w:r>
    </w:p>
    <w:p w14:paraId="2D25FA4B" w14:textId="77777777" w:rsidR="00026FE6" w:rsidRPr="003D3060" w:rsidRDefault="00026FE6">
      <w:pPr>
        <w:rPr>
          <w:lang w:val="en-US"/>
        </w:rPr>
      </w:pPr>
      <w:r w:rsidRPr="003D3060">
        <w:rPr>
          <w:lang w:val="en-US"/>
        </w:rPr>
        <w:t>However thi</w:t>
      </w:r>
      <w:r w:rsidRPr="003D3060">
        <w:rPr>
          <w:bCs/>
          <w:lang w:val="en-US"/>
        </w:rPr>
        <w:t xml:space="preserve">s </w:t>
      </w:r>
      <w:r w:rsidRPr="003D3060">
        <w:rPr>
          <w:lang w:val="en-US"/>
        </w:rPr>
        <w:t>w</w:t>
      </w:r>
      <w:r w:rsidRPr="003D3060">
        <w:rPr>
          <w:bCs/>
          <w:lang w:val="en-US"/>
        </w:rPr>
        <w:t xml:space="preserve">ould also decide that the price can never be less than </w:t>
      </w:r>
      <w:r w:rsidRPr="003D3060">
        <w:rPr>
          <w:lang w:val="en-US"/>
        </w:rPr>
        <w:t xml:space="preserve">10 </w:t>
      </w:r>
      <w:r w:rsidRPr="003D3060">
        <w:rPr>
          <w:bCs/>
          <w:lang w:val="en-US"/>
        </w:rPr>
        <w:t>s</w:t>
      </w:r>
      <w:r w:rsidRPr="003D3060">
        <w:rPr>
          <w:lang w:val="en-US"/>
        </w:rPr>
        <w:t>overeign</w:t>
      </w:r>
      <w:r w:rsidRPr="003D3060">
        <w:rPr>
          <w:bCs/>
          <w:lang w:val="en-US"/>
        </w:rPr>
        <w:t>s</w:t>
      </w:r>
      <w:r w:rsidRPr="003D3060">
        <w:rPr>
          <w:lang w:val="en-US"/>
        </w:rPr>
        <w:t xml:space="preserve"> or more than 635 </w:t>
      </w:r>
      <w:r w:rsidRPr="003D3060">
        <w:rPr>
          <w:bCs/>
          <w:lang w:val="en-US"/>
        </w:rPr>
        <w:t xml:space="preserve">sovereigns, </w:t>
      </w:r>
      <w:r w:rsidRPr="003D3060">
        <w:rPr>
          <w:lang w:val="en-US"/>
        </w:rPr>
        <w:t>w</w:t>
      </w:r>
      <w:r w:rsidRPr="003D3060">
        <w:rPr>
          <w:bCs/>
          <w:lang w:val="en-US"/>
        </w:rPr>
        <w:t>hich of course is very undesirable</w:t>
      </w:r>
      <w:r w:rsidRPr="003D3060">
        <w:rPr>
          <w:lang w:val="en-US"/>
        </w:rPr>
        <w:t xml:space="preserve">. As a lower limit 0 </w:t>
      </w:r>
      <w:r w:rsidRPr="003D3060">
        <w:rPr>
          <w:bCs/>
          <w:lang w:val="en-US"/>
        </w:rPr>
        <w:t>seems</w:t>
      </w:r>
      <w:r w:rsidRPr="003D3060">
        <w:rPr>
          <w:lang w:val="en-US"/>
        </w:rPr>
        <w:t xml:space="preserve"> plausible. But the upper limit? It is unlikely to be more than 10</w:t>
      </w:r>
      <w:r w:rsidR="001C1AFF" w:rsidRPr="003D3060">
        <w:rPr>
          <w:lang w:val="en-US"/>
        </w:rPr>
        <w:t>'</w:t>
      </w:r>
      <w:r w:rsidRPr="003D3060">
        <w:rPr>
          <w:lang w:val="en-US"/>
        </w:rPr>
        <w:t xml:space="preserve">000 </w:t>
      </w:r>
      <w:r w:rsidRPr="003D3060">
        <w:rPr>
          <w:bCs/>
          <w:lang w:val="en-US"/>
        </w:rPr>
        <w:t>sovereigns</w:t>
      </w:r>
      <w:r w:rsidRPr="003D3060">
        <w:rPr>
          <w:lang w:val="en-US"/>
        </w:rPr>
        <w:t>. So 10</w:t>
      </w:r>
      <w:r w:rsidR="001C1AFF" w:rsidRPr="003D3060">
        <w:rPr>
          <w:lang w:val="en-US"/>
        </w:rPr>
        <w:t>'</w:t>
      </w:r>
      <w:r w:rsidRPr="003D3060">
        <w:rPr>
          <w:lang w:val="en-US"/>
        </w:rPr>
        <w:t>000? Wherever because of a particular application a precise limit cannot be determined, in any case it would not make sense to select the value just so that shorter storage (e.g</w:t>
      </w:r>
      <w:r w:rsidRPr="003D3060">
        <w:rPr>
          <w:i/>
          <w:lang w:val="en-US"/>
        </w:rPr>
        <w:t>. short integer</w:t>
      </w:r>
      <w:r w:rsidRPr="003D3060">
        <w:rPr>
          <w:lang w:val="en-US"/>
        </w:rPr>
        <w:t xml:space="preserve"> with value between –32768 and 32767) would not be sufficient.</w:t>
      </w:r>
    </w:p>
    <w:p w14:paraId="24FFDF6C" w14:textId="77777777" w:rsidR="00BC6F3A" w:rsidRPr="003D3060" w:rsidRDefault="00026FE6">
      <w:pPr>
        <w:rPr>
          <w:lang w:val="en-US"/>
        </w:rPr>
      </w:pPr>
      <w:r w:rsidRPr="003D3060">
        <w:rPr>
          <w:lang w:val="en-US"/>
        </w:rPr>
        <w:t xml:space="preserve">Of course it is also important to consider the number of decimals necessary. If prices may feature pennies then the limit would have to be set with to decimals. With an attribute which for instance represents an investment budget you are likely to deal in millions, when dealing with </w:t>
      </w:r>
      <w:r w:rsidR="00687880" w:rsidRPr="003D3060">
        <w:rPr>
          <w:lang w:val="en-US"/>
        </w:rPr>
        <w:fldChar w:fldCharType="begin"/>
      </w:r>
      <w:r w:rsidR="00687880" w:rsidRPr="003D3060">
        <w:rPr>
          <w:lang w:val="en-US"/>
        </w:rPr>
        <w:instrText>XE "Dimension"</w:instrText>
      </w:r>
      <w:r w:rsidR="00687880" w:rsidRPr="003D3060">
        <w:rPr>
          <w:lang w:val="en-US"/>
        </w:rPr>
        <w:fldChar w:fldCharType="end"/>
      </w:r>
      <w:r w:rsidRPr="003D3060">
        <w:rPr>
          <w:lang w:val="en-US"/>
        </w:rPr>
        <w:t>dimensions two digits will be sufficient. However these may refer to a thousand, a million or even a billion.</w:t>
      </w:r>
    </w:p>
    <w:p w14:paraId="072AF35A" w14:textId="77777777" w:rsidR="00026FE6" w:rsidRPr="003D3060" w:rsidRDefault="00026FE6" w:rsidP="00A9471E">
      <w:pPr>
        <w:pStyle w:val="Beispielcode"/>
        <w:rPr>
          <w:lang w:val="en-US"/>
        </w:rPr>
      </w:pPr>
      <w:r w:rsidRPr="003D3060">
        <w:rPr>
          <w:lang w:val="en-US"/>
        </w:rPr>
        <w:t>Price: 0.00 .. 9999.99;</w:t>
      </w:r>
      <w:r w:rsidRPr="003D3060">
        <w:rPr>
          <w:lang w:val="en-US"/>
        </w:rPr>
        <w:br/>
        <w:t>Budget: 0.00E6 .. 999.99E6;</w:t>
      </w:r>
      <w:r w:rsidRPr="003D3060">
        <w:rPr>
          <w:lang w:val="en-US"/>
        </w:rPr>
        <w:br/>
        <w:t>GrossNationalProduct: 0.0E0 .. 9.9E20;</w:t>
      </w:r>
    </w:p>
    <w:p w14:paraId="15C67141" w14:textId="77777777" w:rsidR="00026FE6" w:rsidRPr="003D3060" w:rsidRDefault="00026FE6">
      <w:pPr>
        <w:rPr>
          <w:lang w:val="en-US"/>
        </w:rPr>
      </w:pPr>
      <w:r w:rsidRPr="003D3060">
        <w:rPr>
          <w:lang w:val="en-US"/>
        </w:rPr>
        <w:t xml:space="preserve">The number of decimals describes the </w:t>
      </w:r>
      <w:r w:rsidR="000958FB" w:rsidRPr="003D3060">
        <w:rPr>
          <w:lang w:val="en-US"/>
        </w:rPr>
        <w:fldChar w:fldCharType="begin"/>
      </w:r>
      <w:r w:rsidR="000958FB" w:rsidRPr="003D3060">
        <w:rPr>
          <w:lang w:val="en-US"/>
        </w:rPr>
        <w:instrText>XE "Precision:of numeric types"</w:instrText>
      </w:r>
      <w:r w:rsidR="000958FB" w:rsidRPr="003D3060">
        <w:rPr>
          <w:lang w:val="en-US"/>
        </w:rPr>
        <w:fldChar w:fldCharType="end"/>
      </w:r>
      <w:r w:rsidRPr="003D3060">
        <w:rPr>
          <w:lang w:val="en-US"/>
        </w:rPr>
        <w:t>precision: «4.3 Mi</w:t>
      </w:r>
      <w:r w:rsidRPr="003D3060">
        <w:rPr>
          <w:lang w:val="en-US"/>
        </w:rPr>
        <w:t>l</w:t>
      </w:r>
      <w:r w:rsidRPr="003D3060">
        <w:rPr>
          <w:lang w:val="en-US"/>
        </w:rPr>
        <w:t>lion» (4.3E6 = 4.3 · 10</w:t>
      </w:r>
      <w:r w:rsidRPr="003D3060">
        <w:rPr>
          <w:kern w:val="22"/>
          <w:position w:val="6"/>
          <w:sz w:val="16"/>
          <w:lang w:val="en-US"/>
        </w:rPr>
        <w:t>6</w:t>
      </w:r>
      <w:r w:rsidRPr="003D3060">
        <w:rPr>
          <w:lang w:val="en-US"/>
        </w:rPr>
        <w:t>) is not as precise an indication as «4300000».</w:t>
      </w:r>
    </w:p>
    <w:p w14:paraId="78F38EDF" w14:textId="77777777" w:rsidR="00026FE6" w:rsidRPr="003D3060" w:rsidRDefault="00026FE6">
      <w:pPr>
        <w:pStyle w:val="berschrift3"/>
        <w:rPr>
          <w:lang w:val="en-US"/>
        </w:rPr>
      </w:pPr>
      <w:bookmarkStart w:id="62" w:name="_Ref20648495"/>
      <w:bookmarkStart w:id="63" w:name="_Toc236474536"/>
      <w:r w:rsidRPr="003D3060">
        <w:rPr>
          <w:lang w:val="en-US"/>
        </w:rPr>
        <w:lastRenderedPageBreak/>
        <w:t>Units</w:t>
      </w:r>
      <w:bookmarkEnd w:id="62"/>
      <w:bookmarkEnd w:id="63"/>
    </w:p>
    <w:p w14:paraId="32BCED0F" w14:textId="77777777" w:rsidR="00026FE6" w:rsidRPr="003D3060" w:rsidRDefault="00026FE6">
      <w:pPr>
        <w:rPr>
          <w:lang w:val="en-US"/>
        </w:rPr>
      </w:pPr>
      <w:r w:rsidRPr="003D3060">
        <w:rPr>
          <w:lang w:val="en-US"/>
        </w:rPr>
        <w:t xml:space="preserve">Now do we deal with </w:t>
      </w:r>
      <w:r w:rsidRPr="003D3060">
        <w:rPr>
          <w:lang w:val="en-US"/>
        </w:rPr>
        <w:fldChar w:fldCharType="begin"/>
      </w:r>
      <w:r w:rsidRPr="003D3060">
        <w:rPr>
          <w:lang w:val="en-US"/>
        </w:rPr>
        <w:instrText>XE "Unit"</w:instrText>
      </w:r>
      <w:r w:rsidRPr="003D3060">
        <w:rPr>
          <w:lang w:val="en-US"/>
        </w:rPr>
        <w:fldChar w:fldCharType="end"/>
      </w:r>
      <w:r w:rsidRPr="003D3060">
        <w:rPr>
          <w:lang w:val="en-US"/>
        </w:rPr>
        <w:t>sovereigns, francs, Euro or dollars? Units are – not only where money is concerned – of paramount importance. That is why we recommend indica</w:t>
      </w:r>
      <w:r w:rsidRPr="003D3060">
        <w:rPr>
          <w:lang w:val="en-US"/>
        </w:rPr>
        <w:t>t</w:t>
      </w:r>
      <w:r w:rsidRPr="003D3060">
        <w:rPr>
          <w:lang w:val="en-US"/>
        </w:rPr>
        <w:t>ing the unit not only as a comment or part of the attribute name but actually as constituent of the type:</w:t>
      </w:r>
    </w:p>
    <w:p w14:paraId="14DF2F72" w14:textId="77777777" w:rsidR="00026FE6" w:rsidRPr="003D3060" w:rsidRDefault="00026FE6" w:rsidP="00A9471E">
      <w:pPr>
        <w:pStyle w:val="Beispielcode"/>
        <w:rPr>
          <w:lang w:val="en-US"/>
        </w:rPr>
      </w:pPr>
      <w:r w:rsidRPr="003D3060">
        <w:rPr>
          <w:lang w:val="en-US"/>
        </w:rPr>
        <w:t>UNIT</w:t>
      </w:r>
      <w:r w:rsidRPr="003D3060">
        <w:rPr>
          <w:lang w:val="en-US"/>
        </w:rPr>
        <w:br/>
        <w:t xml:space="preserve">  Sovereign EXTENDS MONEY;</w:t>
      </w:r>
      <w:r w:rsidRPr="003D3060">
        <w:rPr>
          <w:lang w:val="en-US"/>
        </w:rPr>
        <w:br/>
      </w:r>
      <w:r w:rsidRPr="003D3060">
        <w:rPr>
          <w:sz w:val="10"/>
          <w:lang w:val="en-US"/>
        </w:rPr>
        <w:br/>
      </w:r>
      <w:r w:rsidRPr="003D3060">
        <w:rPr>
          <w:lang w:val="en-US"/>
        </w:rPr>
        <w:t>CLASS TicketType =</w:t>
      </w:r>
      <w:r w:rsidRPr="003D3060">
        <w:rPr>
          <w:lang w:val="en-US"/>
        </w:rPr>
        <w:br/>
        <w:t xml:space="preserve">  Price: 0 .. 9999 [Sovereign];</w:t>
      </w:r>
      <w:r w:rsidRPr="003D3060">
        <w:rPr>
          <w:lang w:val="en-US"/>
        </w:rPr>
        <w:br/>
        <w:t>END TicketType;</w:t>
      </w:r>
    </w:p>
    <w:p w14:paraId="512BD778" w14:textId="77777777" w:rsidR="00026FE6" w:rsidRPr="003D3060" w:rsidRDefault="00026FE6">
      <w:pPr>
        <w:rPr>
          <w:lang w:val="en-US"/>
        </w:rPr>
      </w:pPr>
      <w:r w:rsidRPr="003D3060">
        <w:rPr>
          <w:lang w:val="en-US"/>
        </w:rPr>
        <w:fldChar w:fldCharType="begin"/>
      </w:r>
      <w:r w:rsidRPr="003D3060">
        <w:rPr>
          <w:lang w:val="en-US"/>
        </w:rPr>
        <w:instrText>XE "Currency"</w:instrText>
      </w:r>
      <w:r w:rsidRPr="003D3060">
        <w:rPr>
          <w:lang w:val="en-US"/>
        </w:rPr>
        <w:fldChar w:fldCharType="end"/>
      </w:r>
      <w:r w:rsidRPr="003D3060">
        <w:rPr>
          <w:lang w:val="en-US"/>
        </w:rPr>
        <w:t>Sovereigns (or Swiss francs, Euro, dollars, etc.) are defined as units and can then be used when defining a numeric type. However most common units (amongst others also CHF, EUR, USD) actually need not be defined but are available via the specific units model (units.ili, cf. paragraph </w:t>
      </w:r>
      <w:bookmarkStart w:id="64" w:name="_Hlt25638887"/>
      <w:r w:rsidRPr="003D3060">
        <w:rPr>
          <w:lang w:val="en-US"/>
        </w:rPr>
        <w:fldChar w:fldCharType="begin"/>
      </w:r>
      <w:r w:rsidRPr="003D3060">
        <w:rPr>
          <w:lang w:val="en-US"/>
        </w:rPr>
        <w:instrText xml:space="preserve"> REF _Ref22112579 \r \h </w:instrText>
      </w:r>
      <w:r w:rsidRPr="003D3060">
        <w:rPr>
          <w:lang w:val="en-US"/>
        </w:rPr>
      </w:r>
      <w:r w:rsidRPr="003D3060">
        <w:rPr>
          <w:lang w:val="en-US"/>
        </w:rPr>
        <w:fldChar w:fldCharType="separate"/>
      </w:r>
      <w:r w:rsidR="005309C2">
        <w:rPr>
          <w:lang w:val="en-US"/>
        </w:rPr>
        <w:t>3.3</w:t>
      </w:r>
      <w:r w:rsidRPr="003D3060">
        <w:rPr>
          <w:lang w:val="en-US"/>
        </w:rPr>
        <w:fldChar w:fldCharType="end"/>
      </w:r>
      <w:bookmarkEnd w:id="64"/>
      <w:r w:rsidRPr="003D3060">
        <w:rPr>
          <w:lang w:val="en-US"/>
        </w:rPr>
        <w:t>).</w:t>
      </w:r>
    </w:p>
    <w:p w14:paraId="19F5F322" w14:textId="77777777" w:rsidR="00026FE6" w:rsidRPr="003D3060" w:rsidRDefault="00A811FE">
      <w:pPr>
        <w:pStyle w:val="Achtung"/>
        <w:rPr>
          <w:lang w:val="en-US"/>
        </w:rPr>
      </w:pPr>
      <w:r w:rsidRPr="003D3060">
        <w:rPr>
          <w:noProof/>
          <w:lang w:val="en-US" w:eastAsia="de-CH"/>
        </w:rPr>
        <w:drawing>
          <wp:anchor distT="0" distB="0" distL="114300" distR="114300" simplePos="0" relativeHeight="251681792" behindDoc="0" locked="0" layoutInCell="1" allowOverlap="1" wp14:anchorId="3299B826" wp14:editId="3815449F">
            <wp:simplePos x="0" y="0"/>
            <wp:positionH relativeFrom="column">
              <wp:posOffset>36195</wp:posOffset>
            </wp:positionH>
            <wp:positionV relativeFrom="paragraph">
              <wp:posOffset>180340</wp:posOffset>
            </wp:positionV>
            <wp:extent cx="247650" cy="219075"/>
            <wp:effectExtent l="0" t="0" r="0" b="0"/>
            <wp:wrapNone/>
            <wp:docPr id="181" name="Bild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w:drawing>
          <wp:anchor distT="0" distB="0" distL="114300" distR="114300" simplePos="0" relativeHeight="251680768" behindDoc="0" locked="0" layoutInCell="1" allowOverlap="1" wp14:anchorId="3113425B" wp14:editId="770FE6C6">
            <wp:simplePos x="0" y="0"/>
            <wp:positionH relativeFrom="column">
              <wp:posOffset>848360</wp:posOffset>
            </wp:positionH>
            <wp:positionV relativeFrom="paragraph">
              <wp:posOffset>8133715</wp:posOffset>
            </wp:positionV>
            <wp:extent cx="247650" cy="219075"/>
            <wp:effectExtent l="0" t="0" r="0" b="0"/>
            <wp:wrapNone/>
            <wp:docPr id="180" name="Bild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In the interest of clarity we recommend indicating units at any time. The INTERLIS-units-model comprises, besides numerous physical units, such units for common cu</w:t>
      </w:r>
      <w:r w:rsidR="00026FE6" w:rsidRPr="003D3060">
        <w:rPr>
          <w:lang w:val="en-US"/>
        </w:rPr>
        <w:t>r</w:t>
      </w:r>
      <w:r w:rsidR="00026FE6" w:rsidRPr="003D3060">
        <w:rPr>
          <w:lang w:val="en-US"/>
        </w:rPr>
        <w:t>rencies and for number, percent and per mille.</w:t>
      </w:r>
    </w:p>
    <w:p w14:paraId="0B7D1F58" w14:textId="77777777" w:rsidR="00026FE6" w:rsidRPr="003D3060" w:rsidRDefault="00026FE6">
      <w:pPr>
        <w:pStyle w:val="berschrift3"/>
        <w:rPr>
          <w:lang w:val="en-US"/>
        </w:rPr>
      </w:pPr>
      <w:bookmarkStart w:id="65" w:name="_Toc236474537"/>
      <w:r w:rsidRPr="003D3060">
        <w:rPr>
          <w:lang w:val="en-US"/>
        </w:rPr>
        <w:t>Inheriting numeric types</w:t>
      </w:r>
      <w:bookmarkEnd w:id="65"/>
    </w:p>
    <w:p w14:paraId="5A282B17" w14:textId="77777777" w:rsidR="00026FE6" w:rsidRPr="003D3060" w:rsidRDefault="00026FE6">
      <w:pPr>
        <w:rPr>
          <w:lang w:val="en-US"/>
        </w:rPr>
      </w:pPr>
      <w:r w:rsidRPr="003D3060">
        <w:rPr>
          <w:lang w:val="en-US"/>
        </w:rPr>
        <w:t xml:space="preserve">Since </w:t>
      </w:r>
      <w:r w:rsidRPr="003D3060">
        <w:rPr>
          <w:lang w:val="en-US"/>
        </w:rPr>
        <w:fldChar w:fldCharType="begin"/>
      </w:r>
      <w:r w:rsidRPr="003D3060">
        <w:rPr>
          <w:lang w:val="en-US"/>
        </w:rPr>
        <w:instrText xml:space="preserve">XE "Inheritance:of numeric </w:instrText>
      </w:r>
      <w:r w:rsidR="00EE5D8D">
        <w:rPr>
          <w:lang w:val="en-US"/>
        </w:rPr>
        <w:instrText>value domains</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"Value domain:numeric"</w:instrText>
      </w:r>
      <w:r w:rsidRPr="003D3060">
        <w:rPr>
          <w:lang w:val="en-US"/>
        </w:rPr>
        <w:fldChar w:fldCharType="end"/>
      </w:r>
      <w:r w:rsidRPr="003D3060">
        <w:rPr>
          <w:lang w:val="en-US"/>
        </w:rPr>
        <w:fldChar w:fldCharType="begin"/>
      </w:r>
      <w:r w:rsidRPr="003D3060">
        <w:rPr>
          <w:lang w:val="en-US"/>
        </w:rPr>
        <w:instrText>XE "Data type:numeric"</w:instrText>
      </w:r>
      <w:r w:rsidRPr="003D3060">
        <w:rPr>
          <w:lang w:val="en-US"/>
        </w:rPr>
        <w:fldChar w:fldCharType="end"/>
      </w:r>
      <w:r w:rsidRPr="003D3060">
        <w:rPr>
          <w:lang w:val="en-US"/>
        </w:rPr>
        <w:fldChar w:fldCharType="begin"/>
      </w:r>
      <w:r w:rsidRPr="003D3060">
        <w:rPr>
          <w:lang w:val="en-US"/>
        </w:rPr>
        <w:instrText>XE "Numeric data type"</w:instrText>
      </w:r>
      <w:r w:rsidRPr="003D3060">
        <w:rPr>
          <w:lang w:val="en-US"/>
        </w:rPr>
        <w:fldChar w:fldCharType="end"/>
      </w:r>
      <w:r w:rsidRPr="003D3060">
        <w:rPr>
          <w:lang w:val="en-US"/>
        </w:rPr>
        <w:t>the Mount Ilis Alpine Transports will never issue tickets that cost over a thousand so</w:t>
      </w:r>
      <w:r w:rsidRPr="003D3060">
        <w:rPr>
          <w:lang w:val="en-US"/>
        </w:rPr>
        <w:t>v</w:t>
      </w:r>
      <w:r w:rsidRPr="003D3060">
        <w:rPr>
          <w:lang w:val="en-US"/>
        </w:rPr>
        <w:t>ereigns, one might come up with the idea of defining this in its own class:</w:t>
      </w:r>
    </w:p>
    <w:p w14:paraId="5209ED11" w14:textId="77777777" w:rsidR="00026FE6" w:rsidRPr="003D3060" w:rsidRDefault="00026FE6" w:rsidP="00A9471E">
      <w:pPr>
        <w:pStyle w:val="Beispielcode"/>
        <w:rPr>
          <w:lang w:val="en-US"/>
        </w:rPr>
      </w:pPr>
      <w:r w:rsidRPr="003D3060">
        <w:rPr>
          <w:lang w:val="en-US"/>
        </w:rPr>
        <w:t>CLASS TicketType (EXTENDED) =</w:t>
      </w:r>
      <w:r w:rsidRPr="003D3060">
        <w:rPr>
          <w:lang w:val="en-US"/>
        </w:rPr>
        <w:br/>
        <w:t xml:space="preserve">  Price (EXTENDED): 0 .. 1000 [sovereigns];</w:t>
      </w:r>
      <w:r w:rsidRPr="003D3060">
        <w:rPr>
          <w:lang w:val="en-US"/>
        </w:rPr>
        <w:br/>
        <w:t>END TicketType;</w:t>
      </w:r>
    </w:p>
    <w:p w14:paraId="61D88B9A" w14:textId="77777777" w:rsidR="00026FE6" w:rsidRPr="003D3060" w:rsidRDefault="00026FE6">
      <w:pPr>
        <w:rPr>
          <w:lang w:val="en-US"/>
        </w:rPr>
      </w:pPr>
      <w:r w:rsidRPr="003D3060">
        <w:rPr>
          <w:lang w:val="en-US"/>
        </w:rPr>
        <w:t>In this application this concrete example does not make much sense really. But in real life there certainly are cases where limiting the inherited value domain is a sensible thing to do.</w:t>
      </w:r>
    </w:p>
    <w:p w14:paraId="4B707866" w14:textId="77777777" w:rsidR="00026FE6" w:rsidRPr="003D3060" w:rsidRDefault="00026FE6">
      <w:pPr>
        <w:rPr>
          <w:lang w:val="en-US"/>
        </w:rPr>
      </w:pPr>
      <w:r w:rsidRPr="003D3060">
        <w:rPr>
          <w:lang w:val="en-US"/>
        </w:rPr>
        <w:t>Nevertheless those in charge in Ilis Valley cannot suit themselves where the value domains of the national models are concerned. The principle applies that each Illis Valley value also has to be admissible in the basic model of the National Tourist Office. Otherwise we could not ensure a smooth transfer of data from Ilis Valley to the National Tourist Office.</w:t>
      </w:r>
    </w:p>
    <w:p w14:paraId="34C7B8A6" w14:textId="77777777" w:rsidR="00BC6F3A" w:rsidRPr="003D3060" w:rsidRDefault="00026FE6">
      <w:pPr>
        <w:rPr>
          <w:lang w:val="en-US"/>
        </w:rPr>
      </w:pPr>
      <w:r w:rsidRPr="003D3060">
        <w:rPr>
          <w:lang w:val="en-US"/>
        </w:rPr>
        <w:t>Thus an indication of price 0</w:t>
      </w:r>
      <w:r w:rsidR="009844DF" w:rsidRPr="003D3060">
        <w:rPr>
          <w:lang w:val="en-US"/>
        </w:rPr>
        <w:t xml:space="preserve"> </w:t>
      </w:r>
      <w:r w:rsidRPr="003D3060">
        <w:rPr>
          <w:lang w:val="en-US"/>
        </w:rPr>
        <w:t>.. 1000 is an admissible restriction of the value domain provided nationally of 0</w:t>
      </w:r>
      <w:r w:rsidR="009844DF" w:rsidRPr="003D3060">
        <w:rPr>
          <w:lang w:val="en-US"/>
        </w:rPr>
        <w:t xml:space="preserve"> </w:t>
      </w:r>
      <w:r w:rsidRPr="003D3060">
        <w:rPr>
          <w:lang w:val="en-US"/>
        </w:rPr>
        <w:t>.. 9999. If the value domain in Ilis Valley were to be extended – for instance with an indication of 0</w:t>
      </w:r>
      <w:r w:rsidR="009844DF" w:rsidRPr="003D3060">
        <w:rPr>
          <w:lang w:val="en-US"/>
        </w:rPr>
        <w:t xml:space="preserve"> </w:t>
      </w:r>
      <w:r w:rsidRPr="003D3060">
        <w:rPr>
          <w:lang w:val="en-US"/>
        </w:rPr>
        <w:t>..</w:t>
      </w:r>
      <w:r w:rsidR="009844DF" w:rsidRPr="003D3060">
        <w:rPr>
          <w:lang w:val="en-US"/>
        </w:rPr>
        <w:t xml:space="preserve"> </w:t>
      </w:r>
      <w:r w:rsidRPr="003D3060">
        <w:rPr>
          <w:lang w:val="en-US"/>
        </w:rPr>
        <w:t>15000 – then all ticket types ranging between 10000 and 15000 were incorrect from the National Tourist Office’s point of view. Hence such a definition is i</w:t>
      </w:r>
      <w:r w:rsidRPr="003D3060">
        <w:rPr>
          <w:lang w:val="en-US"/>
        </w:rPr>
        <w:t>n</w:t>
      </w:r>
      <w:r w:rsidRPr="003D3060">
        <w:rPr>
          <w:lang w:val="en-US"/>
        </w:rPr>
        <w:t>admissible.</w:t>
      </w:r>
    </w:p>
    <w:p w14:paraId="6D0378BE" w14:textId="77777777" w:rsidR="00026FE6" w:rsidRPr="003D3060" w:rsidRDefault="00026FE6">
      <w:pPr>
        <w:rPr>
          <w:lang w:val="en-US"/>
        </w:rPr>
      </w:pPr>
      <w:r w:rsidRPr="003D3060">
        <w:rPr>
          <w:lang w:val="en-US"/>
        </w:rPr>
        <w:t>The people in charge in Ilis Valley also insist on the possibility of issuing tickets with prices that not necessarily have to be an entire sovereign. One would like to write the following definition:</w:t>
      </w:r>
    </w:p>
    <w:p w14:paraId="393BF2F5" w14:textId="77777777" w:rsidR="00026FE6" w:rsidRPr="003D3060" w:rsidRDefault="00026FE6" w:rsidP="00A9471E">
      <w:pPr>
        <w:pStyle w:val="Beispielcode"/>
        <w:rPr>
          <w:lang w:val="en-US"/>
        </w:rPr>
      </w:pPr>
      <w:r w:rsidRPr="003D3060">
        <w:rPr>
          <w:lang w:val="en-US"/>
        </w:rPr>
        <w:t>CLASS TicketType (EXTENDED) =</w:t>
      </w:r>
      <w:r w:rsidRPr="003D3060">
        <w:rPr>
          <w:lang w:val="en-US"/>
        </w:rPr>
        <w:br/>
        <w:t xml:space="preserve">  Price (EXTENDED): 0.00 .. 1000.00 [Sovereign];</w:t>
      </w:r>
      <w:r w:rsidRPr="003D3060">
        <w:rPr>
          <w:lang w:val="en-US"/>
        </w:rPr>
        <w:br/>
        <w:t>END TicketType;</w:t>
      </w:r>
    </w:p>
    <w:p w14:paraId="4BE46410" w14:textId="77777777" w:rsidR="00026FE6" w:rsidRPr="003D3060" w:rsidRDefault="00026FE6">
      <w:pPr>
        <w:rPr>
          <w:lang w:val="en-US"/>
        </w:rPr>
      </w:pPr>
      <w:r w:rsidRPr="003D3060">
        <w:rPr>
          <w:lang w:val="en-US"/>
        </w:rPr>
        <w:t>Then again, would this be compatible with the basic model? Yes, because according to the Illis</w:t>
      </w:r>
      <w:r w:rsidR="00A541D9">
        <w:rPr>
          <w:lang w:val="en-US"/>
        </w:rPr>
        <w:t xml:space="preserve"> Valley</w:t>
      </w:r>
      <w:r w:rsidRPr="003D3060">
        <w:rPr>
          <w:lang w:val="en-US"/>
        </w:rPr>
        <w:t xml:space="preserve"> model (e.g. 7.35) with a mathematical rounding each value can be mapped onto a correct value of the national model (e.g. 7).</w:t>
      </w:r>
    </w:p>
    <w:p w14:paraId="13DFA975" w14:textId="77777777" w:rsidR="00026FE6" w:rsidRPr="003D3060" w:rsidRDefault="00026FE6">
      <w:pPr>
        <w:rPr>
          <w:lang w:val="en-US"/>
        </w:rPr>
      </w:pPr>
      <w:r w:rsidRPr="003D3060">
        <w:rPr>
          <w:lang w:val="en-US"/>
        </w:rPr>
        <w:lastRenderedPageBreak/>
        <w:t>The definition would be inadmissible if it were to comprise values that once rounded violate the basic model. For instance the maximum value of 9999.99 once rounded would become 10000 – which would be more than the 9999 predefined by the National Tourist Office. Ho</w:t>
      </w:r>
      <w:r w:rsidRPr="003D3060">
        <w:rPr>
          <w:lang w:val="en-US"/>
        </w:rPr>
        <w:t>w</w:t>
      </w:r>
      <w:r w:rsidRPr="003D3060">
        <w:rPr>
          <w:lang w:val="en-US"/>
        </w:rPr>
        <w:t>ever Ilis Valley could define a value ranging from 0.00</w:t>
      </w:r>
      <w:r w:rsidR="00722B8E" w:rsidRPr="003D3060">
        <w:rPr>
          <w:lang w:val="en-US"/>
        </w:rPr>
        <w:t xml:space="preserve"> </w:t>
      </w:r>
      <w:r w:rsidRPr="003D3060">
        <w:rPr>
          <w:lang w:val="en-US"/>
        </w:rPr>
        <w:t>..</w:t>
      </w:r>
      <w:r w:rsidR="00722B8E" w:rsidRPr="003D3060">
        <w:rPr>
          <w:lang w:val="en-US"/>
        </w:rPr>
        <w:t xml:space="preserve"> </w:t>
      </w:r>
      <w:r w:rsidRPr="003D3060">
        <w:rPr>
          <w:lang w:val="en-US"/>
        </w:rPr>
        <w:t>9999.49 without contradicting the b</w:t>
      </w:r>
      <w:r w:rsidRPr="003D3060">
        <w:rPr>
          <w:lang w:val="en-US"/>
        </w:rPr>
        <w:t>a</w:t>
      </w:r>
      <w:r w:rsidRPr="003D3060">
        <w:rPr>
          <w:lang w:val="en-US"/>
        </w:rPr>
        <w:t>sic model, because after rounding 9999.49 would become again 9999.</w:t>
      </w:r>
    </w:p>
    <w:p w14:paraId="0674B9B6" w14:textId="77777777" w:rsidR="00026FE6" w:rsidRPr="003D3060" w:rsidRDefault="00026FE6">
      <w:pPr>
        <w:rPr>
          <w:lang w:val="en-US"/>
        </w:rPr>
      </w:pPr>
      <w:r w:rsidRPr="003D3060">
        <w:rPr>
          <w:lang w:val="en-US"/>
        </w:rPr>
        <w:t>It is also inadmissible to renounce precision in the specified model. For instance if the n</w:t>
      </w:r>
      <w:r w:rsidRPr="003D3060">
        <w:rPr>
          <w:lang w:val="en-US"/>
        </w:rPr>
        <w:t>a</w:t>
      </w:r>
      <w:r w:rsidRPr="003D3060">
        <w:rPr>
          <w:lang w:val="en-US"/>
        </w:rPr>
        <w:t>tional tourism model were to provide a domain of 0.00</w:t>
      </w:r>
      <w:r w:rsidR="00722B8E" w:rsidRPr="003D3060">
        <w:rPr>
          <w:lang w:val="en-US"/>
        </w:rPr>
        <w:t xml:space="preserve"> </w:t>
      </w:r>
      <w:r w:rsidRPr="003D3060">
        <w:rPr>
          <w:lang w:val="en-US"/>
        </w:rPr>
        <w:t>..</w:t>
      </w:r>
      <w:r w:rsidR="00722B8E" w:rsidRPr="003D3060">
        <w:rPr>
          <w:lang w:val="en-US"/>
        </w:rPr>
        <w:t xml:space="preserve"> </w:t>
      </w:r>
      <w:r w:rsidRPr="003D3060">
        <w:rPr>
          <w:lang w:val="en-US"/>
        </w:rPr>
        <w:t>1000.00 Illis</w:t>
      </w:r>
      <w:r w:rsidR="00A541D9">
        <w:rPr>
          <w:lang w:val="en-US"/>
        </w:rPr>
        <w:t xml:space="preserve"> V</w:t>
      </w:r>
      <w:r w:rsidRPr="003D3060">
        <w:rPr>
          <w:lang w:val="en-US"/>
        </w:rPr>
        <w:t>al</w:t>
      </w:r>
      <w:r w:rsidR="00A541D9">
        <w:rPr>
          <w:lang w:val="en-US"/>
        </w:rPr>
        <w:t>l</w:t>
      </w:r>
      <w:r w:rsidRPr="003D3060">
        <w:rPr>
          <w:lang w:val="en-US"/>
        </w:rPr>
        <w:t>e</w:t>
      </w:r>
      <w:r w:rsidR="00A541D9">
        <w:rPr>
          <w:lang w:val="en-US"/>
        </w:rPr>
        <w:t>y</w:t>
      </w:r>
      <w:r w:rsidRPr="003D3060">
        <w:rPr>
          <w:lang w:val="en-US"/>
        </w:rPr>
        <w:t xml:space="preserve"> could not ind</w:t>
      </w:r>
      <w:r w:rsidRPr="003D3060">
        <w:rPr>
          <w:lang w:val="en-US"/>
        </w:rPr>
        <w:t>i</w:t>
      </w:r>
      <w:r w:rsidRPr="003D3060">
        <w:rPr>
          <w:lang w:val="en-US"/>
        </w:rPr>
        <w:t>cate 0</w:t>
      </w:r>
      <w:r w:rsidR="00722B8E" w:rsidRPr="003D3060">
        <w:rPr>
          <w:lang w:val="en-US"/>
        </w:rPr>
        <w:t> </w:t>
      </w:r>
      <w:r w:rsidRPr="003D3060">
        <w:rPr>
          <w:lang w:val="en-US"/>
        </w:rPr>
        <w:t>..</w:t>
      </w:r>
      <w:r w:rsidR="00722B8E" w:rsidRPr="003D3060">
        <w:rPr>
          <w:lang w:val="en-US"/>
        </w:rPr>
        <w:t xml:space="preserve"> </w:t>
      </w:r>
      <w:r w:rsidRPr="003D3060">
        <w:rPr>
          <w:lang w:val="en-US"/>
        </w:rPr>
        <w:t>1000 in their specification.</w:t>
      </w:r>
    </w:p>
    <w:p w14:paraId="4705242E" w14:textId="77777777" w:rsidR="00026FE6" w:rsidRPr="003D3060" w:rsidRDefault="00026FE6">
      <w:pPr>
        <w:rPr>
          <w:lang w:val="en-US"/>
        </w:rPr>
      </w:pPr>
      <w:r w:rsidRPr="003D3060">
        <w:rPr>
          <w:lang w:val="en-US"/>
        </w:rPr>
        <w:t>And furthermore: Units of the extension must always be in accordance with those of the b</w:t>
      </w:r>
      <w:r w:rsidRPr="003D3060">
        <w:rPr>
          <w:lang w:val="en-US"/>
        </w:rPr>
        <w:t>a</w:t>
      </w:r>
      <w:r w:rsidRPr="003D3060">
        <w:rPr>
          <w:lang w:val="en-US"/>
        </w:rPr>
        <w:t>sic model!</w:t>
      </w:r>
    </w:p>
    <w:p w14:paraId="2B49C0DE" w14:textId="77777777" w:rsidR="00026FE6" w:rsidRPr="003D3060" w:rsidRDefault="00026FE6">
      <w:pPr>
        <w:pStyle w:val="berschrift3"/>
        <w:rPr>
          <w:lang w:val="en-US"/>
        </w:rPr>
      </w:pPr>
      <w:r w:rsidRPr="003D3060">
        <w:rPr>
          <w:lang w:val="en-US"/>
        </w:rPr>
        <w:t xml:space="preserve"> </w:t>
      </w:r>
      <w:bookmarkStart w:id="66" w:name="_Toc236474538"/>
      <w:r w:rsidRPr="003D3060">
        <w:rPr>
          <w:lang w:val="en-US"/>
        </w:rPr>
        <w:t>Limits as yet unknown</w:t>
      </w:r>
      <w:bookmarkEnd w:id="66"/>
    </w:p>
    <w:p w14:paraId="4778DB6A" w14:textId="77777777" w:rsidR="00026FE6" w:rsidRPr="003D3060" w:rsidRDefault="00026FE6">
      <w:pPr>
        <w:rPr>
          <w:lang w:val="en-US"/>
        </w:rPr>
      </w:pPr>
      <w:r w:rsidRPr="003D3060">
        <w:rPr>
          <w:lang w:val="en-US"/>
        </w:rPr>
        <w:t>Can the National Tourist Office determine what price is admissible for a ticket? If the limits are still entirely unknown, then – within the scope of abstract attributes – their notation can be omitted. Nevertheless it is possible to already determine a unit.</w:t>
      </w:r>
    </w:p>
    <w:p w14:paraId="02865863" w14:textId="77777777" w:rsidR="00026FE6" w:rsidRPr="003D3060" w:rsidRDefault="00026FE6" w:rsidP="00A9471E">
      <w:pPr>
        <w:pStyle w:val="Beispielcode"/>
        <w:rPr>
          <w:lang w:val="en-US"/>
        </w:rPr>
      </w:pPr>
      <w:r w:rsidRPr="003D3060">
        <w:rPr>
          <w:lang w:val="en-US"/>
        </w:rPr>
        <w:t>Price (ABSTRACT): NUMERIC [Ahland.Sovereign];</w:t>
      </w:r>
    </w:p>
    <w:p w14:paraId="76F99080" w14:textId="77777777" w:rsidR="00026FE6" w:rsidRPr="003D3060" w:rsidRDefault="00026FE6">
      <w:pPr>
        <w:rPr>
          <w:lang w:val="en-US"/>
        </w:rPr>
      </w:pPr>
      <w:r w:rsidRPr="003D3060">
        <w:rPr>
          <w:lang w:val="en-US"/>
        </w:rPr>
        <w:t>Maybe even the unit is still uncertain. It would only be known that e deal with e.g. a currency.</w:t>
      </w:r>
    </w:p>
    <w:p w14:paraId="5F2963BB" w14:textId="77777777" w:rsidR="00026FE6" w:rsidRPr="003D3060" w:rsidRDefault="00026FE6" w:rsidP="00A9471E">
      <w:pPr>
        <w:pStyle w:val="Beispielcode"/>
        <w:rPr>
          <w:lang w:val="en-US"/>
        </w:rPr>
      </w:pPr>
      <w:r w:rsidRPr="003D3060">
        <w:rPr>
          <w:lang w:val="en-US"/>
        </w:rPr>
        <w:t>Price (ABSTRACT): NUMERIC [MONEY];</w:t>
      </w:r>
    </w:p>
    <w:p w14:paraId="51E3D69F" w14:textId="77777777" w:rsidR="00026FE6" w:rsidRPr="003D3060" w:rsidRDefault="00026FE6">
      <w:pPr>
        <w:rPr>
          <w:lang w:val="en-US"/>
        </w:rPr>
      </w:pPr>
      <w:r w:rsidRPr="003D3060">
        <w:rPr>
          <w:lang w:val="en-US"/>
        </w:rPr>
        <w:t>Thus at lea</w:t>
      </w:r>
      <w:r w:rsidRPr="003D3060">
        <w:rPr>
          <w:lang w:val="en-US"/>
        </w:rPr>
        <w:fldChar w:fldCharType="begin"/>
      </w:r>
      <w:r w:rsidRPr="003D3060">
        <w:rPr>
          <w:lang w:val="en-US"/>
        </w:rPr>
        <w:instrText>XE "</w:instrText>
      </w:r>
      <w:r w:rsidR="00CD4E9A">
        <w:rPr>
          <w:lang w:val="en-US"/>
        </w:rPr>
        <w:instrText>Property</w:instrText>
      </w:r>
      <w:r w:rsidRPr="003D3060">
        <w:rPr>
          <w:lang w:val="en-US"/>
        </w:rPr>
        <w:instrText>:abstract"</w:instrText>
      </w:r>
      <w:r w:rsidRPr="003D3060">
        <w:rPr>
          <w:lang w:val="en-US"/>
        </w:rPr>
        <w:fldChar w:fldCharType="end"/>
      </w:r>
      <w:r w:rsidRPr="003D3060">
        <w:rPr>
          <w:lang w:val="en-US"/>
        </w:rPr>
        <w:fldChar w:fldCharType="begin"/>
      </w:r>
      <w:r w:rsidRPr="003D3060">
        <w:rPr>
          <w:lang w:val="en-US"/>
        </w:rPr>
        <w:instrText>XE "</w:instrText>
      </w:r>
      <w:r w:rsidR="00CD4E9A">
        <w:rPr>
          <w:lang w:val="en-US"/>
        </w:rPr>
        <w:instrText>Property</w:instrText>
      </w:r>
      <w:r w:rsidRPr="003D3060">
        <w:rPr>
          <w:lang w:val="en-US"/>
        </w:rPr>
        <w:instrText>:inherit" \t "</w:instrText>
      </w:r>
      <w:r w:rsidRPr="003D3060">
        <w:rPr>
          <w:i/>
          <w:lang w:val="en-US"/>
        </w:rPr>
        <w:instrText>See</w:instrText>
      </w:r>
      <w:r w:rsidRPr="003D3060">
        <w:rPr>
          <w:lang w:val="en-US"/>
        </w:rPr>
        <w:instrText xml:space="preserve"> Inheritance"</w:instrText>
      </w:r>
      <w:r w:rsidRPr="003D3060">
        <w:rPr>
          <w:lang w:val="en-US"/>
        </w:rPr>
        <w:fldChar w:fldCharType="end"/>
      </w:r>
      <w:r w:rsidRPr="003D3060">
        <w:rPr>
          <w:lang w:val="en-US"/>
        </w:rPr>
        <w:t>st the chara</w:t>
      </w:r>
      <w:r w:rsidRPr="003D3060">
        <w:rPr>
          <w:lang w:val="en-US"/>
        </w:rPr>
        <w:t>c</w:t>
      </w:r>
      <w:r w:rsidRPr="003D3060">
        <w:rPr>
          <w:lang w:val="en-US"/>
        </w:rPr>
        <w:t>ter of the unit would be settled. Therefore in an extension only such units could be defined as would figure as concretes of the abstract unit MONEY (for further information concerning a</w:t>
      </w:r>
      <w:r w:rsidRPr="003D3060">
        <w:rPr>
          <w:lang w:val="en-US"/>
        </w:rPr>
        <w:t>b</w:t>
      </w:r>
      <w:r w:rsidRPr="003D3060">
        <w:rPr>
          <w:lang w:val="en-US"/>
        </w:rPr>
        <w:t xml:space="preserve">stract properties also see paragraph </w:t>
      </w:r>
      <w:r w:rsidRPr="003D3060">
        <w:rPr>
          <w:lang w:val="en-US"/>
        </w:rPr>
        <w:fldChar w:fldCharType="begin"/>
      </w:r>
      <w:r w:rsidRPr="003D3060">
        <w:rPr>
          <w:lang w:val="en-US"/>
        </w:rPr>
        <w:instrText xml:space="preserve"> REF _Ref20913982 \r \h </w:instrText>
      </w:r>
      <w:r w:rsidRPr="003D3060">
        <w:rPr>
          <w:lang w:val="en-US"/>
        </w:rPr>
      </w:r>
      <w:r w:rsidRPr="003D3060">
        <w:rPr>
          <w:lang w:val="en-US"/>
        </w:rPr>
        <w:fldChar w:fldCharType="separate"/>
      </w:r>
      <w:r w:rsidR="005309C2">
        <w:rPr>
          <w:lang w:val="en-US"/>
        </w:rPr>
        <w:t>5.4</w:t>
      </w:r>
      <w:r w:rsidRPr="003D3060">
        <w:rPr>
          <w:lang w:val="en-US"/>
        </w:rPr>
        <w:fldChar w:fldCharType="end"/>
      </w:r>
      <w:r w:rsidRPr="003D3060">
        <w:rPr>
          <w:lang w:val="en-US"/>
        </w:rPr>
        <w:t>).</w:t>
      </w:r>
    </w:p>
    <w:p w14:paraId="2CAD7BDD" w14:textId="77777777" w:rsidR="00026FE6" w:rsidRPr="003D3060" w:rsidRDefault="00026FE6" w:rsidP="00A9471E">
      <w:pPr>
        <w:pStyle w:val="Beispielcode"/>
        <w:rPr>
          <w:lang w:val="en-US"/>
        </w:rPr>
      </w:pPr>
      <w:r w:rsidRPr="003D3060">
        <w:rPr>
          <w:lang w:val="en-US"/>
        </w:rPr>
        <w:t xml:space="preserve">  Price (EXTENDED): 0 .. 10000 [CHF]; !! admissible</w:t>
      </w:r>
      <w:r w:rsidRPr="003D3060">
        <w:rPr>
          <w:lang w:val="en-US"/>
        </w:rPr>
        <w:br/>
        <w:t xml:space="preserve">  Price (EXTENDED): 0 .. </w:t>
      </w:r>
      <w:r w:rsidR="003C3BBB" w:rsidRPr="003D3060">
        <w:rPr>
          <w:lang w:val="en-US"/>
        </w:rPr>
        <w:t xml:space="preserve"> </w:t>
      </w:r>
      <w:r w:rsidRPr="003D3060">
        <w:rPr>
          <w:lang w:val="en-US"/>
        </w:rPr>
        <w:t>2000 [USD]; !! admissible</w:t>
      </w:r>
      <w:r w:rsidRPr="003D3060">
        <w:rPr>
          <w:lang w:val="en-US"/>
        </w:rPr>
        <w:br/>
        <w:t xml:space="preserve">  Price (EXTENDED): 0 ..</w:t>
      </w:r>
      <w:r w:rsidR="003C3BBB" w:rsidRPr="003D3060">
        <w:rPr>
          <w:lang w:val="en-US"/>
        </w:rPr>
        <w:t xml:space="preserve"> </w:t>
      </w:r>
      <w:r w:rsidRPr="003D3060">
        <w:rPr>
          <w:lang w:val="en-US"/>
        </w:rPr>
        <w:t xml:space="preserve"> 1000 [m];   !! inadmissible, because meter</w:t>
      </w:r>
      <w:r w:rsidRPr="003D3060">
        <w:rPr>
          <w:lang w:val="en-US"/>
        </w:rPr>
        <w:br/>
        <w:t xml:space="preserve">                                      !! specifies LENGTH and not MONEY.</w:t>
      </w:r>
    </w:p>
    <w:p w14:paraId="1675888E" w14:textId="77777777" w:rsidR="00026FE6" w:rsidRPr="003D3060" w:rsidRDefault="00026FE6">
      <w:pPr>
        <w:pStyle w:val="berschrift2"/>
        <w:numPr>
          <w:ilvl w:val="1"/>
          <w:numId w:val="2"/>
        </w:numPr>
        <w:ind w:left="567"/>
        <w:rPr>
          <w:bCs/>
          <w:lang w:val="en-US"/>
        </w:rPr>
      </w:pPr>
      <w:bookmarkStart w:id="67" w:name="_Ref20649230"/>
      <w:r w:rsidRPr="003D3060">
        <w:rPr>
          <w:lang w:val="en-US"/>
        </w:rPr>
        <w:tab/>
      </w:r>
      <w:bookmarkStart w:id="68" w:name="_Toc236474539"/>
      <w:r w:rsidRPr="003D3060">
        <w:rPr>
          <w:lang w:val="en-US"/>
        </w:rPr>
        <w:t xml:space="preserve">Types of alpine transport </w:t>
      </w:r>
      <w:r w:rsidR="004A348A" w:rsidRPr="003D3060">
        <w:rPr>
          <w:lang w:val="en-US"/>
        </w:rPr>
        <w:t>–</w:t>
      </w:r>
      <w:r w:rsidRPr="003D3060">
        <w:rPr>
          <w:lang w:val="en-US"/>
        </w:rPr>
        <w:t xml:space="preserve"> Modeling of types of objects</w:t>
      </w:r>
      <w:bookmarkEnd w:id="67"/>
      <w:bookmarkEnd w:id="68"/>
    </w:p>
    <w:p w14:paraId="36047D10" w14:textId="77777777" w:rsidR="00026FE6" w:rsidRPr="003D3060" w:rsidRDefault="00026FE6">
      <w:pPr>
        <w:rPr>
          <w:lang w:val="en-US"/>
        </w:rPr>
      </w:pPr>
      <w:r w:rsidRPr="003D3060">
        <w:rPr>
          <w:lang w:val="en-US"/>
        </w:rPr>
        <w:t>For a brief overview it is sufficient to roughly divide alpine transports:</w:t>
      </w:r>
      <w:r w:rsidRPr="003D3060">
        <w:rPr>
          <w:lang w:val="en-US"/>
        </w:rPr>
        <w:fldChar w:fldCharType="begin"/>
      </w:r>
      <w:r w:rsidRPr="003D3060">
        <w:rPr>
          <w:lang w:val="en-US"/>
        </w:rPr>
        <w:instrText>XE "Types"</w:instrText>
      </w:r>
      <w:r w:rsidRPr="003D3060">
        <w:rPr>
          <w:lang w:val="en-US"/>
        </w:rPr>
        <w:fldChar w:fldCharType="end"/>
      </w:r>
      <w:r w:rsidRPr="003D3060">
        <w:rPr>
          <w:lang w:val="en-US"/>
        </w:rPr>
        <w:t xml:space="preserve"> Cog rail, funiculars, a</w:t>
      </w:r>
      <w:r w:rsidRPr="003D3060">
        <w:rPr>
          <w:lang w:val="en-US"/>
        </w:rPr>
        <w:t>e</w:t>
      </w:r>
      <w:r w:rsidRPr="003D3060">
        <w:rPr>
          <w:lang w:val="en-US"/>
        </w:rPr>
        <w:t>rial cable cars, ski lift, chair lifts, gondolas. In the simplest of cases the type would be noted as a text attribute.</w:t>
      </w:r>
    </w:p>
    <w:p w14:paraId="653EA19B" w14:textId="77777777" w:rsidR="00026FE6" w:rsidRPr="003D3060" w:rsidRDefault="00026FE6" w:rsidP="00A9471E">
      <w:pPr>
        <w:pStyle w:val="Beispielcode"/>
        <w:rPr>
          <w:lang w:val="en-US"/>
        </w:rPr>
      </w:pPr>
      <w:r w:rsidRPr="003D3060">
        <w:rPr>
          <w:lang w:val="en-US"/>
        </w:rPr>
        <w:t>CLASS AlpineTransport =</w:t>
      </w:r>
      <w:r w:rsidRPr="003D3060">
        <w:rPr>
          <w:lang w:val="en-US"/>
        </w:rPr>
        <w:br/>
        <w:t xml:space="preserve">  Name: TEXT*100;</w:t>
      </w:r>
      <w:r w:rsidRPr="003D3060">
        <w:rPr>
          <w:lang w:val="en-US"/>
        </w:rPr>
        <w:br/>
        <w:t xml:space="preserve">  Kind: TEXT*50;</w:t>
      </w:r>
      <w:r w:rsidRPr="003D3060">
        <w:rPr>
          <w:lang w:val="en-US"/>
        </w:rPr>
        <w:br/>
        <w:t>END AlpineTransport;</w:t>
      </w:r>
    </w:p>
    <w:p w14:paraId="2ECAAC7F" w14:textId="77777777" w:rsidR="00026FE6" w:rsidRPr="003D3060" w:rsidRDefault="00026FE6">
      <w:pPr>
        <w:rPr>
          <w:lang w:val="en-US"/>
        </w:rPr>
      </w:pPr>
      <w:r w:rsidRPr="003D3060">
        <w:rPr>
          <w:lang w:val="en-US"/>
        </w:rPr>
        <w:t>Consequently people in charge of data input would be very free in their description. Aerial cable car, gondola, ski lift</w:t>
      </w:r>
      <w:r w:rsidR="00B22B41" w:rsidRPr="003D3060">
        <w:rPr>
          <w:lang w:val="en-US"/>
        </w:rPr>
        <w:t>, ski-lift</w:t>
      </w:r>
      <w:r w:rsidRPr="003D3060">
        <w:rPr>
          <w:lang w:val="en-US"/>
        </w:rPr>
        <w:t xml:space="preserve"> – it is to be feared that a virtual jungle of terms would result. This could be avoided by using an enumeration.</w:t>
      </w:r>
      <w:r w:rsidRPr="003D3060">
        <w:rPr>
          <w:lang w:val="en-US"/>
        </w:rPr>
        <w:fldChar w:fldCharType="begin"/>
      </w:r>
      <w:r w:rsidRPr="003D3060">
        <w:rPr>
          <w:lang w:val="en-US"/>
        </w:rPr>
        <w:instrText>XE "Enumeration"</w:instrText>
      </w:r>
      <w:r w:rsidRPr="003D3060">
        <w:rPr>
          <w:lang w:val="en-US"/>
        </w:rPr>
        <w:fldChar w:fldCharType="end"/>
      </w:r>
      <w:r w:rsidRPr="003D3060">
        <w:rPr>
          <w:lang w:val="en-US"/>
        </w:rPr>
        <w:fldChar w:fldCharType="begin"/>
      </w:r>
      <w:r w:rsidRPr="003D3060">
        <w:rPr>
          <w:lang w:val="en-US"/>
        </w:rPr>
        <w:instrText>XE "Enumeration:and inher</w:instrText>
      </w:r>
      <w:r w:rsidRPr="003D3060">
        <w:rPr>
          <w:lang w:val="en-US"/>
        </w:rPr>
        <w:instrText>i</w:instrText>
      </w:r>
      <w:r w:rsidRPr="003D3060">
        <w:rPr>
          <w:lang w:val="en-US"/>
        </w:rPr>
        <w:instrText>tance"</w:instrText>
      </w:r>
      <w:r w:rsidRPr="003D3060">
        <w:rPr>
          <w:lang w:val="en-US"/>
        </w:rPr>
        <w:fldChar w:fldCharType="end"/>
      </w:r>
    </w:p>
    <w:p w14:paraId="30486146" w14:textId="77777777" w:rsidR="00026FE6" w:rsidRPr="003D3060" w:rsidRDefault="00026FE6" w:rsidP="00A9471E">
      <w:pPr>
        <w:pStyle w:val="Beispielcode"/>
        <w:rPr>
          <w:lang w:val="en-US"/>
        </w:rPr>
      </w:pPr>
      <w:r w:rsidRPr="003D3060">
        <w:rPr>
          <w:lang w:val="en-US"/>
        </w:rPr>
        <w:lastRenderedPageBreak/>
        <w:t>CLASS AlpineTransport =</w:t>
      </w:r>
      <w:r w:rsidRPr="003D3060">
        <w:rPr>
          <w:lang w:val="en-US"/>
        </w:rPr>
        <w:br/>
        <w:t xml:space="preserve">  Name: TEXT*100;</w:t>
      </w:r>
      <w:r w:rsidRPr="003D3060">
        <w:rPr>
          <w:lang w:val="en-US"/>
        </w:rPr>
        <w:br/>
        <w:t xml:space="preserve">  Kind: (CogRail,</w:t>
      </w:r>
      <w:r w:rsidRPr="003D3060">
        <w:rPr>
          <w:lang w:val="en-US"/>
        </w:rPr>
        <w:br/>
        <w:t xml:space="preserve">        </w:t>
      </w:r>
      <w:r w:rsidR="00D466E9" w:rsidRPr="003D3060">
        <w:rPr>
          <w:lang w:val="en-US"/>
        </w:rPr>
        <w:t xml:space="preserve"> </w:t>
      </w:r>
      <w:r w:rsidRPr="003D3060">
        <w:rPr>
          <w:lang w:val="en-US"/>
        </w:rPr>
        <w:t>Funicular,</w:t>
      </w:r>
      <w:r w:rsidRPr="003D3060">
        <w:rPr>
          <w:lang w:val="en-US"/>
        </w:rPr>
        <w:br/>
        <w:t xml:space="preserve">       </w:t>
      </w:r>
      <w:r w:rsidR="00D466E9" w:rsidRPr="003D3060">
        <w:rPr>
          <w:lang w:val="en-US"/>
        </w:rPr>
        <w:t xml:space="preserve"> </w:t>
      </w:r>
      <w:r w:rsidRPr="003D3060">
        <w:rPr>
          <w:lang w:val="en-US"/>
        </w:rPr>
        <w:t xml:space="preserve"> AerialCableCar</w:t>
      </w:r>
      <w:r w:rsidRPr="003D3060">
        <w:rPr>
          <w:lang w:val="en-US"/>
        </w:rPr>
        <w:br/>
        <w:t xml:space="preserve">       </w:t>
      </w:r>
      <w:r w:rsidR="00D466E9" w:rsidRPr="003D3060">
        <w:rPr>
          <w:lang w:val="en-US"/>
        </w:rPr>
        <w:t xml:space="preserve"> </w:t>
      </w:r>
      <w:r w:rsidRPr="003D3060">
        <w:rPr>
          <w:lang w:val="en-US"/>
        </w:rPr>
        <w:t xml:space="preserve"> SkiLift,</w:t>
      </w:r>
      <w:r w:rsidRPr="003D3060">
        <w:rPr>
          <w:lang w:val="en-US"/>
        </w:rPr>
        <w:br/>
        <w:t xml:space="preserve">       </w:t>
      </w:r>
      <w:r w:rsidR="00D466E9" w:rsidRPr="003D3060">
        <w:rPr>
          <w:lang w:val="en-US"/>
        </w:rPr>
        <w:t xml:space="preserve"> </w:t>
      </w:r>
      <w:r w:rsidRPr="003D3060">
        <w:rPr>
          <w:lang w:val="en-US"/>
        </w:rPr>
        <w:t xml:space="preserve"> ChairLift,</w:t>
      </w:r>
      <w:r w:rsidRPr="003D3060">
        <w:rPr>
          <w:lang w:val="en-US"/>
        </w:rPr>
        <w:br/>
        <w:t xml:space="preserve">       </w:t>
      </w:r>
      <w:r w:rsidR="00D466E9" w:rsidRPr="003D3060">
        <w:rPr>
          <w:lang w:val="en-US"/>
        </w:rPr>
        <w:t xml:space="preserve"> </w:t>
      </w:r>
      <w:r w:rsidRPr="003D3060">
        <w:rPr>
          <w:lang w:val="en-US"/>
        </w:rPr>
        <w:t xml:space="preserve"> Gondola);</w:t>
      </w:r>
      <w:r w:rsidRPr="003D3060">
        <w:rPr>
          <w:lang w:val="en-US"/>
        </w:rPr>
        <w:br/>
        <w:t>END AlpineTransport;</w:t>
      </w:r>
    </w:p>
    <w:p w14:paraId="63C88BCD" w14:textId="77777777" w:rsidR="00026FE6" w:rsidRPr="003D3060" w:rsidRDefault="00026FE6">
      <w:pPr>
        <w:rPr>
          <w:lang w:val="en-US"/>
        </w:rPr>
      </w:pPr>
      <w:r w:rsidRPr="003D3060">
        <w:rPr>
          <w:lang w:val="en-US"/>
        </w:rPr>
        <w:t xml:space="preserve">Since all admissible possibilities have been enumerated, order would have been established. Often it </w:t>
      </w:r>
      <w:r w:rsidR="008C3CD4" w:rsidRPr="003D3060">
        <w:rPr>
          <w:lang w:val="en-US"/>
        </w:rPr>
        <w:t>w</w:t>
      </w:r>
      <w:r w:rsidRPr="003D3060">
        <w:rPr>
          <w:lang w:val="en-US"/>
        </w:rPr>
        <w:t>ill appear desirable to add further attributes such as the number of available seats on some means of transport. With funicular and aerial cable car this would be the capacity of the entire cabin, with ski and chair lifts it would be the number of persons per single ride. However wi</w:t>
      </w:r>
      <w:r w:rsidR="008C3CD4" w:rsidRPr="003D3060">
        <w:rPr>
          <w:lang w:val="en-US"/>
        </w:rPr>
        <w:t>th a cog rail where several wag</w:t>
      </w:r>
      <w:r w:rsidRPr="003D3060">
        <w:rPr>
          <w:lang w:val="en-US"/>
        </w:rPr>
        <w:t>ons can be hooked up this information would not make sense. Maybe the cog system would be of greater interest. Now should the class AlpineTransport simply feature all attributes needed for the describing of the different kinds?</w:t>
      </w:r>
    </w:p>
    <w:p w14:paraId="1FA81B5B" w14:textId="77777777" w:rsidR="00026FE6" w:rsidRPr="003D3060" w:rsidRDefault="00026FE6">
      <w:pPr>
        <w:rPr>
          <w:lang w:val="en-US"/>
        </w:rPr>
      </w:pPr>
      <w:r w:rsidRPr="003D3060">
        <w:rPr>
          <w:lang w:val="en-US"/>
        </w:rPr>
        <w:t>If the different kinds feature their respective properties (attributes or relationships) it makes sense to define individual classes that inherit from the basic class (cf. chapter 5).</w:t>
      </w:r>
    </w:p>
    <w:p w14:paraId="0F2E2A68" w14:textId="77777777" w:rsidR="00026FE6" w:rsidRPr="003D3060" w:rsidRDefault="00026FE6">
      <w:pPr>
        <w:pStyle w:val="Bild"/>
        <w:ind w:left="0" w:firstLine="0"/>
        <w:rPr>
          <w:lang w:val="en-US"/>
        </w:rPr>
      </w:pPr>
      <w:r w:rsidRPr="003D3060">
        <w:rPr>
          <w:lang w:val="en-US"/>
        </w:rPr>
        <w:tab/>
      </w:r>
      <w:r w:rsidRPr="003D3060">
        <w:rPr>
          <w:lang w:val="en-US"/>
        </w:rPr>
        <w:tab/>
      </w:r>
      <w:r w:rsidR="00A811FE" w:rsidRPr="003D3060">
        <w:rPr>
          <w:noProof/>
          <w:lang w:val="en-US"/>
        </w:rPr>
        <w:drawing>
          <wp:inline distT="0" distB="0" distL="0" distR="0" wp14:anchorId="5EC1B63A" wp14:editId="4878BA25">
            <wp:extent cx="3721100" cy="596900"/>
            <wp:effectExtent l="0" t="0" r="0" b="0"/>
            <wp:docPr id="28" name="Bild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21100" cy="596900"/>
                    </a:xfrm>
                    <a:prstGeom prst="rect">
                      <a:avLst/>
                    </a:prstGeom>
                    <a:noFill/>
                    <a:ln>
                      <a:noFill/>
                    </a:ln>
                  </pic:spPr>
                </pic:pic>
              </a:graphicData>
            </a:graphic>
          </wp:inline>
        </w:drawing>
      </w:r>
    </w:p>
    <w:p w14:paraId="791DA208" w14:textId="77777777" w:rsidR="00026FE6" w:rsidRPr="003D3060" w:rsidRDefault="00026FE6">
      <w:pPr>
        <w:pStyle w:val="Bildunterschrift"/>
        <w:rPr>
          <w:b w:val="0"/>
          <w:lang w:val="en-US"/>
        </w:rPr>
      </w:pPr>
      <w:r w:rsidRPr="003D3060">
        <w:rPr>
          <w:lang w:val="en-US"/>
        </w:rPr>
        <w:t>Figure 30:</w:t>
      </w:r>
      <w:r w:rsidRPr="003D3060">
        <w:rPr>
          <w:b w:val="0"/>
          <w:lang w:val="en-US"/>
        </w:rPr>
        <w:tab/>
        <w:t xml:space="preserve">CogRail, Funicular etc. are </w:t>
      </w:r>
      <w:r w:rsidRPr="003D3060">
        <w:rPr>
          <w:b w:val="0"/>
          <w:bCs/>
          <w:lang w:val="en-US"/>
        </w:rPr>
        <w:t>s</w:t>
      </w:r>
      <w:r w:rsidRPr="003D3060">
        <w:rPr>
          <w:b w:val="0"/>
          <w:lang w:val="en-US"/>
        </w:rPr>
        <w:t>pecific types of AlpineT</w:t>
      </w:r>
      <w:r w:rsidRPr="003D3060">
        <w:rPr>
          <w:b w:val="0"/>
          <w:bCs/>
          <w:lang w:val="en-US"/>
        </w:rPr>
        <w:t>ransport</w:t>
      </w:r>
      <w:r w:rsidRPr="003D3060">
        <w:rPr>
          <w:b w:val="0"/>
          <w:lang w:val="en-US"/>
        </w:rPr>
        <w:t>. Ho</w:t>
      </w:r>
      <w:r w:rsidRPr="003D3060">
        <w:rPr>
          <w:b w:val="0"/>
          <w:bCs/>
          <w:lang w:val="en-US"/>
        </w:rPr>
        <w:t>w</w:t>
      </w:r>
      <w:r w:rsidRPr="003D3060">
        <w:rPr>
          <w:b w:val="0"/>
          <w:lang w:val="en-US"/>
        </w:rPr>
        <w:t xml:space="preserve">ever there </w:t>
      </w:r>
      <w:r w:rsidRPr="003D3060">
        <w:rPr>
          <w:b w:val="0"/>
          <w:bCs/>
          <w:lang w:val="en-US"/>
        </w:rPr>
        <w:t>is no alpine transport as such</w:t>
      </w:r>
      <w:r w:rsidRPr="003D3060">
        <w:rPr>
          <w:b w:val="0"/>
          <w:lang w:val="en-US"/>
        </w:rPr>
        <w:t xml:space="preserve">: All </w:t>
      </w:r>
      <w:r w:rsidR="00F072B1" w:rsidRPr="003D3060">
        <w:rPr>
          <w:b w:val="0"/>
          <w:lang w:val="en-US"/>
        </w:rPr>
        <w:t>«</w:t>
      </w:r>
      <w:r w:rsidRPr="003D3060">
        <w:rPr>
          <w:b w:val="0"/>
          <w:lang w:val="en-US"/>
        </w:rPr>
        <w:t>concrete</w:t>
      </w:r>
      <w:r w:rsidR="00F072B1" w:rsidRPr="003D3060">
        <w:rPr>
          <w:b w:val="0"/>
          <w:lang w:val="en-US"/>
        </w:rPr>
        <w:t>»</w:t>
      </w:r>
      <w:r w:rsidRPr="003D3060">
        <w:rPr>
          <w:b w:val="0"/>
          <w:lang w:val="en-US"/>
        </w:rPr>
        <w:t xml:space="preserve"> types of alpine transport al</w:t>
      </w:r>
      <w:r w:rsidRPr="003D3060">
        <w:rPr>
          <w:b w:val="0"/>
          <w:bCs/>
          <w:lang w:val="en-US"/>
        </w:rPr>
        <w:t>w</w:t>
      </w:r>
      <w:r w:rsidRPr="003D3060">
        <w:rPr>
          <w:b w:val="0"/>
          <w:lang w:val="en-US"/>
        </w:rPr>
        <w:t>ays belong to one of the</w:t>
      </w:r>
      <w:r w:rsidRPr="003D3060">
        <w:rPr>
          <w:lang w:val="en-US"/>
        </w:rPr>
        <w:t xml:space="preserve"> </w:t>
      </w:r>
      <w:r w:rsidRPr="003D3060">
        <w:rPr>
          <w:b w:val="0"/>
          <w:bCs/>
          <w:lang w:val="en-US"/>
        </w:rPr>
        <w:t>sub</w:t>
      </w:r>
      <w:r w:rsidRPr="003D3060">
        <w:rPr>
          <w:lang w:val="en-US"/>
        </w:rPr>
        <w:t xml:space="preserve"> </w:t>
      </w:r>
      <w:r w:rsidRPr="003D3060">
        <w:rPr>
          <w:b w:val="0"/>
          <w:bCs/>
          <w:lang w:val="en-US"/>
        </w:rPr>
        <w:t>classes</w:t>
      </w:r>
      <w:r w:rsidRPr="003D3060">
        <w:rPr>
          <w:b w:val="0"/>
          <w:lang w:val="en-US"/>
        </w:rPr>
        <w:t xml:space="preserve">. Hence </w:t>
      </w:r>
      <w:r w:rsidRPr="003D3060">
        <w:rPr>
          <w:b w:val="0"/>
          <w:i/>
          <w:lang w:val="en-US"/>
        </w:rPr>
        <w:t>AlpineTran</w:t>
      </w:r>
      <w:r w:rsidRPr="003D3060">
        <w:rPr>
          <w:b w:val="0"/>
          <w:bCs/>
          <w:i/>
          <w:iCs/>
          <w:lang w:val="en-US"/>
        </w:rPr>
        <w:t>spor</w:t>
      </w:r>
      <w:r w:rsidRPr="003D3060">
        <w:rPr>
          <w:b w:val="0"/>
          <w:bCs/>
          <w:iCs/>
          <w:lang w:val="en-US"/>
        </w:rPr>
        <w:t>t</w:t>
      </w:r>
      <w:r w:rsidRPr="003D3060">
        <w:rPr>
          <w:b w:val="0"/>
          <w:lang w:val="en-US"/>
        </w:rPr>
        <w:t xml:space="preserve"> is an abstract class, which in the diagram </w:t>
      </w:r>
      <w:r w:rsidRPr="003D3060">
        <w:rPr>
          <w:b w:val="0"/>
          <w:bCs/>
          <w:lang w:val="en-US"/>
        </w:rPr>
        <w:t>w</w:t>
      </w:r>
      <w:r w:rsidRPr="003D3060">
        <w:rPr>
          <w:b w:val="0"/>
          <w:lang w:val="en-US"/>
        </w:rPr>
        <w:t xml:space="preserve">ould be </w:t>
      </w:r>
      <w:r w:rsidRPr="003D3060">
        <w:rPr>
          <w:b w:val="0"/>
          <w:bCs/>
          <w:lang w:val="en-US"/>
        </w:rPr>
        <w:t>s</w:t>
      </w:r>
      <w:r w:rsidRPr="003D3060">
        <w:rPr>
          <w:b w:val="0"/>
          <w:lang w:val="en-US"/>
        </w:rPr>
        <w:t>ho</w:t>
      </w:r>
      <w:r w:rsidRPr="003D3060">
        <w:rPr>
          <w:b w:val="0"/>
          <w:bCs/>
          <w:lang w:val="en-US"/>
        </w:rPr>
        <w:t>w</w:t>
      </w:r>
      <w:r w:rsidRPr="003D3060">
        <w:rPr>
          <w:b w:val="0"/>
          <w:lang w:val="en-US"/>
        </w:rPr>
        <w:t>n by means of italics.</w:t>
      </w:r>
    </w:p>
    <w:p w14:paraId="00DE0D56" w14:textId="77777777" w:rsidR="00026FE6" w:rsidRPr="003D3060" w:rsidRDefault="00026FE6">
      <w:pPr>
        <w:rPr>
          <w:lang w:val="en-US"/>
        </w:rPr>
      </w:pPr>
      <w:r w:rsidRPr="003D3060">
        <w:rPr>
          <w:lang w:val="en-US"/>
        </w:rPr>
        <w:t>But there are no means of alpine transport that are exclusively alpine transport without at the same time being part of a sub class. Therefore the class AlpineTransport will be declared «abstract». Consequently a concrete means of alpine transport will always have to be a cog rail, an aerial cable car etc.</w:t>
      </w:r>
    </w:p>
    <w:p w14:paraId="61B25C74" w14:textId="77777777" w:rsidR="00026FE6" w:rsidRPr="003D3060" w:rsidRDefault="00026FE6">
      <w:pPr>
        <w:rPr>
          <w:lang w:val="en-US"/>
        </w:rPr>
      </w:pPr>
      <w:r w:rsidRPr="003D3060">
        <w:rPr>
          <w:lang w:val="en-US"/>
        </w:rPr>
        <w:t>In the textual notation of INTERLIS 2 abstract classes are pointed out with the indication (ABSTRACT) in brackets. As a side remark: The INTERLIS-units model «Units» features a unit «CountedObjects» for counted objects such as the number of people in a aerial cable car cabin.</w:t>
      </w:r>
    </w:p>
    <w:p w14:paraId="1291C189" w14:textId="77777777" w:rsidR="00026FE6" w:rsidRPr="003D3060" w:rsidRDefault="00026FE6" w:rsidP="00A9471E">
      <w:pPr>
        <w:pStyle w:val="Beispielcode"/>
        <w:rPr>
          <w:lang w:val="en-US"/>
        </w:rPr>
      </w:pPr>
      <w:r w:rsidRPr="003D3060">
        <w:rPr>
          <w:lang w:val="en-US"/>
        </w:rPr>
        <w:lastRenderedPageBreak/>
        <w:t>CLASS AlpineTransport (ABSTRACT) =</w:t>
      </w:r>
      <w:r w:rsidRPr="003D3060">
        <w:rPr>
          <w:lang w:val="en-US"/>
        </w:rPr>
        <w:br/>
        <w:t xml:space="preserve">  Name: Text * 100;</w:t>
      </w:r>
      <w:r w:rsidRPr="003D3060">
        <w:rPr>
          <w:lang w:val="en-US"/>
        </w:rPr>
        <w:br/>
        <w:t>END AlpineTransport;</w:t>
      </w:r>
      <w:r w:rsidRPr="003D3060">
        <w:rPr>
          <w:lang w:val="en-US"/>
        </w:rPr>
        <w:br/>
      </w:r>
      <w:r w:rsidRPr="003D3060">
        <w:rPr>
          <w:sz w:val="6"/>
          <w:lang w:val="en-US"/>
        </w:rPr>
        <w:br/>
      </w:r>
      <w:r w:rsidRPr="003D3060">
        <w:rPr>
          <w:lang w:val="en-US"/>
        </w:rPr>
        <w:t>CLASS CogRail EXTENDS AlpineTransport =</w:t>
      </w:r>
      <w:r w:rsidRPr="003D3060">
        <w:rPr>
          <w:lang w:val="en-US"/>
        </w:rPr>
        <w:br/>
        <w:t xml:space="preserve">  CogSystem: (Riggenbach, Abt, vonRoll);</w:t>
      </w:r>
      <w:r w:rsidRPr="003D3060">
        <w:rPr>
          <w:lang w:val="en-US"/>
        </w:rPr>
        <w:br/>
        <w:t>END CogRail;</w:t>
      </w:r>
      <w:r w:rsidRPr="003D3060">
        <w:rPr>
          <w:lang w:val="en-US"/>
        </w:rPr>
        <w:br/>
      </w:r>
      <w:r w:rsidRPr="003D3060">
        <w:rPr>
          <w:sz w:val="6"/>
          <w:lang w:val="en-US"/>
        </w:rPr>
        <w:br/>
      </w:r>
      <w:r w:rsidRPr="003D3060">
        <w:rPr>
          <w:lang w:val="en-US"/>
        </w:rPr>
        <w:t>CLASS Funicular EXTENDS AlpineTransport =</w:t>
      </w:r>
      <w:r w:rsidRPr="003D3060">
        <w:rPr>
          <w:lang w:val="en-US"/>
        </w:rPr>
        <w:br/>
        <w:t xml:space="preserve">  Capacity: 0 .. 999 [Units.CountedObjects];</w:t>
      </w:r>
      <w:r w:rsidRPr="003D3060">
        <w:rPr>
          <w:lang w:val="en-US"/>
        </w:rPr>
        <w:br/>
        <w:t>END Funicular;</w:t>
      </w:r>
      <w:r w:rsidRPr="003D3060">
        <w:rPr>
          <w:sz w:val="16"/>
          <w:lang w:val="en-US"/>
        </w:rPr>
        <w:br/>
      </w:r>
      <w:r w:rsidRPr="003D3060">
        <w:rPr>
          <w:sz w:val="6"/>
          <w:lang w:val="en-US"/>
        </w:rPr>
        <w:br/>
      </w:r>
      <w:r w:rsidRPr="003D3060">
        <w:rPr>
          <w:lang w:val="en-US"/>
        </w:rPr>
        <w:t>CLASS AerialCableCar EXTENDS AlpineTransport =</w:t>
      </w:r>
      <w:r w:rsidRPr="003D3060">
        <w:rPr>
          <w:lang w:val="en-US"/>
        </w:rPr>
        <w:br/>
        <w:t xml:space="preserve">  Capacity: 0 .. 999 [Units.CountedObjects];</w:t>
      </w:r>
      <w:r w:rsidRPr="003D3060">
        <w:rPr>
          <w:lang w:val="en-US"/>
        </w:rPr>
        <w:br/>
        <w:t>END AerialCableCar;</w:t>
      </w:r>
      <w:r w:rsidRPr="003D3060">
        <w:rPr>
          <w:sz w:val="16"/>
          <w:lang w:val="en-US"/>
        </w:rPr>
        <w:br/>
      </w:r>
      <w:r w:rsidRPr="003D3060">
        <w:rPr>
          <w:sz w:val="6"/>
          <w:lang w:val="en-US"/>
        </w:rPr>
        <w:br/>
      </w:r>
      <w:r w:rsidRPr="003D3060">
        <w:rPr>
          <w:lang w:val="en-US"/>
        </w:rPr>
        <w:t>CLASS SkiLift EXTENDS AlpineTransport =</w:t>
      </w:r>
      <w:r w:rsidRPr="003D3060">
        <w:rPr>
          <w:lang w:val="en-US"/>
        </w:rPr>
        <w:br/>
        <w:t xml:space="preserve">  PersonsPerRide: 0 .. 10 [Units.CountedObjects];</w:t>
      </w:r>
      <w:r w:rsidRPr="003D3060">
        <w:rPr>
          <w:lang w:val="en-US"/>
        </w:rPr>
        <w:br/>
        <w:t>END SkiLift;</w:t>
      </w:r>
      <w:r w:rsidRPr="003D3060">
        <w:rPr>
          <w:sz w:val="16"/>
          <w:lang w:val="en-US"/>
        </w:rPr>
        <w:br/>
      </w:r>
      <w:r w:rsidRPr="003D3060">
        <w:rPr>
          <w:sz w:val="6"/>
          <w:lang w:val="en-US"/>
        </w:rPr>
        <w:br/>
      </w:r>
      <w:r w:rsidRPr="003D3060">
        <w:rPr>
          <w:lang w:val="en-US"/>
        </w:rPr>
        <w:t>CLASS ChairLift EXTENDS AlpineTransport =</w:t>
      </w:r>
      <w:r w:rsidRPr="003D3060">
        <w:rPr>
          <w:lang w:val="en-US"/>
        </w:rPr>
        <w:br/>
        <w:t xml:space="preserve">  PersonsPerRide: 0 .. 24 [Units.CountedObjects];</w:t>
      </w:r>
      <w:r w:rsidRPr="003D3060">
        <w:rPr>
          <w:lang w:val="en-US"/>
        </w:rPr>
        <w:br/>
        <w:t>END ChairLift;</w:t>
      </w:r>
      <w:r w:rsidRPr="003D3060">
        <w:rPr>
          <w:sz w:val="16"/>
          <w:lang w:val="en-US"/>
        </w:rPr>
        <w:br/>
      </w:r>
      <w:r w:rsidRPr="003D3060">
        <w:rPr>
          <w:sz w:val="6"/>
          <w:lang w:val="en-US"/>
        </w:rPr>
        <w:br/>
      </w:r>
      <w:r w:rsidRPr="003D3060">
        <w:rPr>
          <w:lang w:val="en-US"/>
        </w:rPr>
        <w:t>CLASS Gondola EXTENDS AlpineTransport =</w:t>
      </w:r>
      <w:r w:rsidRPr="003D3060">
        <w:rPr>
          <w:lang w:val="en-US"/>
        </w:rPr>
        <w:br/>
        <w:t xml:space="preserve">  Capacity: 0 .. 99 [Units.CountedObjects];</w:t>
      </w:r>
      <w:r w:rsidRPr="003D3060">
        <w:rPr>
          <w:lang w:val="en-US"/>
        </w:rPr>
        <w:br/>
        <w:t>END Gondola;</w:t>
      </w:r>
    </w:p>
    <w:p w14:paraId="7CBA5937" w14:textId="77777777" w:rsidR="00026FE6" w:rsidRPr="003D3060" w:rsidRDefault="00026FE6">
      <w:pPr>
        <w:rPr>
          <w:lang w:val="en-US"/>
        </w:rPr>
      </w:pPr>
      <w:r w:rsidRPr="003D3060">
        <w:rPr>
          <w:lang w:val="en-US"/>
        </w:rPr>
        <w:t>For the meeting a railway person had been invited especially who then did a lengthy speech on cog rails. All present learnt a lot about what cog systems are in use world-</w:t>
      </w:r>
      <w:r w:rsidRPr="003D3060">
        <w:rPr>
          <w:lang w:val="en-US"/>
        </w:rPr>
        <w:softHyphen/>
        <w:t>wide and about their respective advantages and disadvantages. However at the end of the day the people in Ilis Valley asked themselves what</w:t>
      </w:r>
      <w:r w:rsidR="008C3CD4" w:rsidRPr="003D3060">
        <w:rPr>
          <w:lang w:val="en-US"/>
        </w:rPr>
        <w:t>,</w:t>
      </w:r>
      <w:r w:rsidRPr="003D3060">
        <w:rPr>
          <w:lang w:val="en-US"/>
        </w:rPr>
        <w:t xml:space="preserve"> after all</w:t>
      </w:r>
      <w:r w:rsidR="008C3CD4" w:rsidRPr="003D3060">
        <w:rPr>
          <w:lang w:val="en-US"/>
        </w:rPr>
        <w:t>, did</w:t>
      </w:r>
      <w:r w:rsidRPr="003D3060">
        <w:rPr>
          <w:lang w:val="en-US"/>
        </w:rPr>
        <w:t xml:space="preserve"> these cog systems ha</w:t>
      </w:r>
      <w:r w:rsidR="008C3CD4" w:rsidRPr="003D3060">
        <w:rPr>
          <w:lang w:val="en-US"/>
        </w:rPr>
        <w:t>ve</w:t>
      </w:r>
      <w:r w:rsidRPr="003D3060">
        <w:rPr>
          <w:lang w:val="en-US"/>
        </w:rPr>
        <w:t xml:space="preserve"> to do with their pr</w:t>
      </w:r>
      <w:r w:rsidRPr="003D3060">
        <w:rPr>
          <w:lang w:val="en-US"/>
        </w:rPr>
        <w:t>o</w:t>
      </w:r>
      <w:r w:rsidRPr="003D3060">
        <w:rPr>
          <w:lang w:val="en-US"/>
        </w:rPr>
        <w:t>ject. Nobody could imagine of what possible interest these or other pieces of information would be in a future extension. Thus this model was rejected because it went too much into detail and finally would incur unnecessary costs for the input and maintenance of data.</w:t>
      </w:r>
    </w:p>
    <w:p w14:paraId="13FD98E1" w14:textId="77777777" w:rsidR="00026FE6" w:rsidRPr="003D3060" w:rsidRDefault="00026FE6">
      <w:pPr>
        <w:pStyle w:val="Synonyme"/>
        <w:rPr>
          <w:lang w:val="en-US"/>
        </w:rPr>
      </w:pPr>
      <w:r w:rsidRPr="003D3060">
        <w:rPr>
          <w:lang w:val="en-US"/>
        </w:rPr>
        <w:t xml:space="preserve">See also paragraph </w:t>
      </w:r>
      <w:r w:rsidRPr="003D3060">
        <w:rPr>
          <w:lang w:val="en-US"/>
        </w:rPr>
        <w:fldChar w:fldCharType="begin"/>
      </w:r>
      <w:r w:rsidRPr="003D3060">
        <w:rPr>
          <w:lang w:val="en-US"/>
        </w:rPr>
        <w:instrText xml:space="preserve"> REF _Ref22122006 \r \h </w:instrText>
      </w:r>
      <w:r w:rsidRPr="003D3060">
        <w:rPr>
          <w:lang w:val="en-US"/>
        </w:rPr>
      </w:r>
      <w:r w:rsidRPr="003D3060">
        <w:rPr>
          <w:lang w:val="en-US"/>
        </w:rPr>
        <w:fldChar w:fldCharType="separate"/>
      </w:r>
      <w:r w:rsidR="005309C2">
        <w:rPr>
          <w:lang w:val="en-US"/>
        </w:rPr>
        <w:t>5.1</w:t>
      </w:r>
      <w:r w:rsidRPr="003D3060">
        <w:rPr>
          <w:lang w:val="en-US"/>
        </w:rPr>
        <w:fldChar w:fldCharType="end"/>
      </w:r>
      <w:r w:rsidR="008067F2" w:rsidRPr="003D3060">
        <w:rPr>
          <w:lang w:val="en-US"/>
        </w:rPr>
        <w:t xml:space="preserve"> </w:t>
      </w:r>
      <w:r w:rsidRPr="003D3060">
        <w:rPr>
          <w:lang w:val="en-US"/>
        </w:rPr>
        <w:t>which deals with the temptation to enter into too many details when mode</w:t>
      </w:r>
      <w:r w:rsidRPr="003D3060">
        <w:rPr>
          <w:lang w:val="en-US"/>
        </w:rPr>
        <w:t>l</w:t>
      </w:r>
      <w:r w:rsidRPr="003D3060">
        <w:rPr>
          <w:lang w:val="en-US"/>
        </w:rPr>
        <w:t>ing.</w:t>
      </w:r>
    </w:p>
    <w:p w14:paraId="02DEB9FF" w14:textId="77777777" w:rsidR="00026FE6" w:rsidRPr="003D3060" w:rsidRDefault="00026FE6">
      <w:pPr>
        <w:pStyle w:val="berschrift2"/>
        <w:numPr>
          <w:ilvl w:val="1"/>
          <w:numId w:val="2"/>
        </w:numPr>
        <w:ind w:left="567"/>
        <w:rPr>
          <w:bCs/>
          <w:lang w:val="en-US"/>
        </w:rPr>
      </w:pPr>
      <w:r w:rsidRPr="003D3060">
        <w:rPr>
          <w:lang w:val="en-US"/>
        </w:rPr>
        <w:tab/>
      </w:r>
      <w:bookmarkStart w:id="69" w:name="_Toc236474540"/>
      <w:r w:rsidRPr="003D3060">
        <w:rPr>
          <w:lang w:val="en-US"/>
        </w:rPr>
        <w:t xml:space="preserve">Is there such a thing as light blue ski runs? </w:t>
      </w:r>
      <w:r w:rsidR="004A348A" w:rsidRPr="003D3060">
        <w:rPr>
          <w:lang w:val="en-US"/>
        </w:rPr>
        <w:t>–</w:t>
      </w:r>
      <w:r w:rsidRPr="003D3060">
        <w:rPr>
          <w:lang w:val="en-US"/>
        </w:rPr>
        <w:t xml:space="preserve"> Structured enumer</w:t>
      </w:r>
      <w:r w:rsidRPr="003D3060">
        <w:rPr>
          <w:lang w:val="en-US"/>
        </w:rPr>
        <w:t>a</w:t>
      </w:r>
      <w:r w:rsidRPr="003D3060">
        <w:rPr>
          <w:lang w:val="en-US"/>
        </w:rPr>
        <w:t>tion</w:t>
      </w:r>
      <w:bookmarkEnd w:id="69"/>
    </w:p>
    <w:p w14:paraId="35921F57" w14:textId="77777777" w:rsidR="00026FE6" w:rsidRPr="003D3060" w:rsidRDefault="00026FE6">
      <w:pPr>
        <w:pStyle w:val="berschrift3"/>
        <w:rPr>
          <w:lang w:val="en-US"/>
        </w:rPr>
      </w:pPr>
      <w:bookmarkStart w:id="70" w:name="_Ref20650084"/>
      <w:bookmarkStart w:id="71" w:name="_Toc236474541"/>
      <w:r w:rsidRPr="003D3060">
        <w:rPr>
          <w:lang w:val="en-US"/>
        </w:rPr>
        <w:t xml:space="preserve">Ordinary enumeration and its </w:t>
      </w:r>
      <w:bookmarkEnd w:id="70"/>
      <w:r w:rsidRPr="003D3060">
        <w:rPr>
          <w:lang w:val="en-US"/>
        </w:rPr>
        <w:t>laws of inheritance</w:t>
      </w:r>
      <w:bookmarkEnd w:id="71"/>
    </w:p>
    <w:p w14:paraId="41C90CD2" w14:textId="77777777" w:rsidR="00026FE6" w:rsidRPr="003D3060" w:rsidRDefault="00026FE6">
      <w:pPr>
        <w:rPr>
          <w:lang w:val="en-US"/>
        </w:rPr>
      </w:pPr>
      <w:r w:rsidRPr="003D3060">
        <w:rPr>
          <w:lang w:val="en-US"/>
        </w:rPr>
        <w:t>In order to achieve a rough distinction between the</w:t>
      </w:r>
      <w:r w:rsidRPr="003D3060">
        <w:rPr>
          <w:lang w:val="en-US"/>
        </w:rPr>
        <w:fldChar w:fldCharType="begin"/>
      </w:r>
      <w:r w:rsidRPr="003D3060">
        <w:rPr>
          <w:lang w:val="en-US"/>
        </w:rPr>
        <w:instrText>XE "Inheritance:of enumeration</w:instrText>
      </w:r>
      <w:r w:rsidR="008C1457" w:rsidRPr="003D3060">
        <w:rPr>
          <w:lang w:val="en-US"/>
        </w:rPr>
        <w:instrText>s</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"Enumeration:ord</w:instrText>
      </w:r>
      <w:r w:rsidR="009B61D9" w:rsidRPr="003D3060">
        <w:rPr>
          <w:lang w:val="en-US"/>
        </w:rPr>
        <w:instrText>ered</w:instrText>
      </w:r>
      <w:r w:rsidRPr="003D3060">
        <w:rPr>
          <w:lang w:val="en-US"/>
        </w:rPr>
        <w:instrText>"</w:instrText>
      </w:r>
      <w:r w:rsidRPr="003D3060">
        <w:rPr>
          <w:lang w:val="en-US"/>
        </w:rPr>
        <w:fldChar w:fldCharType="end"/>
      </w:r>
      <w:r w:rsidRPr="003D3060">
        <w:rPr>
          <w:lang w:val="en-US"/>
        </w:rPr>
        <w:t xml:space="preserve"> difficulty degree</w:t>
      </w:r>
      <w:r w:rsidR="008C3CD4" w:rsidRPr="003D3060">
        <w:rPr>
          <w:lang w:val="en-US"/>
        </w:rPr>
        <w:t>s</w:t>
      </w:r>
      <w:r w:rsidRPr="003D3060">
        <w:rPr>
          <w:lang w:val="en-US"/>
        </w:rPr>
        <w:t xml:space="preserve"> of ski runs, three colors had been chosen: blue, red, black. These and only these difficulty degrees should prevail. Furthermore they all relate to an order. Blue depicts a simple ski run, a red run is more diff</w:t>
      </w:r>
      <w:r w:rsidRPr="003D3060">
        <w:rPr>
          <w:lang w:val="en-US"/>
        </w:rPr>
        <w:t>i</w:t>
      </w:r>
      <w:r w:rsidRPr="003D3060">
        <w:rPr>
          <w:lang w:val="en-US"/>
        </w:rPr>
        <w:t>cult than a blue one, and a black one is the most demanding. The following definition would describe this circumstance:</w:t>
      </w:r>
    </w:p>
    <w:p w14:paraId="58FDB851" w14:textId="77777777" w:rsidR="00026FE6" w:rsidRPr="003D3060" w:rsidRDefault="00026FE6" w:rsidP="00A9471E">
      <w:pPr>
        <w:pStyle w:val="Beispielcode"/>
        <w:rPr>
          <w:lang w:val="en-US"/>
        </w:rPr>
      </w:pPr>
      <w:r w:rsidRPr="003D3060">
        <w:rPr>
          <w:lang w:val="en-US"/>
        </w:rPr>
        <w:t>CLASS SkiRun =</w:t>
      </w:r>
      <w:r w:rsidRPr="003D3060">
        <w:rPr>
          <w:lang w:val="en-US"/>
        </w:rPr>
        <w:br/>
        <w:t xml:space="preserve">  DifficultyDegree: (blue, red, black: FINAL) ORDERED;</w:t>
      </w:r>
      <w:r w:rsidRPr="003D3060">
        <w:rPr>
          <w:lang w:val="en-US"/>
        </w:rPr>
        <w:br/>
        <w:t>END SkiRun;</w:t>
      </w:r>
    </w:p>
    <w:p w14:paraId="1894E813" w14:textId="77777777" w:rsidR="00026FE6" w:rsidRPr="003D3060" w:rsidRDefault="00026FE6">
      <w:pPr>
        <w:rPr>
          <w:lang w:val="en-US"/>
        </w:rPr>
      </w:pPr>
      <w:r w:rsidRPr="003D3060">
        <w:rPr>
          <w:lang w:val="en-US"/>
        </w:rPr>
        <w:t>If the FINAL-indication were to be missing, then this enumeration could still be added onto in an extension. For instance in the case of different kinds of alpine t</w:t>
      </w:r>
      <w:r w:rsidR="0040319F" w:rsidRPr="003D3060">
        <w:rPr>
          <w:lang w:val="en-US"/>
        </w:rPr>
        <w:t>ransport this might make sense:</w:t>
      </w:r>
    </w:p>
    <w:p w14:paraId="2397E2EB" w14:textId="77777777" w:rsidR="00026FE6" w:rsidRPr="003D3060" w:rsidRDefault="00026FE6" w:rsidP="00A9471E">
      <w:pPr>
        <w:pStyle w:val="Beispielcode"/>
        <w:rPr>
          <w:lang w:val="en-US"/>
        </w:rPr>
      </w:pPr>
      <w:r w:rsidRPr="003D3060">
        <w:rPr>
          <w:lang w:val="en-US"/>
        </w:rPr>
        <w:lastRenderedPageBreak/>
        <w:t>!! Model of the National Tourist Office</w:t>
      </w:r>
      <w:r w:rsidRPr="003D3060">
        <w:rPr>
          <w:lang w:val="en-US"/>
        </w:rPr>
        <w:br/>
        <w:t>CLASS AlpineTransport =</w:t>
      </w:r>
      <w:r w:rsidRPr="003D3060">
        <w:rPr>
          <w:lang w:val="en-US"/>
        </w:rPr>
        <w:br/>
        <w:t xml:space="preserve">  Kind: (CogRail, Funicular, AerialCableCar,</w:t>
      </w:r>
      <w:r w:rsidRPr="003D3060">
        <w:rPr>
          <w:lang w:val="en-US"/>
        </w:rPr>
        <w:br/>
        <w:t xml:space="preserve">        SkiLift, ChairLift, Gondola);</w:t>
      </w:r>
      <w:r w:rsidRPr="003D3060">
        <w:rPr>
          <w:lang w:val="en-US"/>
        </w:rPr>
        <w:br/>
        <w:t>END AlpineTransport;</w:t>
      </w:r>
      <w:r w:rsidRPr="003D3060">
        <w:rPr>
          <w:lang w:val="en-US"/>
        </w:rPr>
        <w:br/>
      </w:r>
      <w:r w:rsidRPr="003D3060">
        <w:rPr>
          <w:sz w:val="10"/>
          <w:lang w:val="en-US"/>
        </w:rPr>
        <w:br/>
      </w:r>
      <w:r w:rsidRPr="003D3060">
        <w:rPr>
          <w:lang w:val="en-US"/>
        </w:rPr>
        <w:t>!! Model Ilis Valley</w:t>
      </w:r>
      <w:r w:rsidRPr="003D3060">
        <w:rPr>
          <w:lang w:val="en-US"/>
        </w:rPr>
        <w:br/>
        <w:t>CLASS MITAlpineTransport EXTENDS AlpineTransport =</w:t>
      </w:r>
      <w:r w:rsidRPr="003D3060">
        <w:rPr>
          <w:lang w:val="en-US"/>
        </w:rPr>
        <w:br/>
        <w:t xml:space="preserve">  Kind (EXTENDED): (SnowBus);</w:t>
      </w:r>
      <w:r w:rsidRPr="003D3060">
        <w:rPr>
          <w:lang w:val="en-US"/>
        </w:rPr>
        <w:br/>
        <w:t>END MITAlpineTransport;</w:t>
      </w:r>
    </w:p>
    <w:p w14:paraId="14E905D3" w14:textId="77777777" w:rsidR="00026FE6" w:rsidRPr="003D3060" w:rsidRDefault="00026FE6">
      <w:pPr>
        <w:rPr>
          <w:lang w:val="en-US"/>
        </w:rPr>
      </w:pPr>
      <w:r w:rsidRPr="003D3060">
        <w:rPr>
          <w:lang w:val="en-US"/>
        </w:rPr>
        <w:t>In the extended class the element snow bus is added to the enumeration – the latest of all novelties – at the end of the existing enumeration. But what will the National Tourist Office make of that? For them «Snow bus» is still unheard of.</w:t>
      </w:r>
    </w:p>
    <w:p w14:paraId="4A9128D3" w14:textId="77777777" w:rsidR="00026FE6" w:rsidRPr="003D3060" w:rsidRDefault="00A811FE">
      <w:pPr>
        <w:pStyle w:val="WW-Blocktext"/>
        <w:rPr>
          <w:lang w:val="en-US"/>
        </w:rPr>
      </w:pPr>
      <w:r w:rsidRPr="003D3060">
        <w:rPr>
          <w:noProof/>
          <w:lang w:val="en-US"/>
        </w:rPr>
        <w:drawing>
          <wp:anchor distT="0" distB="0" distL="114300" distR="114300" simplePos="0" relativeHeight="251682816" behindDoc="0" locked="0" layoutInCell="1" allowOverlap="1" wp14:anchorId="5A89E692" wp14:editId="70A7F932">
            <wp:simplePos x="0" y="0"/>
            <wp:positionH relativeFrom="column">
              <wp:posOffset>180340</wp:posOffset>
            </wp:positionH>
            <wp:positionV relativeFrom="paragraph">
              <wp:posOffset>71755</wp:posOffset>
            </wp:positionV>
            <wp:extent cx="82550" cy="156845"/>
            <wp:effectExtent l="0" t="0" r="0" b="0"/>
            <wp:wrapNone/>
            <wp:docPr id="182" name="Bild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"Enumeration:final"</w:instrText>
      </w:r>
      <w:r w:rsidR="00026FE6" w:rsidRPr="003D3060">
        <w:rPr>
          <w:lang w:val="en-US"/>
        </w:rPr>
        <w:fldChar w:fldCharType="end"/>
      </w:r>
      <w:r w:rsidR="00026FE6" w:rsidRPr="003D3060">
        <w:rPr>
          <w:lang w:val="en-US"/>
        </w:rPr>
        <w:t xml:space="preserve">Each (horizontal) extension can be complemented with further value as long as it is not expressively excluded by </w:t>
      </w:r>
      <w:r w:rsidR="00026FE6" w:rsidRPr="003D3060">
        <w:rPr>
          <w:b/>
          <w:bCs/>
          <w:lang w:val="en-US"/>
        </w:rPr>
        <w:t>FINAL</w:t>
      </w:r>
      <w:r w:rsidR="00026FE6" w:rsidRPr="003D3060">
        <w:rPr>
          <w:lang w:val="en-US"/>
        </w:rPr>
        <w:t>. If somebody is only interested in these values in general according to the basic class, then all these values will be tran</w:t>
      </w:r>
      <w:r w:rsidR="00026FE6" w:rsidRPr="003D3060">
        <w:rPr>
          <w:lang w:val="en-US"/>
        </w:rPr>
        <w:t>s</w:t>
      </w:r>
      <w:r w:rsidR="00026FE6" w:rsidRPr="003D3060">
        <w:rPr>
          <w:lang w:val="en-US"/>
        </w:rPr>
        <w:t xml:space="preserve">lated into the value </w:t>
      </w:r>
      <w:r w:rsidR="00026FE6" w:rsidRPr="003D3060">
        <w:rPr>
          <w:b/>
          <w:bCs/>
          <w:lang w:val="en-US"/>
        </w:rPr>
        <w:t>OTHER</w:t>
      </w:r>
      <w:r w:rsidR="00026FE6" w:rsidRPr="003D3060">
        <w:rPr>
          <w:lang w:val="en-US"/>
        </w:rPr>
        <w:t>.</w:t>
      </w:r>
    </w:p>
    <w:p w14:paraId="3DD7F0D5" w14:textId="77777777" w:rsidR="00026FE6" w:rsidRPr="003D3060" w:rsidRDefault="00026FE6">
      <w:pPr>
        <w:rPr>
          <w:lang w:val="en-US"/>
        </w:rPr>
      </w:pPr>
    </w:p>
    <w:p w14:paraId="203EEE7A" w14:textId="77777777" w:rsidR="00026FE6" w:rsidRPr="003D3060" w:rsidRDefault="00026FE6">
      <w:pPr>
        <w:rPr>
          <w:lang w:val="en-US"/>
        </w:rPr>
      </w:pPr>
      <w:r w:rsidRPr="003D3060">
        <w:rPr>
          <w:lang w:val="en-US"/>
        </w:rPr>
        <w:fldChar w:fldCharType="begin"/>
      </w:r>
      <w:r w:rsidRPr="003D3060">
        <w:rPr>
          <w:lang w:val="en-US"/>
        </w:rPr>
        <w:instrText>XE "Enumeration:circular"</w:instrText>
      </w:r>
      <w:r w:rsidRPr="003D3060">
        <w:rPr>
          <w:lang w:val="en-US"/>
        </w:rPr>
        <w:fldChar w:fldCharType="end"/>
      </w:r>
      <w:r w:rsidRPr="003D3060">
        <w:rPr>
          <w:lang w:val="en-US"/>
        </w:rPr>
        <w:t xml:space="preserve">For the basic class the value snow bus </w:t>
      </w:r>
      <w:r w:rsidR="008C3CD4" w:rsidRPr="003D3060">
        <w:rPr>
          <w:lang w:val="en-US"/>
        </w:rPr>
        <w:t xml:space="preserve">- </w:t>
      </w:r>
      <w:r w:rsidRPr="003D3060">
        <w:rPr>
          <w:lang w:val="en-US"/>
        </w:rPr>
        <w:t>and other possible va</w:t>
      </w:r>
      <w:r w:rsidRPr="003D3060">
        <w:rPr>
          <w:lang w:val="en-US"/>
        </w:rPr>
        <w:t>l</w:t>
      </w:r>
      <w:r w:rsidRPr="003D3060">
        <w:rPr>
          <w:lang w:val="en-US"/>
        </w:rPr>
        <w:t>ues</w:t>
      </w:r>
      <w:r w:rsidR="008C3CD4" w:rsidRPr="003D3060">
        <w:rPr>
          <w:lang w:val="en-US"/>
        </w:rPr>
        <w:t xml:space="preserve"> - </w:t>
      </w:r>
      <w:r w:rsidRPr="003D3060">
        <w:rPr>
          <w:lang w:val="en-US"/>
        </w:rPr>
        <w:t>are only recognizable as OTHER. However if FINAL is ind</w:t>
      </w:r>
      <w:r w:rsidRPr="003D3060">
        <w:rPr>
          <w:lang w:val="en-US"/>
        </w:rPr>
        <w:t>i</w:t>
      </w:r>
      <w:r w:rsidRPr="003D3060">
        <w:rPr>
          <w:lang w:val="en-US"/>
        </w:rPr>
        <w:t>cated, then the value OTHER no longer can occur. If an enumeration is defined as circular (</w:t>
      </w:r>
      <w:r w:rsidRPr="003D3060">
        <w:rPr>
          <w:b/>
          <w:lang w:val="en-US"/>
        </w:rPr>
        <w:t>CIRCULAR</w:t>
      </w:r>
      <w:r w:rsidRPr="003D3060">
        <w:rPr>
          <w:lang w:val="en-US"/>
        </w:rPr>
        <w:t>) then such extensions are impossible b</w:t>
      </w:r>
      <w:r w:rsidRPr="003D3060">
        <w:rPr>
          <w:lang w:val="en-US"/>
        </w:rPr>
        <w:t>e</w:t>
      </w:r>
      <w:r w:rsidRPr="003D3060">
        <w:rPr>
          <w:lang w:val="en-US"/>
        </w:rPr>
        <w:t>cause circular means that the highest value is followed by the lowest and hence it would be impossible to know which of them is the highest.</w:t>
      </w:r>
    </w:p>
    <w:p w14:paraId="294F82A8" w14:textId="77777777" w:rsidR="00026FE6" w:rsidRPr="003D3060" w:rsidRDefault="00026FE6" w:rsidP="00A9471E">
      <w:pPr>
        <w:pStyle w:val="Beispielcode"/>
        <w:rPr>
          <w:lang w:val="en-US"/>
        </w:rPr>
      </w:pPr>
      <w:r w:rsidRPr="003D3060">
        <w:rPr>
          <w:lang w:val="en-US"/>
        </w:rPr>
        <w:t>WindDirection: (N, NE, E, SE, S, SW, W, NW) CIRCULAR;</w:t>
      </w:r>
    </w:p>
    <w:p w14:paraId="6A5433AE" w14:textId="77777777" w:rsidR="00026FE6" w:rsidRPr="003D3060" w:rsidRDefault="00026FE6">
      <w:pPr>
        <w:pStyle w:val="berschrift3"/>
        <w:rPr>
          <w:lang w:val="en-US"/>
        </w:rPr>
      </w:pPr>
      <w:bookmarkStart w:id="72" w:name="_Ref224376148"/>
      <w:bookmarkStart w:id="73" w:name="_Toc236474542"/>
      <w:r w:rsidRPr="003D3060">
        <w:rPr>
          <w:lang w:val="en-US"/>
        </w:rPr>
        <w:t>Sub-enumeration</w:t>
      </w:r>
      <w:bookmarkEnd w:id="72"/>
      <w:bookmarkEnd w:id="73"/>
    </w:p>
    <w:p w14:paraId="3B4F9372" w14:textId="77777777" w:rsidR="00026FE6" w:rsidRPr="003D3060" w:rsidRDefault="00026FE6">
      <w:pPr>
        <w:rPr>
          <w:lang w:val="en-US"/>
        </w:rPr>
      </w:pPr>
      <w:r w:rsidRPr="003D3060">
        <w:rPr>
          <w:lang w:val="en-US"/>
        </w:rPr>
        <w:fldChar w:fldCharType="begin"/>
      </w:r>
      <w:r w:rsidRPr="003D3060">
        <w:rPr>
          <w:lang w:val="en-US"/>
        </w:rPr>
        <w:instrText>XE "Enumeration:structured"</w:instrText>
      </w:r>
      <w:r w:rsidRPr="003D3060">
        <w:rPr>
          <w:lang w:val="en-US"/>
        </w:rPr>
        <w:fldChar w:fldCharType="end"/>
      </w:r>
      <w:r w:rsidRPr="003D3060">
        <w:rPr>
          <w:lang w:val="en-US"/>
        </w:rPr>
        <w:fldChar w:fldCharType="begin"/>
      </w:r>
      <w:r w:rsidRPr="003D3060">
        <w:rPr>
          <w:lang w:val="en-US"/>
        </w:rPr>
        <w:instrText>XE "Sub-enumeration"</w:instrText>
      </w:r>
      <w:r w:rsidRPr="003D3060">
        <w:rPr>
          <w:lang w:val="en-US"/>
        </w:rPr>
        <w:fldChar w:fldCharType="end"/>
      </w:r>
      <w:r w:rsidRPr="003D3060">
        <w:rPr>
          <w:lang w:val="en-US"/>
        </w:rPr>
        <w:t>Thu s it had been decided not to model the different kinds of alpine transport with an entire landscape of classes. But all the railway enthusiasts were not quite satisfied: who knows if at some stage the cog system of the cog rail would not be of interest after all...</w:t>
      </w:r>
    </w:p>
    <w:p w14:paraId="76D85234" w14:textId="77777777" w:rsidR="00026FE6" w:rsidRPr="003D3060" w:rsidRDefault="00026FE6">
      <w:pPr>
        <w:rPr>
          <w:lang w:val="en-US"/>
        </w:rPr>
      </w:pPr>
      <w:r w:rsidRPr="003D3060">
        <w:rPr>
          <w:lang w:val="en-US"/>
        </w:rPr>
        <w:t>For each value of an enumeration a sub-enumeration can be defined. This may happen d</w:t>
      </w:r>
      <w:r w:rsidRPr="003D3060">
        <w:rPr>
          <w:lang w:val="en-US"/>
        </w:rPr>
        <w:t>i</w:t>
      </w:r>
      <w:r w:rsidRPr="003D3060">
        <w:rPr>
          <w:lang w:val="en-US"/>
        </w:rPr>
        <w:t>rectly within the basic definition or only in an extension.</w:t>
      </w:r>
    </w:p>
    <w:p w14:paraId="63D69444" w14:textId="77777777" w:rsidR="00026FE6" w:rsidRPr="003D3060" w:rsidRDefault="00026FE6" w:rsidP="00A9471E">
      <w:pPr>
        <w:pStyle w:val="Beispielcode"/>
        <w:rPr>
          <w:lang w:val="en-US"/>
        </w:rPr>
      </w:pPr>
      <w:r w:rsidRPr="003D3060">
        <w:rPr>
          <w:lang w:val="en-US"/>
        </w:rPr>
        <w:t>CLASS MITAlpineTransport EXTENDS AlpineTransport</w:t>
      </w:r>
      <w:r w:rsidRPr="003D3060">
        <w:rPr>
          <w:lang w:val="en-US"/>
        </w:rPr>
        <w:br/>
        <w:t xml:space="preserve">  Kind (EXTENDED): (CogRail (Riggenbach, Abt, vonRoll));</w:t>
      </w:r>
      <w:r w:rsidRPr="003D3060">
        <w:rPr>
          <w:lang w:val="en-US"/>
        </w:rPr>
        <w:br/>
        <w:t>END MITAlpineTransport;</w:t>
      </w:r>
    </w:p>
    <w:p w14:paraId="3A02ECD0" w14:textId="77777777" w:rsidR="00026FE6" w:rsidRPr="003D3060" w:rsidRDefault="00026FE6" w:rsidP="00A9471E">
      <w:pPr>
        <w:pStyle w:val="Beispielcode"/>
        <w:rPr>
          <w:lang w:val="en-US"/>
        </w:rPr>
      </w:pPr>
      <w:r w:rsidRPr="003D3060">
        <w:rPr>
          <w:lang w:val="en-US"/>
        </w:rPr>
        <w:t>WeekDay: (WorkingDay (Monday, Tuesday, Wednesday,</w:t>
      </w:r>
      <w:r w:rsidRPr="003D3060">
        <w:rPr>
          <w:lang w:val="en-US"/>
        </w:rPr>
        <w:br/>
        <w:t xml:space="preserve">                      Thursday, Friday, Saturday),</w:t>
      </w:r>
      <w:r w:rsidRPr="003D3060">
        <w:rPr>
          <w:lang w:val="en-US"/>
        </w:rPr>
        <w:br/>
        <w:t xml:space="preserve">          Sunday);</w:t>
      </w:r>
    </w:p>
    <w:p w14:paraId="1D43C7EC" w14:textId="77777777" w:rsidR="00026FE6" w:rsidRPr="003D3060" w:rsidRDefault="00026FE6">
      <w:pPr>
        <w:rPr>
          <w:lang w:val="en-US"/>
        </w:rPr>
      </w:pPr>
      <w:r w:rsidRPr="003D3060">
        <w:rPr>
          <w:lang w:val="en-US"/>
        </w:rPr>
        <w:t>If such an enumeration is defined within an extension, then it is simply of no importance from the base’s point of view. So as far as the National Tourist Office is concerned a Riggenbach-cog rail would still be a cog rail.</w:t>
      </w:r>
    </w:p>
    <w:p w14:paraId="4C5972D7" w14:textId="77777777" w:rsidR="00026FE6" w:rsidRPr="003D3060" w:rsidRDefault="00026FE6">
      <w:pPr>
        <w:rPr>
          <w:lang w:val="en-US"/>
        </w:rPr>
      </w:pPr>
      <w:r w:rsidRPr="003D3060">
        <w:rPr>
          <w:lang w:val="en-US"/>
        </w:rPr>
        <w:t>Even sub-enumeration can be complemented with further values, as long as value has not been declared FINAL. The individual values of a sub-enumeration again can be specified by sub enumeration, which would result in entire enumeration trees.</w:t>
      </w:r>
    </w:p>
    <w:p w14:paraId="1E976E3C" w14:textId="77777777" w:rsidR="00026FE6" w:rsidRPr="003D3060" w:rsidRDefault="00026FE6">
      <w:pPr>
        <w:pStyle w:val="berschrift2"/>
        <w:numPr>
          <w:ilvl w:val="1"/>
          <w:numId w:val="2"/>
        </w:numPr>
        <w:ind w:left="567"/>
        <w:rPr>
          <w:bCs/>
          <w:lang w:val="en-US"/>
        </w:rPr>
      </w:pPr>
      <w:bookmarkStart w:id="74" w:name="_Ref20890972"/>
      <w:r w:rsidRPr="003D3060">
        <w:rPr>
          <w:lang w:val="en-US"/>
        </w:rPr>
        <w:lastRenderedPageBreak/>
        <w:tab/>
      </w:r>
      <w:bookmarkStart w:id="75" w:name="_Ref236464942"/>
      <w:bookmarkStart w:id="76" w:name="_Toc236474543"/>
      <w:r w:rsidRPr="003D3060">
        <w:rPr>
          <w:lang w:val="en-US"/>
        </w:rPr>
        <w:t xml:space="preserve">Ilis Valley is concise </w:t>
      </w:r>
      <w:r w:rsidR="004A348A" w:rsidRPr="003D3060">
        <w:rPr>
          <w:lang w:val="en-US"/>
        </w:rPr>
        <w:t>–</w:t>
      </w:r>
      <w:r w:rsidRPr="003D3060">
        <w:rPr>
          <w:lang w:val="en-US"/>
        </w:rPr>
        <w:t xml:space="preserve"> Strings and their rules of inheritance</w:t>
      </w:r>
      <w:bookmarkEnd w:id="74"/>
      <w:bookmarkEnd w:id="75"/>
      <w:bookmarkEnd w:id="76"/>
    </w:p>
    <w:p w14:paraId="326CBC41" w14:textId="77777777" w:rsidR="00026FE6" w:rsidRPr="003D3060" w:rsidRDefault="008C3CD4">
      <w:pPr>
        <w:rPr>
          <w:lang w:val="en-US"/>
        </w:rPr>
      </w:pPr>
      <w:r w:rsidRPr="003D3060">
        <w:rPr>
          <w:lang w:val="en-US"/>
        </w:rPr>
        <w:t xml:space="preserve">As a general rule designations may consist </w:t>
      </w:r>
      <w:r w:rsidR="007836BB" w:rsidRPr="003D3060">
        <w:rPr>
          <w:lang w:val="en-US"/>
        </w:rPr>
        <w:t xml:space="preserve">of names of any chosen length. </w:t>
      </w:r>
      <w:r w:rsidR="003F7AED" w:rsidRPr="00BD6857">
        <w:rPr>
          <w:lang w:val="de-CH"/>
        </w:rPr>
        <w:fldChar w:fldCharType="begin"/>
      </w:r>
      <w:r w:rsidR="003F7AED" w:rsidRPr="00BD6857">
        <w:rPr>
          <w:lang w:val="de-CH"/>
        </w:rPr>
        <w:instrText xml:space="preserve"> XE "</w:instrText>
      </w:r>
      <w:r w:rsidR="003F7AED">
        <w:rPr>
          <w:lang w:val="de-CH"/>
        </w:rPr>
        <w:instrText>String</w:instrText>
      </w:r>
      <w:r w:rsidR="003F7AED" w:rsidRPr="00BD6857">
        <w:rPr>
          <w:lang w:val="de-CH"/>
        </w:rPr>
        <w:instrText xml:space="preserve">" </w:instrText>
      </w:r>
      <w:r w:rsidR="003F7AED" w:rsidRPr="00BD6857">
        <w:rPr>
          <w:lang w:val="de-CH"/>
        </w:rPr>
        <w:fldChar w:fldCharType="end"/>
      </w:r>
      <w:r w:rsidR="003F7AED" w:rsidRPr="00BD6857">
        <w:rPr>
          <w:lang w:val="de-CH"/>
        </w:rPr>
        <w:fldChar w:fldCharType="begin"/>
      </w:r>
      <w:r w:rsidR="003F7AED" w:rsidRPr="00BD6857">
        <w:rPr>
          <w:lang w:val="de-CH"/>
        </w:rPr>
        <w:instrText xml:space="preserve"> XE "Text" </w:instrText>
      </w:r>
      <w:r w:rsidR="003F7AED" w:rsidRPr="00BD6857">
        <w:rPr>
          <w:lang w:val="de-CH"/>
        </w:rPr>
        <w:fldChar w:fldCharType="end"/>
      </w:r>
      <w:r w:rsidR="007836BB" w:rsidRPr="003D3060">
        <w:rPr>
          <w:lang w:val="en-US"/>
        </w:rPr>
        <w:t>Nevertheless the national association has determined that the name of any alpine transport may not exceed a total of 100 signs.</w:t>
      </w:r>
      <w:r w:rsidR="00026FE6" w:rsidRPr="003D3060">
        <w:rPr>
          <w:lang w:val="en-US"/>
        </w:rPr>
        <w:t xml:space="preserve"> In general of course the names tend to be much shorter, but one would like to be on the safe side.</w:t>
      </w:r>
    </w:p>
    <w:p w14:paraId="107ED5E5" w14:textId="77777777" w:rsidR="00026FE6" w:rsidRPr="003D3060" w:rsidRDefault="00002621" w:rsidP="00A9471E">
      <w:pPr>
        <w:pStyle w:val="Beispielcode"/>
        <w:rPr>
          <w:lang w:val="en-US"/>
        </w:rPr>
      </w:pPr>
      <w:r w:rsidRPr="003D3060">
        <w:rPr>
          <w:noProof w:val="0"/>
          <w:lang w:val="en-US"/>
        </w:rPr>
        <w:t>STRUCTURE RailwayDesignation EXTENDS Designation</w:t>
      </w:r>
      <w:r w:rsidR="00026FE6" w:rsidRPr="003D3060">
        <w:rPr>
          <w:lang w:val="en-US"/>
        </w:rPr>
        <w:t xml:space="preserve"> =</w:t>
      </w:r>
      <w:r w:rsidR="00026FE6" w:rsidRPr="003D3060">
        <w:rPr>
          <w:lang w:val="en-US"/>
        </w:rPr>
        <w:br/>
        <w:t xml:space="preserve">  </w:t>
      </w:r>
      <w:r w:rsidRPr="003D3060">
        <w:rPr>
          <w:lang w:val="en-US"/>
        </w:rPr>
        <w:t>Name (EXTENDED): TEXT*100;</w:t>
      </w:r>
      <w:r w:rsidR="00026FE6" w:rsidRPr="003D3060">
        <w:rPr>
          <w:lang w:val="en-US"/>
        </w:rPr>
        <w:br/>
        <w:t xml:space="preserve">END </w:t>
      </w:r>
      <w:r w:rsidRPr="003D3060">
        <w:rPr>
          <w:noProof w:val="0"/>
          <w:lang w:val="en-US"/>
        </w:rPr>
        <w:t>RailwayDesignation</w:t>
      </w:r>
      <w:r w:rsidR="00026FE6" w:rsidRPr="003D3060">
        <w:rPr>
          <w:lang w:val="en-US"/>
        </w:rPr>
        <w:t>;</w:t>
      </w:r>
    </w:p>
    <w:p w14:paraId="6CE06238" w14:textId="77777777" w:rsidR="00026FE6" w:rsidRPr="003D3060" w:rsidRDefault="007836BB">
      <w:pPr>
        <w:rPr>
          <w:lang w:val="en-US"/>
        </w:rPr>
      </w:pPr>
      <w:r w:rsidRPr="003D3060">
        <w:rPr>
          <w:lang w:val="en-US"/>
        </w:rPr>
        <w:t xml:space="preserve">Whenever the length of a text attribute is </w:t>
      </w:r>
      <w:r w:rsidR="00A211C5" w:rsidRPr="003D3060">
        <w:rPr>
          <w:lang w:val="en-US"/>
        </w:rPr>
        <w:t>discretionary</w:t>
      </w:r>
      <w:r w:rsidR="008D14B6" w:rsidRPr="003D3060">
        <w:rPr>
          <w:lang w:val="en-US"/>
        </w:rPr>
        <w:t xml:space="preserve"> </w:t>
      </w:r>
      <w:r w:rsidRPr="003D3060">
        <w:rPr>
          <w:lang w:val="en-US"/>
        </w:rPr>
        <w:t>or as yet completely unknown, the i</w:t>
      </w:r>
      <w:r w:rsidRPr="003D3060">
        <w:rPr>
          <w:lang w:val="en-US"/>
        </w:rPr>
        <w:t>n</w:t>
      </w:r>
      <w:r w:rsidRPr="003D3060">
        <w:rPr>
          <w:lang w:val="en-US"/>
        </w:rPr>
        <w:t>dication of its length can be omitted. If obviously this length will be determined within the scope of an e</w:t>
      </w:r>
      <w:r w:rsidRPr="003D3060">
        <w:rPr>
          <w:lang w:val="en-US"/>
        </w:rPr>
        <w:t>x</w:t>
      </w:r>
      <w:r w:rsidRPr="003D3060">
        <w:rPr>
          <w:lang w:val="en-US"/>
        </w:rPr>
        <w:t>tension of class, the attribute will be qualified as abstract</w:t>
      </w:r>
      <w:r w:rsidR="00A211C5" w:rsidRPr="003D3060">
        <w:rPr>
          <w:lang w:val="en-US"/>
        </w:rPr>
        <w:t>:</w:t>
      </w:r>
    </w:p>
    <w:p w14:paraId="7724E8BD" w14:textId="77777777" w:rsidR="00026FE6" w:rsidRPr="003D3060" w:rsidRDefault="00026FE6" w:rsidP="00A9471E">
      <w:pPr>
        <w:pStyle w:val="Beispielcode"/>
        <w:rPr>
          <w:lang w:val="en-US"/>
        </w:rPr>
      </w:pPr>
      <w:r w:rsidRPr="003D3060">
        <w:rPr>
          <w:lang w:val="en-US"/>
        </w:rPr>
        <w:t>Description (ABSTRACT): TEXT;</w:t>
      </w:r>
    </w:p>
    <w:p w14:paraId="5E01982A" w14:textId="77777777" w:rsidR="00026FE6" w:rsidRPr="003D3060" w:rsidRDefault="00026FE6">
      <w:pPr>
        <w:rPr>
          <w:lang w:val="en-US"/>
        </w:rPr>
      </w:pPr>
      <w:r w:rsidRPr="003D3060">
        <w:rPr>
          <w:lang w:val="en-US"/>
        </w:rPr>
        <w:fldChar w:fldCharType="begin"/>
      </w:r>
      <w:r w:rsidRPr="003D3060">
        <w:rPr>
          <w:lang w:val="en-US"/>
        </w:rPr>
        <w:instrText xml:space="preserve"> XE "URI" </w:instrText>
      </w:r>
      <w:r w:rsidRPr="003D3060">
        <w:rPr>
          <w:lang w:val="en-US"/>
        </w:rPr>
        <w:fldChar w:fldCharType="end"/>
      </w:r>
      <w:r w:rsidRPr="003D3060">
        <w:rPr>
          <w:lang w:val="en-US"/>
        </w:rPr>
        <w:t>Some means of transport in Ilis Valley have installed a web camera, which continually regi</w:t>
      </w:r>
      <w:r w:rsidRPr="003D3060">
        <w:rPr>
          <w:lang w:val="en-US"/>
        </w:rPr>
        <w:t>s</w:t>
      </w:r>
      <w:r w:rsidRPr="003D3060">
        <w:rPr>
          <w:lang w:val="en-US"/>
        </w:rPr>
        <w:t>ters the environment of the top station. Tourists may judge themselves whether the trip is worthwhile. The Internet address of the current picture also represents a (somewhat partic</w:t>
      </w:r>
      <w:r w:rsidRPr="003D3060">
        <w:rPr>
          <w:lang w:val="en-US"/>
        </w:rPr>
        <w:t>u</w:t>
      </w:r>
      <w:r w:rsidRPr="003D3060">
        <w:rPr>
          <w:lang w:val="en-US"/>
        </w:rPr>
        <w:t>lar) form of text.</w:t>
      </w:r>
    </w:p>
    <w:p w14:paraId="7E3766AF" w14:textId="77777777" w:rsidR="00026FE6" w:rsidRPr="003D3060" w:rsidRDefault="00026FE6" w:rsidP="00A9471E">
      <w:pPr>
        <w:pStyle w:val="Beispielcode"/>
        <w:rPr>
          <w:lang w:val="en-US"/>
        </w:rPr>
      </w:pPr>
      <w:r w:rsidRPr="003D3060">
        <w:rPr>
          <w:lang w:val="en-US"/>
        </w:rPr>
        <w:t>CLASS MITAlpineTransport =</w:t>
      </w:r>
      <w:r w:rsidRPr="003D3060">
        <w:rPr>
          <w:lang w:val="en-US"/>
        </w:rPr>
        <w:br/>
        <w:t xml:space="preserve">  ...</w:t>
      </w:r>
      <w:r w:rsidRPr="003D3060">
        <w:rPr>
          <w:lang w:val="en-US"/>
        </w:rPr>
        <w:br/>
        <w:t xml:space="preserve">  PictureTopStation: URI;</w:t>
      </w:r>
      <w:r w:rsidRPr="003D3060">
        <w:rPr>
          <w:lang w:val="en-US"/>
        </w:rPr>
        <w:br/>
        <w:t xml:space="preserve">  ...</w:t>
      </w:r>
      <w:r w:rsidRPr="003D3060">
        <w:rPr>
          <w:lang w:val="en-US"/>
        </w:rPr>
        <w:br/>
        <w:t>END MITAlpineTransport;</w:t>
      </w:r>
    </w:p>
    <w:p w14:paraId="2E6B4934" w14:textId="77777777" w:rsidR="00026FE6" w:rsidRPr="003D3060" w:rsidRDefault="00026FE6">
      <w:pPr>
        <w:rPr>
          <w:lang w:val="en-US"/>
        </w:rPr>
      </w:pPr>
      <w:r w:rsidRPr="003D3060">
        <w:rPr>
          <w:lang w:val="en-US"/>
        </w:rPr>
        <w:t xml:space="preserve">Internet addresses have got nothing in common with the Swiss canton of Uri </w:t>
      </w:r>
      <w:r w:rsidR="004A348A" w:rsidRPr="003D3060">
        <w:rPr>
          <w:lang w:val="en-US"/>
        </w:rPr>
        <w:t>–</w:t>
      </w:r>
      <w:r w:rsidRPr="003D3060">
        <w:rPr>
          <w:lang w:val="en-US"/>
        </w:rPr>
        <w:t xml:space="preserve"> if anything then with Geneva where the first Web-Browser was developed at CERN. URI simply is the abbreviation of </w:t>
      </w:r>
      <w:r w:rsidRPr="003D3060">
        <w:rPr>
          <w:i/>
          <w:lang w:val="en-US"/>
        </w:rPr>
        <w:t>Uniform Resource Identifier.</w:t>
      </w:r>
      <w:r w:rsidRPr="003D3060">
        <w:rPr>
          <w:lang w:val="en-US"/>
        </w:rPr>
        <w:t xml:space="preserve"> </w:t>
      </w:r>
      <w:r w:rsidRPr="003D3060">
        <w:rPr>
          <w:i/>
          <w:lang w:val="en-US"/>
        </w:rPr>
        <w:t>Uniform Resource Locators (URLs)</w:t>
      </w:r>
      <w:r w:rsidRPr="003D3060">
        <w:rPr>
          <w:lang w:val="en-US"/>
        </w:rPr>
        <w:t>, mainly used for web sites, are special URIs.</w:t>
      </w:r>
    </w:p>
    <w:p w14:paraId="64E40C81" w14:textId="77777777" w:rsidR="00026FE6" w:rsidRPr="003D3060" w:rsidRDefault="00026FE6">
      <w:pPr>
        <w:pStyle w:val="berschrift2"/>
        <w:numPr>
          <w:ilvl w:val="1"/>
          <w:numId w:val="2"/>
        </w:numPr>
        <w:ind w:left="567"/>
        <w:rPr>
          <w:bCs/>
          <w:lang w:val="en-US"/>
        </w:rPr>
      </w:pPr>
      <w:bookmarkStart w:id="77" w:name="_Ref20650130"/>
      <w:r w:rsidRPr="003D3060">
        <w:rPr>
          <w:lang w:val="en-US"/>
        </w:rPr>
        <w:tab/>
      </w:r>
      <w:bookmarkStart w:id="78" w:name="_Toc236474544"/>
      <w:r w:rsidRPr="003D3060">
        <w:rPr>
          <w:lang w:val="en-US"/>
        </w:rPr>
        <w:t xml:space="preserve">Calm </w:t>
      </w:r>
      <w:r w:rsidR="004A348A" w:rsidRPr="003D3060">
        <w:rPr>
          <w:lang w:val="en-US"/>
        </w:rPr>
        <w:t>–</w:t>
      </w:r>
      <w:r w:rsidRPr="003D3060">
        <w:rPr>
          <w:lang w:val="en-US"/>
        </w:rPr>
        <w:t xml:space="preserve"> Optional and mandatory attribute</w:t>
      </w:r>
      <w:bookmarkEnd w:id="77"/>
      <w:r w:rsidRPr="003D3060">
        <w:rPr>
          <w:lang w:val="en-US"/>
        </w:rPr>
        <w:t>s</w:t>
      </w:r>
      <w:bookmarkEnd w:id="78"/>
    </w:p>
    <w:p w14:paraId="1BC0AF0C" w14:textId="77777777" w:rsidR="00026FE6" w:rsidRPr="003D3060" w:rsidRDefault="00026FE6">
      <w:pPr>
        <w:rPr>
          <w:lang w:val="en-US"/>
        </w:rPr>
      </w:pPr>
      <w:r w:rsidRPr="003D3060">
        <w:rPr>
          <w:lang w:val="en-US"/>
        </w:rPr>
        <w:t xml:space="preserve">Current operational data also include weather data such as temperature, direction and force of wind. When it is calm it makes no </w:t>
      </w:r>
      <w:r w:rsidRPr="003D3060">
        <w:rPr>
          <w:lang w:val="en-US"/>
        </w:rPr>
        <w:fldChar w:fldCharType="begin"/>
      </w:r>
      <w:r w:rsidRPr="003D3060">
        <w:rPr>
          <w:lang w:val="en-US"/>
        </w:rPr>
        <w:instrText>XE "Undefined"</w:instrText>
      </w:r>
      <w:r w:rsidRPr="003D3060">
        <w:rPr>
          <w:lang w:val="en-US"/>
        </w:rPr>
        <w:fldChar w:fldCharType="end"/>
      </w:r>
      <w:r w:rsidRPr="003D3060">
        <w:rPr>
          <w:lang w:val="en-US"/>
        </w:rPr>
        <w:fldChar w:fldCharType="begin"/>
      </w:r>
      <w:r w:rsidRPr="003D3060">
        <w:rPr>
          <w:lang w:val="en-US"/>
        </w:rPr>
        <w:instrText>XE "Attribute:optional"</w:instrText>
      </w:r>
      <w:r w:rsidRPr="003D3060">
        <w:rPr>
          <w:lang w:val="en-US"/>
        </w:rPr>
        <w:fldChar w:fldCharType="end"/>
      </w:r>
      <w:r w:rsidRPr="003D3060">
        <w:rPr>
          <w:lang w:val="en-US"/>
        </w:rPr>
        <w:fldChar w:fldCharType="begin"/>
      </w:r>
      <w:r w:rsidRPr="003D3060">
        <w:rPr>
          <w:lang w:val="en-US"/>
        </w:rPr>
        <w:instrText>XE "Attri</w:instrText>
      </w:r>
      <w:r w:rsidRPr="003D3060">
        <w:rPr>
          <w:lang w:val="en-US"/>
        </w:rPr>
        <w:instrText>b</w:instrText>
      </w:r>
      <w:r w:rsidRPr="003D3060">
        <w:rPr>
          <w:lang w:val="en-US"/>
        </w:rPr>
        <w:instrText>ute:mandatory"</w:instrText>
      </w:r>
      <w:r w:rsidRPr="003D3060">
        <w:rPr>
          <w:lang w:val="en-US"/>
        </w:rPr>
        <w:fldChar w:fldCharType="end"/>
      </w:r>
      <w:r w:rsidRPr="003D3060">
        <w:rPr>
          <w:lang w:val="en-US"/>
        </w:rPr>
        <w:t>sense to indicate the direction of the wind. All other i</w:t>
      </w:r>
      <w:r w:rsidRPr="003D3060">
        <w:rPr>
          <w:lang w:val="en-US"/>
        </w:rPr>
        <w:t>n</w:t>
      </w:r>
      <w:r w:rsidRPr="003D3060">
        <w:rPr>
          <w:lang w:val="en-US"/>
        </w:rPr>
        <w:t>formation should a</w:t>
      </w:r>
      <w:r w:rsidRPr="003D3060">
        <w:rPr>
          <w:lang w:val="en-US"/>
        </w:rPr>
        <w:t>l</w:t>
      </w:r>
      <w:r w:rsidRPr="003D3060">
        <w:rPr>
          <w:lang w:val="en-US"/>
        </w:rPr>
        <w:t xml:space="preserve">ways be </w:t>
      </w:r>
      <w:r w:rsidR="00A211C5" w:rsidRPr="003D3060">
        <w:rPr>
          <w:lang w:val="en-US"/>
        </w:rPr>
        <w:t>displayed</w:t>
      </w:r>
      <w:r w:rsidRPr="003D3060">
        <w:rPr>
          <w:lang w:val="en-US"/>
        </w:rPr>
        <w:t>.</w:t>
      </w:r>
    </w:p>
    <w:p w14:paraId="4A080E57" w14:textId="77777777" w:rsidR="00026FE6" w:rsidRPr="003D3060" w:rsidRDefault="00A811FE">
      <w:pPr>
        <w:pStyle w:val="WW-Blocktext"/>
        <w:rPr>
          <w:lang w:val="en-US"/>
        </w:rPr>
      </w:pPr>
      <w:r w:rsidRPr="003D3060">
        <w:rPr>
          <w:noProof/>
          <w:lang w:val="en-US"/>
        </w:rPr>
        <w:drawing>
          <wp:anchor distT="0" distB="0" distL="114300" distR="114300" simplePos="0" relativeHeight="251683840" behindDoc="0" locked="0" layoutInCell="1" allowOverlap="1" wp14:anchorId="1F199ECA" wp14:editId="20B8E7F9">
            <wp:simplePos x="0" y="0"/>
            <wp:positionH relativeFrom="column">
              <wp:posOffset>180340</wp:posOffset>
            </wp:positionH>
            <wp:positionV relativeFrom="paragraph">
              <wp:posOffset>71755</wp:posOffset>
            </wp:positionV>
            <wp:extent cx="82550" cy="156845"/>
            <wp:effectExtent l="0" t="0" r="0" b="0"/>
            <wp:wrapNone/>
            <wp:docPr id="183" name="Bild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The fact that an attribute can be </w:t>
      </w:r>
      <w:r w:rsidR="00026FE6" w:rsidRPr="003D3060">
        <w:rPr>
          <w:b/>
          <w:bCs/>
          <w:lang w:val="en-US"/>
        </w:rPr>
        <w:t>undefined</w:t>
      </w:r>
      <w:r w:rsidR="00026FE6" w:rsidRPr="003D3060">
        <w:rPr>
          <w:lang w:val="en-US"/>
        </w:rPr>
        <w:t>, respectively that it always has to be defined, forms part of the model.</w:t>
      </w:r>
    </w:p>
    <w:p w14:paraId="321AF52D" w14:textId="77777777" w:rsidR="00026FE6" w:rsidRPr="003D3060" w:rsidRDefault="00A811FE" w:rsidP="00B762FD">
      <w:pPr>
        <w:pStyle w:val="Achtung"/>
        <w:rPr>
          <w:lang w:val="en-US"/>
        </w:rPr>
      </w:pPr>
      <w:r w:rsidRPr="003D3060">
        <w:rPr>
          <w:noProof/>
          <w:lang w:val="en-US"/>
        </w:rPr>
        <w:drawing>
          <wp:anchor distT="0" distB="0" distL="114300" distR="114300" simplePos="0" relativeHeight="251684864" behindDoc="0" locked="0" layoutInCell="1" allowOverlap="1" wp14:anchorId="14598D32" wp14:editId="5E2A8839">
            <wp:simplePos x="0" y="0"/>
            <wp:positionH relativeFrom="column">
              <wp:posOffset>36195</wp:posOffset>
            </wp:positionH>
            <wp:positionV relativeFrom="paragraph">
              <wp:posOffset>180340</wp:posOffset>
            </wp:positionV>
            <wp:extent cx="247650" cy="219075"/>
            <wp:effectExtent l="0" t="0" r="0" b="0"/>
            <wp:wrapNone/>
            <wp:docPr id="184" name="Bild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Undefined is not simply 0 or some other slightly exceptional value. It is an independent value, which clearly reflects the fact of being undefined.</w:t>
      </w:r>
    </w:p>
    <w:p w14:paraId="4F3C8375" w14:textId="77777777" w:rsidR="00026FE6" w:rsidRPr="003D3060" w:rsidRDefault="00026FE6">
      <w:pPr>
        <w:rPr>
          <w:lang w:val="en-US"/>
        </w:rPr>
      </w:pPr>
    </w:p>
    <w:p w14:paraId="5F8BFD9D" w14:textId="77777777" w:rsidR="00026FE6" w:rsidRPr="003D3060" w:rsidRDefault="00026FE6">
      <w:pPr>
        <w:rPr>
          <w:lang w:val="en-US"/>
        </w:rPr>
      </w:pPr>
      <w:r w:rsidRPr="003D3060">
        <w:rPr>
          <w:lang w:val="en-US"/>
        </w:rPr>
        <w:t>For instance in INTERLIS 2 we would write:</w:t>
      </w:r>
    </w:p>
    <w:p w14:paraId="188D4F46" w14:textId="77777777" w:rsidR="00026FE6" w:rsidRPr="003D3060" w:rsidRDefault="00026FE6" w:rsidP="00A9471E">
      <w:pPr>
        <w:pStyle w:val="Beispielcode"/>
        <w:rPr>
          <w:lang w:val="en-US"/>
        </w:rPr>
      </w:pPr>
      <w:r w:rsidRPr="003D3060">
        <w:rPr>
          <w:lang w:val="en-US"/>
        </w:rPr>
        <w:lastRenderedPageBreak/>
        <w:t>CLASS Weather =</w:t>
      </w:r>
      <w:r w:rsidRPr="003D3060">
        <w:rPr>
          <w:lang w:val="en-US"/>
        </w:rPr>
        <w:br/>
        <w:t xml:space="preserve">  Temperature: MANDATORY –50 .. 50 [oC];</w:t>
      </w:r>
      <w:r w:rsidRPr="003D3060">
        <w:rPr>
          <w:lang w:val="en-US"/>
        </w:rPr>
        <w:br/>
        <w:t xml:space="preserve">  WindDirection: (N, NE, E, SE, S, SW, W, NW) CIRCULAR;</w:t>
      </w:r>
      <w:r w:rsidRPr="003D3060">
        <w:rPr>
          <w:lang w:val="en-US"/>
        </w:rPr>
        <w:br/>
        <w:t xml:space="preserve">  WindSpeed: MANDATORY 0 .. 200 [kmh];</w:t>
      </w:r>
      <w:r w:rsidRPr="003D3060">
        <w:rPr>
          <w:lang w:val="en-US"/>
        </w:rPr>
        <w:br/>
        <w:t>END Weather</w:t>
      </w:r>
    </w:p>
    <w:p w14:paraId="0026DEBD" w14:textId="77777777" w:rsidR="00026FE6" w:rsidRPr="003D3060" w:rsidRDefault="00026FE6">
      <w:pPr>
        <w:rPr>
          <w:lang w:val="en-US"/>
        </w:rPr>
      </w:pPr>
      <w:r w:rsidRPr="003D3060">
        <w:rPr>
          <w:lang w:val="en-US"/>
        </w:rPr>
        <w:t>Hence both temperature and wind</w:t>
      </w:r>
      <w:r w:rsidR="007836BB" w:rsidRPr="003D3060">
        <w:rPr>
          <w:lang w:val="en-US"/>
        </w:rPr>
        <w:t xml:space="preserve"> </w:t>
      </w:r>
      <w:r w:rsidRPr="003D3060">
        <w:rPr>
          <w:lang w:val="en-US"/>
        </w:rPr>
        <w:t>speed are compulsory (MANDATORY). Since the wind direction is not compulsory, it is optional. Thus the concrete value may be undefined. In e</w:t>
      </w:r>
      <w:r w:rsidRPr="003D3060">
        <w:rPr>
          <w:lang w:val="en-US"/>
        </w:rPr>
        <w:t>x</w:t>
      </w:r>
      <w:r w:rsidRPr="003D3060">
        <w:rPr>
          <w:lang w:val="en-US"/>
        </w:rPr>
        <w:t>tensions it is admissible to turn optional attributes into mandatory attributes. However ma</w:t>
      </w:r>
      <w:r w:rsidRPr="003D3060">
        <w:rPr>
          <w:lang w:val="en-US"/>
        </w:rPr>
        <w:t>n</w:t>
      </w:r>
      <w:r w:rsidRPr="003D3060">
        <w:rPr>
          <w:lang w:val="en-US"/>
        </w:rPr>
        <w:t>datory attributes may never be turned into optional attributes, because in accordance with the basic class the value «undefined» is not permitted.</w:t>
      </w:r>
    </w:p>
    <w:p w14:paraId="6E3BB5E0" w14:textId="77777777" w:rsidR="00026FE6" w:rsidRPr="003D3060" w:rsidRDefault="00026FE6">
      <w:pPr>
        <w:pStyle w:val="berschrift2"/>
        <w:numPr>
          <w:ilvl w:val="1"/>
          <w:numId w:val="2"/>
        </w:numPr>
        <w:ind w:left="567"/>
        <w:rPr>
          <w:bCs/>
          <w:lang w:val="en-US"/>
        </w:rPr>
      </w:pPr>
      <w:bookmarkStart w:id="79" w:name="_Ref25639646"/>
      <w:r w:rsidRPr="003D3060">
        <w:rPr>
          <w:lang w:val="en-US"/>
        </w:rPr>
        <w:tab/>
      </w:r>
      <w:bookmarkStart w:id="80" w:name="_Toc236474545"/>
      <w:r w:rsidRPr="003D3060">
        <w:rPr>
          <w:lang w:val="en-US"/>
        </w:rPr>
        <w:t xml:space="preserve">Waiting times and duration of ride </w:t>
      </w:r>
      <w:r w:rsidR="004A348A" w:rsidRPr="003D3060">
        <w:rPr>
          <w:lang w:val="en-US"/>
        </w:rPr>
        <w:t>–</w:t>
      </w:r>
      <w:r w:rsidRPr="003D3060">
        <w:rPr>
          <w:lang w:val="en-US"/>
        </w:rPr>
        <w:t xml:space="preserve"> Value domains</w:t>
      </w:r>
      <w:bookmarkEnd w:id="79"/>
      <w:bookmarkEnd w:id="80"/>
    </w:p>
    <w:p w14:paraId="03BD3B94" w14:textId="77777777" w:rsidR="00026FE6" w:rsidRPr="003D3060" w:rsidRDefault="00026FE6">
      <w:pPr>
        <w:rPr>
          <w:lang w:val="en-US"/>
        </w:rPr>
      </w:pPr>
      <w:r w:rsidRPr="003D3060">
        <w:rPr>
          <w:lang w:val="en-US"/>
        </w:rPr>
        <w:t>Both waiting times at stations and duration of rides are noted in minutes.</w:t>
      </w:r>
    </w:p>
    <w:p w14:paraId="0DA35F88" w14:textId="77777777" w:rsidR="00026FE6" w:rsidRPr="003D3060" w:rsidRDefault="00026FE6" w:rsidP="00A9471E">
      <w:pPr>
        <w:pStyle w:val="Beispielcode"/>
        <w:rPr>
          <w:lang w:val="en-US"/>
        </w:rPr>
      </w:pPr>
      <w:r w:rsidRPr="003D3060">
        <w:rPr>
          <w:lang w:val="en-US"/>
        </w:rPr>
        <w:t>CLASS AlpineTransport =</w:t>
      </w:r>
      <w:r w:rsidRPr="003D3060">
        <w:rPr>
          <w:lang w:val="en-US"/>
        </w:rPr>
        <w:br/>
        <w:t xml:space="preserve">  Duration: 0 .. 200 [min];</w:t>
      </w:r>
      <w:r w:rsidRPr="003D3060">
        <w:rPr>
          <w:lang w:val="en-US"/>
        </w:rPr>
        <w:br/>
        <w:t>END AlpineTransport;</w:t>
      </w:r>
    </w:p>
    <w:p w14:paraId="4F9491D0" w14:textId="77777777" w:rsidR="00026FE6" w:rsidRPr="003D3060" w:rsidRDefault="00026FE6" w:rsidP="00A9471E">
      <w:pPr>
        <w:pStyle w:val="Beispielcode"/>
        <w:rPr>
          <w:lang w:val="en-US"/>
        </w:rPr>
      </w:pPr>
      <w:r w:rsidRPr="003D3060">
        <w:rPr>
          <w:lang w:val="en-US"/>
        </w:rPr>
        <w:t>CLASS StatusAlpineTransport =</w:t>
      </w:r>
      <w:r w:rsidRPr="003D3060">
        <w:rPr>
          <w:lang w:val="en-US"/>
        </w:rPr>
        <w:br/>
        <w:t xml:space="preserve">  WaitingTime: 0 .. 200 [min];</w:t>
      </w:r>
      <w:r w:rsidRPr="003D3060">
        <w:rPr>
          <w:lang w:val="en-US"/>
        </w:rPr>
        <w:br/>
        <w:t>END StatusAlpineTransport;</w:t>
      </w:r>
    </w:p>
    <w:p w14:paraId="11AAB540" w14:textId="77777777" w:rsidR="00026FE6" w:rsidRPr="003D3060" w:rsidRDefault="00026FE6">
      <w:pPr>
        <w:rPr>
          <w:lang w:val="en-US"/>
        </w:rPr>
      </w:pPr>
      <w:r w:rsidRPr="003D3060">
        <w:rPr>
          <w:lang w:val="en-US"/>
        </w:rPr>
        <w:fldChar w:fldCharType="begin"/>
      </w:r>
      <w:r w:rsidRPr="003D3060">
        <w:rPr>
          <w:lang w:val="en-US"/>
        </w:rPr>
        <w:instrText>XE "Value domain"</w:instrText>
      </w:r>
      <w:r w:rsidRPr="003D3060">
        <w:rPr>
          <w:lang w:val="en-US"/>
        </w:rPr>
        <w:fldChar w:fldCharType="end"/>
      </w:r>
      <w:r w:rsidRPr="003D3060">
        <w:rPr>
          <w:lang w:val="en-US"/>
        </w:rPr>
        <w:fldChar w:fldCharType="begin"/>
      </w:r>
      <w:r w:rsidRPr="003D3060">
        <w:rPr>
          <w:lang w:val="en-US"/>
        </w:rPr>
        <w:instrText>XE "Data type"</w:instrText>
      </w:r>
      <w:r w:rsidRPr="003D3060">
        <w:rPr>
          <w:lang w:val="en-US"/>
        </w:rPr>
        <w:fldChar w:fldCharType="end"/>
      </w:r>
      <w:r w:rsidRPr="003D3060">
        <w:rPr>
          <w:lang w:val="en-US"/>
        </w:rPr>
        <w:t>Both properties can adopt values of the same range. With a specifically defined value range (DOMAIN) this common factor can be highlighted fu</w:t>
      </w:r>
      <w:r w:rsidRPr="003D3060">
        <w:rPr>
          <w:lang w:val="en-US"/>
        </w:rPr>
        <w:t>r</w:t>
      </w:r>
      <w:r w:rsidRPr="003D3060">
        <w:rPr>
          <w:lang w:val="en-US"/>
        </w:rPr>
        <w:t>ther:</w:t>
      </w:r>
    </w:p>
    <w:p w14:paraId="5CF8262D" w14:textId="77777777" w:rsidR="00026FE6" w:rsidRPr="003D3060" w:rsidRDefault="00026FE6" w:rsidP="00A9471E">
      <w:pPr>
        <w:pStyle w:val="Beispielcode"/>
        <w:rPr>
          <w:lang w:val="en-US"/>
        </w:rPr>
      </w:pPr>
      <w:r w:rsidRPr="003D3060">
        <w:rPr>
          <w:lang w:val="en-US"/>
        </w:rPr>
        <w:t>DOMAIN</w:t>
      </w:r>
      <w:r w:rsidRPr="003D3060">
        <w:rPr>
          <w:lang w:val="en-US"/>
        </w:rPr>
        <w:br/>
        <w:t xml:space="preserve">  DurationInMinutes = 0 .. 200 [min];</w:t>
      </w:r>
    </w:p>
    <w:p w14:paraId="36DD6297" w14:textId="77777777" w:rsidR="00026FE6" w:rsidRPr="003D3060" w:rsidRDefault="00026FE6" w:rsidP="00A9471E">
      <w:pPr>
        <w:pStyle w:val="Beispielcode"/>
        <w:rPr>
          <w:lang w:val="en-US"/>
        </w:rPr>
      </w:pPr>
      <w:r w:rsidRPr="003D3060">
        <w:rPr>
          <w:lang w:val="en-US"/>
        </w:rPr>
        <w:t>CLASS AlpineTransport =</w:t>
      </w:r>
      <w:r w:rsidRPr="003D3060">
        <w:rPr>
          <w:lang w:val="en-US"/>
        </w:rPr>
        <w:br/>
        <w:t xml:space="preserve">  DurationOfRide: DurationInMinutes;</w:t>
      </w:r>
      <w:r w:rsidRPr="003D3060">
        <w:rPr>
          <w:lang w:val="en-US"/>
        </w:rPr>
        <w:br/>
        <w:t>END AlpineTransport;</w:t>
      </w:r>
    </w:p>
    <w:p w14:paraId="661C1751" w14:textId="77777777" w:rsidR="00026FE6" w:rsidRPr="003D3060" w:rsidRDefault="00026FE6" w:rsidP="00A9471E">
      <w:pPr>
        <w:pStyle w:val="Beispielcode"/>
        <w:rPr>
          <w:lang w:val="en-US"/>
        </w:rPr>
      </w:pPr>
      <w:r w:rsidRPr="003D3060">
        <w:rPr>
          <w:lang w:val="en-US"/>
        </w:rPr>
        <w:t>CLASS StatusAlpineTransport =</w:t>
      </w:r>
      <w:r w:rsidRPr="003D3060">
        <w:rPr>
          <w:lang w:val="en-US"/>
        </w:rPr>
        <w:br/>
        <w:t xml:space="preserve">  WaitingTime: DurationInMinutes;</w:t>
      </w:r>
      <w:r w:rsidRPr="003D3060">
        <w:rPr>
          <w:lang w:val="en-US"/>
        </w:rPr>
        <w:br/>
        <w:t>END StatusAlpineTransport;</w:t>
      </w:r>
    </w:p>
    <w:p w14:paraId="5EB75DCF" w14:textId="77777777" w:rsidR="00026FE6" w:rsidRPr="003D3060" w:rsidRDefault="00026FE6">
      <w:pPr>
        <w:pStyle w:val="berschrift2"/>
        <w:numPr>
          <w:ilvl w:val="1"/>
          <w:numId w:val="2"/>
        </w:numPr>
        <w:ind w:left="567"/>
        <w:rPr>
          <w:bCs/>
          <w:lang w:val="en-US"/>
        </w:rPr>
      </w:pPr>
      <w:bookmarkStart w:id="81" w:name="_Ref20204499"/>
      <w:r w:rsidRPr="003D3060">
        <w:rPr>
          <w:lang w:val="en-US"/>
        </w:rPr>
        <w:tab/>
      </w:r>
      <w:bookmarkStart w:id="82" w:name="_Toc236474546"/>
      <w:r w:rsidRPr="003D3060">
        <w:rPr>
          <w:lang w:val="en-US"/>
        </w:rPr>
        <w:t xml:space="preserve">Where is Ilis Valley? </w:t>
      </w:r>
      <w:r w:rsidR="004A348A" w:rsidRPr="003D3060">
        <w:rPr>
          <w:lang w:val="en-US"/>
        </w:rPr>
        <w:t>–</w:t>
      </w:r>
      <w:r w:rsidRPr="003D3060">
        <w:rPr>
          <w:lang w:val="en-US"/>
        </w:rPr>
        <w:t xml:space="preserve"> Coordinate type</w:t>
      </w:r>
      <w:bookmarkEnd w:id="81"/>
      <w:r w:rsidRPr="003D3060">
        <w:rPr>
          <w:lang w:val="en-US"/>
        </w:rPr>
        <w:t>s</w:t>
      </w:r>
      <w:bookmarkEnd w:id="82"/>
    </w:p>
    <w:p w14:paraId="3B96B0CE" w14:textId="77777777" w:rsidR="00026FE6" w:rsidRPr="003D3060" w:rsidRDefault="00026FE6">
      <w:pPr>
        <w:pStyle w:val="berschrift3"/>
        <w:rPr>
          <w:lang w:val="en-US"/>
        </w:rPr>
      </w:pPr>
      <w:bookmarkStart w:id="83" w:name="_Toc236474547"/>
      <w:r w:rsidRPr="003D3060">
        <w:rPr>
          <w:lang w:val="en-US"/>
        </w:rPr>
        <w:t>General remarks concerning coordinate types</w:t>
      </w:r>
      <w:bookmarkEnd w:id="83"/>
    </w:p>
    <w:p w14:paraId="1F09AA2D" w14:textId="77777777" w:rsidR="00026FE6" w:rsidRPr="003D3060" w:rsidRDefault="00026FE6">
      <w:pPr>
        <w:rPr>
          <w:lang w:val="en-US"/>
        </w:rPr>
      </w:pPr>
      <w:r w:rsidRPr="003D3060">
        <w:rPr>
          <w:lang w:val="en-US"/>
        </w:rPr>
        <w:t xml:space="preserve">We would link the idea of a place in real world, shaped like a point, with the question </w:t>
      </w:r>
      <w:r w:rsidRPr="003D3060">
        <w:rPr>
          <w:lang w:val="en-US"/>
        </w:rPr>
        <w:fldChar w:fldCharType="begin"/>
      </w:r>
      <w:r w:rsidRPr="003D3060">
        <w:rPr>
          <w:lang w:val="en-US"/>
        </w:rPr>
        <w:instrText>XE "Coordinates"</w:instrText>
      </w:r>
      <w:r w:rsidRPr="003D3060">
        <w:rPr>
          <w:lang w:val="en-US"/>
        </w:rPr>
        <w:fldChar w:fldCharType="end"/>
      </w:r>
      <w:r w:rsidRPr="003D3060">
        <w:rPr>
          <w:lang w:val="en-US"/>
        </w:rPr>
        <w:t>«Where?». Such a place can be described by means of a coordinate. Typically such a coo</w:t>
      </w:r>
      <w:r w:rsidRPr="003D3060">
        <w:rPr>
          <w:lang w:val="en-US"/>
        </w:rPr>
        <w:t>r</w:t>
      </w:r>
      <w:r w:rsidRPr="003D3060">
        <w:rPr>
          <w:lang w:val="en-US"/>
        </w:rPr>
        <w:t>dinate is a pair of numbers that describe the position of a place, or a triple that describes p</w:t>
      </w:r>
      <w:r w:rsidRPr="003D3060">
        <w:rPr>
          <w:lang w:val="en-US"/>
        </w:rPr>
        <w:t>o</w:t>
      </w:r>
      <w:r w:rsidRPr="003D3060">
        <w:rPr>
          <w:lang w:val="en-US"/>
        </w:rPr>
        <w:t>sition and altitude of a place.</w:t>
      </w:r>
    </w:p>
    <w:p w14:paraId="50D243EF" w14:textId="77777777" w:rsidR="00026FE6" w:rsidRPr="003D3060" w:rsidRDefault="00026FE6">
      <w:pPr>
        <w:rPr>
          <w:lang w:val="en-US"/>
        </w:rPr>
      </w:pPr>
      <w:r w:rsidRPr="003D3060">
        <w:rPr>
          <w:lang w:val="en-US"/>
        </w:rPr>
        <w:t>For each dimension of a coordinate type we have to determine, in the same way as with n</w:t>
      </w:r>
      <w:r w:rsidRPr="003D3060">
        <w:rPr>
          <w:lang w:val="en-US"/>
        </w:rPr>
        <w:t>u</w:t>
      </w:r>
      <w:r w:rsidRPr="003D3060">
        <w:rPr>
          <w:lang w:val="en-US"/>
        </w:rPr>
        <w:t>meric types, in which admissible values may range and what unit they refer to.</w:t>
      </w:r>
    </w:p>
    <w:p w14:paraId="2D84FB85" w14:textId="77777777" w:rsidR="00026FE6" w:rsidRPr="003D3060" w:rsidRDefault="00026FE6" w:rsidP="00A9471E">
      <w:pPr>
        <w:pStyle w:val="Beispielcode"/>
        <w:rPr>
          <w:lang w:val="en-US"/>
        </w:rPr>
      </w:pPr>
      <w:r w:rsidRPr="003D3060">
        <w:rPr>
          <w:lang w:val="en-US"/>
        </w:rPr>
        <w:t>Position: COORD 500.00 .. 91000.00 [m],</w:t>
      </w:r>
      <w:r w:rsidRPr="003D3060">
        <w:rPr>
          <w:lang w:val="en-US"/>
        </w:rPr>
        <w:br/>
        <w:t xml:space="preserve">                700.00 .. 23000.00 [m];</w:t>
      </w:r>
    </w:p>
    <w:p w14:paraId="61B1F308" w14:textId="77777777" w:rsidR="00026FE6" w:rsidRPr="003D3060" w:rsidRDefault="00026FE6" w:rsidP="00A9471E">
      <w:pPr>
        <w:pStyle w:val="Beispielcode"/>
        <w:rPr>
          <w:lang w:val="en-US"/>
        </w:rPr>
      </w:pPr>
      <w:r w:rsidRPr="003D3060">
        <w:rPr>
          <w:lang w:val="en-US"/>
        </w:rPr>
        <w:lastRenderedPageBreak/>
        <w:t>XPosition: 500.00 .. 91000.00 [m];</w:t>
      </w:r>
      <w:r w:rsidRPr="003D3060">
        <w:rPr>
          <w:lang w:val="en-US"/>
        </w:rPr>
        <w:br/>
        <w:t>YPosition: 700.00 .. 23000.00 [m];</w:t>
      </w:r>
    </w:p>
    <w:p w14:paraId="02C57252" w14:textId="77777777" w:rsidR="00026FE6" w:rsidRPr="003D3060" w:rsidRDefault="00026FE6">
      <w:pPr>
        <w:rPr>
          <w:lang w:val="en-US"/>
        </w:rPr>
      </w:pPr>
      <w:r w:rsidRPr="003D3060">
        <w:rPr>
          <w:lang w:val="en-US"/>
        </w:rPr>
        <w:t>At first sight the difference between a position attribute with a coordinate type and one n</w:t>
      </w:r>
      <w:r w:rsidRPr="003D3060">
        <w:rPr>
          <w:lang w:val="en-US"/>
        </w:rPr>
        <w:t>u</w:t>
      </w:r>
      <w:r w:rsidRPr="003D3060">
        <w:rPr>
          <w:lang w:val="en-US"/>
        </w:rPr>
        <w:t>meric attribute for both X- and Y-direction is minor. Thanks to its definition as a coordinate type it is obvious that these pieces of information belong together. A program package may also exploit this property. For instance many programs are capable of graphic representation of Cartesian coordinate values.</w:t>
      </w:r>
    </w:p>
    <w:p w14:paraId="6BBF634B" w14:textId="77777777" w:rsidR="00026FE6" w:rsidRPr="003D3060" w:rsidRDefault="00026FE6">
      <w:pPr>
        <w:rPr>
          <w:lang w:val="en-US"/>
        </w:rPr>
      </w:pPr>
      <w:r w:rsidRPr="003D3060">
        <w:rPr>
          <w:lang w:val="en-US"/>
        </w:rPr>
        <w:t>Cartesian coordinate values? Cartesian values are coordinates whose dimensions are pe</w:t>
      </w:r>
      <w:r w:rsidRPr="003D3060">
        <w:rPr>
          <w:lang w:val="en-US"/>
        </w:rPr>
        <w:t>r</w:t>
      </w:r>
      <w:r w:rsidRPr="003D3060">
        <w:rPr>
          <w:lang w:val="en-US"/>
        </w:rPr>
        <w:t>pendicular. Hence the definition of the position coordi</w:t>
      </w:r>
      <w:r w:rsidRPr="003D3060">
        <w:rPr>
          <w:lang w:val="en-US"/>
        </w:rPr>
        <w:softHyphen/>
        <w:t>nates above depicts a rectangular wi</w:t>
      </w:r>
      <w:r w:rsidRPr="003D3060">
        <w:rPr>
          <w:lang w:val="en-US"/>
        </w:rPr>
        <w:t>n</w:t>
      </w:r>
      <w:r w:rsidRPr="003D3060">
        <w:rPr>
          <w:lang w:val="en-US"/>
        </w:rPr>
        <w:t>dow of approx. 90 times 22 kilo</w:t>
      </w:r>
      <w:r w:rsidR="00D91BDF">
        <w:rPr>
          <w:lang w:val="en-US"/>
        </w:rPr>
        <w:t>meter</w:t>
      </w:r>
      <w:r w:rsidRPr="003D3060">
        <w:rPr>
          <w:lang w:val="en-US"/>
        </w:rPr>
        <w:t>s. Does that mean we return to medieval times? Has the earth in Ilis Valley once more become a disc?</w:t>
      </w:r>
    </w:p>
    <w:p w14:paraId="2851143C" w14:textId="77777777" w:rsidR="00026FE6" w:rsidRPr="003D3060" w:rsidRDefault="00026FE6">
      <w:pPr>
        <w:pStyle w:val="berschrift3"/>
        <w:rPr>
          <w:lang w:val="en-US"/>
        </w:rPr>
      </w:pPr>
      <w:bookmarkStart w:id="84" w:name="_Toc236474548"/>
      <w:r w:rsidRPr="003D3060">
        <w:rPr>
          <w:lang w:val="en-US"/>
        </w:rPr>
        <w:t xml:space="preserve">The wrapped up plum </w:t>
      </w:r>
      <w:r w:rsidR="004A348A" w:rsidRPr="003D3060">
        <w:rPr>
          <w:lang w:val="en-US"/>
        </w:rPr>
        <w:t>–</w:t>
      </w:r>
      <w:r w:rsidRPr="003D3060">
        <w:rPr>
          <w:lang w:val="en-US"/>
        </w:rPr>
        <w:t xml:space="preserve"> What is a coordinate system?</w:t>
      </w:r>
      <w:bookmarkEnd w:id="84"/>
    </w:p>
    <w:p w14:paraId="49820010" w14:textId="77777777" w:rsidR="00026FE6" w:rsidRPr="003D3060" w:rsidRDefault="00757CBE">
      <w:pPr>
        <w:rPr>
          <w:lang w:val="en-US"/>
        </w:rPr>
      </w:pPr>
      <w:r w:rsidRPr="003D3060">
        <w:rPr>
          <w:lang w:val="en-US"/>
        </w:rPr>
        <w:fldChar w:fldCharType="begin"/>
      </w:r>
      <w:r w:rsidRPr="003D3060">
        <w:rPr>
          <w:lang w:val="en-US"/>
        </w:rPr>
        <w:instrText>XE "Coordinate system"</w:instrText>
      </w:r>
      <w:r w:rsidRPr="003D3060">
        <w:rPr>
          <w:lang w:val="en-US"/>
        </w:rPr>
        <w:fldChar w:fldCharType="end"/>
      </w:r>
      <w:r w:rsidR="00026FE6" w:rsidRPr="003D3060">
        <w:rPr>
          <w:lang w:val="en-US"/>
        </w:rPr>
        <w:t>Already Ptolem</w:t>
      </w:r>
      <w:r w:rsidR="007836BB" w:rsidRPr="003D3060">
        <w:rPr>
          <w:lang w:val="en-US"/>
        </w:rPr>
        <w:t>ae</w:t>
      </w:r>
      <w:r w:rsidR="00026FE6" w:rsidRPr="003D3060">
        <w:rPr>
          <w:lang w:val="en-US"/>
        </w:rPr>
        <w:t>us considered the earth to be a sphere. Surve</w:t>
      </w:r>
      <w:r w:rsidR="00026FE6" w:rsidRPr="003D3060">
        <w:rPr>
          <w:lang w:val="en-US"/>
        </w:rPr>
        <w:t>y</w:t>
      </w:r>
      <w:r w:rsidR="00026FE6" w:rsidRPr="003D3060">
        <w:rPr>
          <w:lang w:val="en-US"/>
        </w:rPr>
        <w:t>ors have had to take leave of this view a long time ago, because it simplifies to too great an e</w:t>
      </w:r>
      <w:r w:rsidR="00026FE6" w:rsidRPr="003D3060">
        <w:rPr>
          <w:lang w:val="en-US"/>
        </w:rPr>
        <w:t>x</w:t>
      </w:r>
      <w:r w:rsidR="00026FE6" w:rsidRPr="003D3060">
        <w:rPr>
          <w:lang w:val="en-US"/>
        </w:rPr>
        <w:t>tent.</w:t>
      </w:r>
    </w:p>
    <w:p w14:paraId="1B493D7B" w14:textId="77777777" w:rsidR="00026FE6" w:rsidRPr="003D3060" w:rsidRDefault="00026FE6">
      <w:pPr>
        <w:rPr>
          <w:lang w:val="en-US"/>
        </w:rPr>
      </w:pPr>
      <w:r w:rsidRPr="003D3060">
        <w:rPr>
          <w:lang w:val="en-US"/>
        </w:rPr>
        <w:t xml:space="preserve">A useful approximation of the earth surface is the </w:t>
      </w:r>
      <w:r w:rsidRPr="003D3060">
        <w:rPr>
          <w:lang w:val="en-US"/>
        </w:rPr>
        <w:fldChar w:fldCharType="begin"/>
      </w:r>
      <w:r w:rsidRPr="003D3060">
        <w:rPr>
          <w:lang w:val="en-US"/>
        </w:rPr>
        <w:instrText>XE "Ellipsoid"</w:instrText>
      </w:r>
      <w:r w:rsidRPr="003D3060">
        <w:rPr>
          <w:lang w:val="en-US"/>
        </w:rPr>
        <w:fldChar w:fldCharType="end"/>
      </w:r>
      <w:r w:rsidRPr="003D3060">
        <w:rPr>
          <w:lang w:val="en-US"/>
        </w:rPr>
        <w:fldChar w:fldCharType="begin"/>
      </w:r>
      <w:r w:rsidRPr="003D3060">
        <w:rPr>
          <w:lang w:val="en-US"/>
        </w:rPr>
        <w:instrText>XE "Projection:of coord</w:instrText>
      </w:r>
      <w:r w:rsidRPr="003D3060">
        <w:rPr>
          <w:lang w:val="en-US"/>
        </w:rPr>
        <w:instrText>i</w:instrText>
      </w:r>
      <w:r w:rsidRPr="003D3060">
        <w:rPr>
          <w:lang w:val="en-US"/>
        </w:rPr>
        <w:instrText>nates"</w:instrText>
      </w:r>
      <w:r w:rsidRPr="003D3060">
        <w:rPr>
          <w:lang w:val="en-US"/>
        </w:rPr>
        <w:fldChar w:fldCharType="end"/>
      </w:r>
      <w:r w:rsidRPr="003D3060">
        <w:rPr>
          <w:lang w:val="en-US"/>
        </w:rPr>
        <w:t>Ellipsoid, in other words the surface that results when an ellipse revolves around its central axis.</w:t>
      </w:r>
    </w:p>
    <w:p w14:paraId="63C85F17"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3D8B4BD5" wp14:editId="23E68935">
            <wp:extent cx="1219200" cy="965200"/>
            <wp:effectExtent l="0" t="0" r="0" b="0"/>
            <wp:docPr id="29" name="Bild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19200" cy="9652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3E8FDBCA" wp14:editId="0CFEBEB3">
            <wp:extent cx="2781300" cy="520700"/>
            <wp:effectExtent l="0" t="0" r="0" b="0"/>
            <wp:docPr id="30" name="Bild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81300" cy="520700"/>
                    </a:xfrm>
                    <a:prstGeom prst="rect">
                      <a:avLst/>
                    </a:prstGeom>
                    <a:noFill/>
                    <a:ln>
                      <a:noFill/>
                    </a:ln>
                  </pic:spPr>
                </pic:pic>
              </a:graphicData>
            </a:graphic>
          </wp:inline>
        </w:drawing>
      </w:r>
    </w:p>
    <w:p w14:paraId="18F4D32B" w14:textId="77777777" w:rsidR="00026FE6" w:rsidRPr="003D3060" w:rsidRDefault="00026FE6">
      <w:pPr>
        <w:pStyle w:val="Bildunterschrift"/>
        <w:rPr>
          <w:lang w:val="en-US"/>
        </w:rPr>
      </w:pPr>
      <w:r w:rsidRPr="003D3060">
        <w:rPr>
          <w:lang w:val="en-US"/>
        </w:rPr>
        <w:t>Figure 31:</w:t>
      </w:r>
      <w:r w:rsidRPr="003D3060">
        <w:rPr>
          <w:lang w:val="en-US"/>
        </w:rPr>
        <w:tab/>
      </w:r>
      <w:r w:rsidRPr="003D3060">
        <w:rPr>
          <w:b w:val="0"/>
          <w:bCs/>
          <w:lang w:val="en-US"/>
        </w:rPr>
        <w:t>W</w:t>
      </w:r>
      <w:r w:rsidRPr="003D3060">
        <w:rPr>
          <w:b w:val="0"/>
          <w:lang w:val="en-US"/>
        </w:rPr>
        <w:t>hen an ellipse revolves around its</w:t>
      </w:r>
      <w:r w:rsidRPr="003D3060">
        <w:rPr>
          <w:b w:val="0"/>
          <w:bCs/>
          <w:lang w:val="en-US"/>
        </w:rPr>
        <w:t xml:space="preserve"> own axis</w:t>
      </w:r>
      <w:r w:rsidRPr="003D3060">
        <w:rPr>
          <w:b w:val="0"/>
          <w:lang w:val="en-US"/>
        </w:rPr>
        <w:t>, a flattened sphere results in space. Thanks to such an ellipsoid an approximation of the shape of the earth surface can be attempted.</w:t>
      </w:r>
      <w:r w:rsidRPr="003D3060">
        <w:rPr>
          <w:b w:val="0"/>
          <w:lang w:val="en-US"/>
        </w:rPr>
        <w:br/>
        <w:t>(All figures in this paragraph and in paragraph </w:t>
      </w:r>
      <w:r w:rsidRPr="003D3060">
        <w:rPr>
          <w:b w:val="0"/>
          <w:lang w:val="en-US"/>
        </w:rPr>
        <w:fldChar w:fldCharType="begin"/>
      </w:r>
      <w:r w:rsidRPr="003D3060">
        <w:rPr>
          <w:b w:val="0"/>
          <w:lang w:val="en-US"/>
        </w:rPr>
        <w:instrText xml:space="preserve"> REF _Ref20196629 \r \h </w:instrText>
      </w:r>
      <w:r w:rsidRPr="003D3060">
        <w:rPr>
          <w:b w:val="0"/>
          <w:lang w:val="en-US"/>
        </w:rPr>
      </w:r>
      <w:r w:rsidRPr="003D3060">
        <w:rPr>
          <w:b w:val="0"/>
          <w:lang w:val="en-US"/>
        </w:rPr>
        <w:instrText xml:space="preserve"> \* MERGEFORMAT </w:instrText>
      </w:r>
      <w:r w:rsidRPr="003D3060">
        <w:rPr>
          <w:b w:val="0"/>
          <w:lang w:val="en-US"/>
        </w:rPr>
        <w:fldChar w:fldCharType="separate"/>
      </w:r>
      <w:r w:rsidR="005309C2">
        <w:rPr>
          <w:b w:val="0"/>
          <w:lang w:val="en-US"/>
        </w:rPr>
        <w:t>6.7.5</w:t>
      </w:r>
      <w:r w:rsidRPr="003D3060">
        <w:rPr>
          <w:b w:val="0"/>
          <w:lang w:val="en-US"/>
        </w:rPr>
        <w:fldChar w:fldCharType="end"/>
      </w:r>
      <w:r w:rsidRPr="003D3060">
        <w:rPr>
          <w:b w:val="0"/>
          <w:lang w:val="en-US"/>
        </w:rPr>
        <w:t xml:space="preserve"> from: K. Christoph Graf, Ve</w:t>
      </w:r>
      <w:r w:rsidRPr="003D3060">
        <w:rPr>
          <w:b w:val="0"/>
          <w:lang w:val="en-US"/>
        </w:rPr>
        <w:t>r</w:t>
      </w:r>
      <w:r w:rsidRPr="003D3060">
        <w:rPr>
          <w:b w:val="0"/>
          <w:lang w:val="en-US"/>
        </w:rPr>
        <w:t>wendung geodätischer Abbildungen bei der Geocodierung von Satelliten-Bildern. Zürich, 1988. Illustrations have been partially simplified. Original source</w:t>
      </w:r>
      <w:r w:rsidRPr="003D3060">
        <w:rPr>
          <w:b w:val="0"/>
          <w:bCs/>
          <w:lang w:val="en-US"/>
        </w:rPr>
        <w:t>s</w:t>
      </w:r>
      <w:r w:rsidRPr="003D3060">
        <w:rPr>
          <w:b w:val="0"/>
          <w:lang w:val="en-US"/>
        </w:rPr>
        <w:t xml:space="preserve"> as stated above).</w:t>
      </w:r>
    </w:p>
    <w:p w14:paraId="0355DBFC" w14:textId="77777777" w:rsidR="00026FE6" w:rsidRPr="003D3060" w:rsidRDefault="00026FE6">
      <w:pPr>
        <w:rPr>
          <w:lang w:val="en-US"/>
        </w:rPr>
      </w:pPr>
      <w:r w:rsidRPr="003D3060">
        <w:rPr>
          <w:lang w:val="en-US"/>
        </w:rPr>
        <w:t>Depending on the part of the world, different ellipsoids are used, otherwise the approximation would become too i</w:t>
      </w:r>
      <w:r w:rsidR="001F775F" w:rsidRPr="003D3060">
        <w:rPr>
          <w:lang w:val="en-US"/>
        </w:rPr>
        <w:t>m</w:t>
      </w:r>
      <w:r w:rsidRPr="003D3060">
        <w:rPr>
          <w:lang w:val="en-US"/>
        </w:rPr>
        <w:t>precise. For instance Switzerland uses the same ellipsoid as Germany, but one slightly different from Sweden or France.</w:t>
      </w:r>
    </w:p>
    <w:p w14:paraId="0FE51157" w14:textId="77777777" w:rsidR="00026FE6" w:rsidRPr="003D3060" w:rsidRDefault="00026FE6">
      <w:pPr>
        <w:rPr>
          <w:lang w:val="en-US"/>
        </w:rPr>
      </w:pPr>
      <w:r w:rsidRPr="003D3060">
        <w:rPr>
          <w:lang w:val="en-US"/>
        </w:rPr>
        <w:t>As a spatial formation ellipsoids are somewhat awkward to handle. For this reason surveyors will map the ellipsoid onto a surface. To this intent they will drape a cylinder or cone over the ellipsoid and light it from the interior, thus projecting the picture of the landscape onto the cy</w:t>
      </w:r>
      <w:r w:rsidRPr="003D3060">
        <w:rPr>
          <w:lang w:val="en-US"/>
        </w:rPr>
        <w:t>l</w:t>
      </w:r>
      <w:r w:rsidRPr="003D3060">
        <w:rPr>
          <w:lang w:val="en-US"/>
        </w:rPr>
        <w:t>inder or cone.</w:t>
      </w:r>
    </w:p>
    <w:p w14:paraId="61D6F252"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19F88700" wp14:editId="72324144">
            <wp:extent cx="1143000" cy="901700"/>
            <wp:effectExtent l="0" t="0" r="0" b="0"/>
            <wp:docPr id="31" name="Bild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43000" cy="9017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6D2EBC8E" wp14:editId="595D7A86">
            <wp:extent cx="736600" cy="800100"/>
            <wp:effectExtent l="0" t="0" r="0" b="0"/>
            <wp:docPr id="32" name="Bild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36600" cy="800100"/>
                    </a:xfrm>
                    <a:prstGeom prst="rect">
                      <a:avLst/>
                    </a:prstGeom>
                    <a:noFill/>
                    <a:ln>
                      <a:noFill/>
                    </a:ln>
                  </pic:spPr>
                </pic:pic>
              </a:graphicData>
            </a:graphic>
          </wp:inline>
        </w:drawing>
      </w:r>
    </w:p>
    <w:p w14:paraId="0E1B2B14" w14:textId="77777777" w:rsidR="00026FE6" w:rsidRPr="003D3060" w:rsidRDefault="00026FE6">
      <w:pPr>
        <w:pStyle w:val="Bildunterschrift"/>
        <w:rPr>
          <w:lang w:val="en-US"/>
        </w:rPr>
      </w:pPr>
      <w:r w:rsidRPr="003D3060">
        <w:rPr>
          <w:lang w:val="en-US"/>
        </w:rPr>
        <w:t>Figure 32:</w:t>
      </w:r>
      <w:r w:rsidRPr="003D3060">
        <w:rPr>
          <w:lang w:val="en-US"/>
        </w:rPr>
        <w:tab/>
      </w:r>
      <w:r w:rsidRPr="003D3060">
        <w:rPr>
          <w:b w:val="0"/>
          <w:lang w:val="en-US"/>
        </w:rPr>
        <w:t>The ellipsoid is wrapped in a cylinder (left) or cone (right).</w:t>
      </w:r>
      <w:r w:rsidR="0040319F" w:rsidRPr="003D3060">
        <w:rPr>
          <w:b w:val="0"/>
          <w:lang w:val="en-US"/>
        </w:rPr>
        <w:t xml:space="preserve"> </w:t>
      </w:r>
      <w:r w:rsidRPr="003D3060">
        <w:rPr>
          <w:b w:val="0"/>
          <w:lang w:val="en-US"/>
        </w:rPr>
        <w:t>Then it is lit from the interior.</w:t>
      </w:r>
    </w:p>
    <w:p w14:paraId="43505856" w14:textId="77777777" w:rsidR="00026FE6" w:rsidRPr="003D3060" w:rsidRDefault="00026FE6">
      <w:pPr>
        <w:rPr>
          <w:lang w:val="en-US"/>
        </w:rPr>
      </w:pPr>
      <w:r w:rsidRPr="003D3060">
        <w:rPr>
          <w:lang w:val="en-US"/>
        </w:rPr>
        <w:t>In the next step the cylinder or cone i</w:t>
      </w:r>
      <w:r w:rsidRPr="003D3060">
        <w:rPr>
          <w:bCs/>
          <w:lang w:val="en-US"/>
        </w:rPr>
        <w:t xml:space="preserve">s cut open with a pair of </w:t>
      </w:r>
      <w:r w:rsidRPr="003D3060">
        <w:rPr>
          <w:lang w:val="en-US"/>
        </w:rPr>
        <w:t>sci</w:t>
      </w:r>
      <w:r w:rsidRPr="003D3060">
        <w:rPr>
          <w:bCs/>
          <w:lang w:val="en-US"/>
        </w:rPr>
        <w:t>ssors</w:t>
      </w:r>
      <w:r w:rsidRPr="003D3060">
        <w:rPr>
          <w:lang w:val="en-US"/>
        </w:rPr>
        <w:t>, rolled out flat on a t</w:t>
      </w:r>
      <w:r w:rsidRPr="003D3060">
        <w:rPr>
          <w:lang w:val="en-US"/>
        </w:rPr>
        <w:t>a</w:t>
      </w:r>
      <w:r w:rsidRPr="003D3060">
        <w:rPr>
          <w:lang w:val="en-US"/>
        </w:rPr>
        <w:t>ble – and there goes your map!</w:t>
      </w:r>
    </w:p>
    <w:p w14:paraId="7C59AC50"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09171B9F" wp14:editId="0D2ED992">
            <wp:extent cx="2070100" cy="1816100"/>
            <wp:effectExtent l="0" t="0" r="0" b="0"/>
            <wp:docPr id="33" name="Bild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70100" cy="1816100"/>
                    </a:xfrm>
                    <a:prstGeom prst="rect">
                      <a:avLst/>
                    </a:prstGeom>
                    <a:noFill/>
                    <a:ln>
                      <a:noFill/>
                    </a:ln>
                  </pic:spPr>
                </pic:pic>
              </a:graphicData>
            </a:graphic>
          </wp:inline>
        </w:drawing>
      </w:r>
    </w:p>
    <w:p w14:paraId="1734676F" w14:textId="77777777" w:rsidR="00026FE6" w:rsidRPr="003D3060" w:rsidRDefault="00026FE6">
      <w:pPr>
        <w:pStyle w:val="Bildunterschrift"/>
        <w:rPr>
          <w:lang w:val="en-US"/>
        </w:rPr>
      </w:pPr>
      <w:r w:rsidRPr="003D3060">
        <w:rPr>
          <w:lang w:val="en-US"/>
        </w:rPr>
        <w:t>Figure 33:</w:t>
      </w:r>
      <w:r w:rsidRPr="003D3060">
        <w:rPr>
          <w:lang w:val="en-US"/>
        </w:rPr>
        <w:tab/>
      </w:r>
      <w:r w:rsidRPr="003D3060">
        <w:rPr>
          <w:b w:val="0"/>
          <w:lang w:val="en-US"/>
        </w:rPr>
        <w:t>Once the projection has been completed, the cylinder (or cone) is cut open and rolled out.</w:t>
      </w:r>
      <w:r w:rsidR="0040319F" w:rsidRPr="003D3060">
        <w:rPr>
          <w:b w:val="0"/>
          <w:lang w:val="en-US"/>
        </w:rPr>
        <w:t xml:space="preserve"> </w:t>
      </w:r>
      <w:r w:rsidRPr="003D3060">
        <w:rPr>
          <w:b w:val="0"/>
          <w:lang w:val="en-US"/>
        </w:rPr>
        <w:t>A convex body such as an ellipsoid or a sphere could be cut open but not rolled out flat.</w:t>
      </w:r>
    </w:p>
    <w:p w14:paraId="5070D63B" w14:textId="77777777" w:rsidR="00026FE6" w:rsidRPr="003D3060" w:rsidRDefault="00026FE6">
      <w:pPr>
        <w:rPr>
          <w:lang w:val="en-US"/>
        </w:rPr>
      </w:pPr>
      <w:r w:rsidRPr="003D3060">
        <w:rPr>
          <w:lang w:val="en-US"/>
        </w:rPr>
        <w:t>At the end the map is superposed with fine perpendicular line</w:t>
      </w:r>
      <w:r w:rsidRPr="003D3060">
        <w:rPr>
          <w:bCs/>
          <w:lang w:val="en-US"/>
        </w:rPr>
        <w:t xml:space="preserve">s: the </w:t>
      </w:r>
      <w:r w:rsidRPr="003D3060">
        <w:rPr>
          <w:b/>
          <w:lang w:val="en-US"/>
        </w:rPr>
        <w:t>coordinate</w:t>
      </w:r>
      <w:r w:rsidRPr="003D3060">
        <w:rPr>
          <w:lang w:val="en-US"/>
        </w:rPr>
        <w:t xml:space="preserve"> </w:t>
      </w:r>
      <w:r w:rsidRPr="003D3060">
        <w:rPr>
          <w:b/>
          <w:lang w:val="en-US"/>
        </w:rPr>
        <w:t>system</w:t>
      </w:r>
      <w:r w:rsidRPr="003D3060">
        <w:rPr>
          <w:lang w:val="en-US"/>
        </w:rPr>
        <w:t xml:space="preserve"> of the map. That is why with each coordinate type it has to be determined what coordinate sy</w:t>
      </w:r>
      <w:r w:rsidRPr="003D3060">
        <w:rPr>
          <w:lang w:val="en-US"/>
        </w:rPr>
        <w:t>s</w:t>
      </w:r>
      <w:r w:rsidRPr="003D3060">
        <w:rPr>
          <w:lang w:val="en-US"/>
        </w:rPr>
        <w:t>tem it is based upon.</w:t>
      </w:r>
    </w:p>
    <w:p w14:paraId="13D76529" w14:textId="77777777" w:rsidR="00026FE6" w:rsidRPr="003D3060" w:rsidRDefault="00026FE6" w:rsidP="00A9471E">
      <w:pPr>
        <w:pStyle w:val="Beispielcode"/>
        <w:rPr>
          <w:lang w:val="en-US"/>
        </w:rPr>
      </w:pPr>
      <w:r w:rsidRPr="003D3060">
        <w:rPr>
          <w:lang w:val="en-US"/>
        </w:rPr>
        <w:t>Position: COORD 480000 .. 850000.00 [m] {</w:t>
      </w:r>
      <w:r w:rsidR="008D14B6" w:rsidRPr="003D3060">
        <w:rPr>
          <w:lang w:val="en-US"/>
        </w:rPr>
        <w:t>AhlandSys</w:t>
      </w:r>
      <w:r w:rsidRPr="003D3060">
        <w:rPr>
          <w:lang w:val="en-US"/>
        </w:rPr>
        <w:t>[1]},</w:t>
      </w:r>
      <w:r w:rsidRPr="003D3060">
        <w:rPr>
          <w:lang w:val="en-US"/>
        </w:rPr>
        <w:br/>
        <w:t xml:space="preserve">                 60000 .. 320000.00 [m] {</w:t>
      </w:r>
      <w:r w:rsidR="008D14B6" w:rsidRPr="003D3060">
        <w:rPr>
          <w:lang w:val="en-US"/>
        </w:rPr>
        <w:t>AhlandSys</w:t>
      </w:r>
      <w:r w:rsidRPr="003D3060">
        <w:rPr>
          <w:lang w:val="en-US"/>
        </w:rPr>
        <w:t>[2]};</w:t>
      </w:r>
    </w:p>
    <w:p w14:paraId="4950938F" w14:textId="77777777" w:rsidR="00026FE6" w:rsidRPr="003D3060" w:rsidRDefault="00026FE6">
      <w:pPr>
        <w:rPr>
          <w:lang w:val="en-US"/>
        </w:rPr>
      </w:pPr>
      <w:r w:rsidRPr="003D3060">
        <w:rPr>
          <w:lang w:val="en-US"/>
        </w:rPr>
        <w:t>The first dimension of the coordinate corresponds to the first axis of the coordinate system by the name of «</w:t>
      </w:r>
      <w:r w:rsidR="00E02BCB" w:rsidRPr="003D3060">
        <w:rPr>
          <w:lang w:val="en-US"/>
        </w:rPr>
        <w:t>AhlandSys</w:t>
      </w:r>
      <w:r w:rsidRPr="003D3060">
        <w:rPr>
          <w:lang w:val="en-US"/>
        </w:rPr>
        <w:t>», the second dimension to the second axis of the same system.</w:t>
      </w:r>
    </w:p>
    <w:p w14:paraId="3339C199" w14:textId="77777777" w:rsidR="00026FE6" w:rsidRPr="003D3060" w:rsidRDefault="00026FE6">
      <w:pPr>
        <w:pStyle w:val="berschrift3"/>
        <w:rPr>
          <w:lang w:val="en-US"/>
        </w:rPr>
      </w:pPr>
      <w:bookmarkStart w:id="85" w:name="_Ref236471999"/>
      <w:bookmarkStart w:id="86" w:name="_Toc236474549"/>
      <w:r w:rsidRPr="003D3060">
        <w:rPr>
          <w:lang w:val="en-US"/>
        </w:rPr>
        <w:t xml:space="preserve">Information concerning the coordinate system </w:t>
      </w:r>
      <w:r w:rsidR="004A348A" w:rsidRPr="003D3060">
        <w:rPr>
          <w:lang w:val="en-US"/>
        </w:rPr>
        <w:t>–</w:t>
      </w:r>
      <w:r w:rsidRPr="003D3060">
        <w:rPr>
          <w:lang w:val="en-US"/>
        </w:rPr>
        <w:t xml:space="preserve"> Meta data</w:t>
      </w:r>
      <w:bookmarkEnd w:id="85"/>
      <w:bookmarkEnd w:id="86"/>
    </w:p>
    <w:p w14:paraId="49C4CC98" w14:textId="77777777" w:rsidR="00026FE6" w:rsidRPr="003D3060" w:rsidRDefault="00026FE6">
      <w:pPr>
        <w:rPr>
          <w:lang w:val="en-US"/>
        </w:rPr>
      </w:pPr>
      <w:r w:rsidRPr="003D3060">
        <w:rPr>
          <w:lang w:val="en-US"/>
        </w:rPr>
        <w:fldChar w:fldCharType="begin"/>
      </w:r>
      <w:r w:rsidRPr="003D3060">
        <w:rPr>
          <w:lang w:val="en-US"/>
        </w:rPr>
        <w:instrText>XE "Meta data"</w:instrText>
      </w:r>
      <w:r w:rsidRPr="003D3060">
        <w:rPr>
          <w:lang w:val="en-US"/>
        </w:rPr>
        <w:fldChar w:fldCharType="end"/>
      </w:r>
      <w:r w:rsidRPr="003D3060">
        <w:rPr>
          <w:lang w:val="en-US"/>
        </w:rPr>
        <w:t>Is «</w:t>
      </w:r>
      <w:r w:rsidR="00E02BCB" w:rsidRPr="003D3060">
        <w:rPr>
          <w:lang w:val="en-US"/>
        </w:rPr>
        <w:t>AhlandSys</w:t>
      </w:r>
      <w:r w:rsidRPr="003D3060">
        <w:rPr>
          <w:lang w:val="en-US"/>
        </w:rPr>
        <w:t>» a Cartesian, an ellipsoid system? What are the names of the axes? Are there any common features (e.g. map projections) with other coordinate sy</w:t>
      </w:r>
      <w:r w:rsidRPr="003D3060">
        <w:rPr>
          <w:lang w:val="en-US"/>
        </w:rPr>
        <w:t>s</w:t>
      </w:r>
      <w:r w:rsidRPr="003D3060">
        <w:rPr>
          <w:lang w:val="en-US"/>
        </w:rPr>
        <w:t>tems? All this information can be described by means of data. In order to make it clear ho such data is structured, a corresponding data model is formulated for it. Such a model is called meta model, the appertaining data meta data because they serve to describe the a</w:t>
      </w:r>
      <w:r w:rsidRPr="003D3060">
        <w:rPr>
          <w:lang w:val="en-US"/>
        </w:rPr>
        <w:t>c</w:t>
      </w:r>
      <w:r w:rsidRPr="003D3060">
        <w:rPr>
          <w:lang w:val="en-US"/>
        </w:rPr>
        <w:t>tual data.</w:t>
      </w:r>
    </w:p>
    <w:p w14:paraId="1DE9BE09" w14:textId="77777777" w:rsidR="00026FE6" w:rsidRPr="003D3060" w:rsidRDefault="00026FE6">
      <w:pPr>
        <w:pStyle w:val="Synonyme"/>
        <w:rPr>
          <w:lang w:val="en-US"/>
        </w:rPr>
      </w:pPr>
      <w:r w:rsidRPr="003D3060">
        <w:rPr>
          <w:lang w:val="en-US"/>
        </w:rPr>
        <w:t>Data belonging to a meta model are «meta» in another more formal sense an information concer</w:t>
      </w:r>
      <w:r w:rsidRPr="003D3060">
        <w:rPr>
          <w:lang w:val="en-US"/>
        </w:rPr>
        <w:t>n</w:t>
      </w:r>
      <w:r w:rsidRPr="003D3060">
        <w:rPr>
          <w:lang w:val="en-US"/>
        </w:rPr>
        <w:t xml:space="preserve">ing origin or price (cf. paragraph </w:t>
      </w:r>
      <w:r w:rsidRPr="003D3060">
        <w:rPr>
          <w:lang w:val="en-US"/>
        </w:rPr>
        <w:fldChar w:fldCharType="begin"/>
      </w:r>
      <w:r w:rsidRPr="003D3060">
        <w:rPr>
          <w:lang w:val="en-US"/>
        </w:rPr>
        <w:instrText xml:space="preserve"> REF _Ref22112579 \r \h </w:instrText>
      </w:r>
      <w:r w:rsidRPr="003D3060">
        <w:rPr>
          <w:lang w:val="en-US"/>
        </w:rPr>
      </w:r>
      <w:r w:rsidRPr="003D3060">
        <w:rPr>
          <w:lang w:val="en-US"/>
        </w:rPr>
        <w:fldChar w:fldCharType="separate"/>
      </w:r>
      <w:r w:rsidR="005309C2">
        <w:rPr>
          <w:lang w:val="en-US"/>
        </w:rPr>
        <w:t>3.3</w:t>
      </w:r>
      <w:r w:rsidRPr="003D3060">
        <w:rPr>
          <w:lang w:val="en-US"/>
        </w:rPr>
        <w:fldChar w:fldCharType="end"/>
      </w:r>
      <w:r w:rsidRPr="003D3060">
        <w:rPr>
          <w:lang w:val="en-US"/>
        </w:rPr>
        <w:t>). Unfortunately the same term is commonly used for both of them.</w:t>
      </w:r>
    </w:p>
    <w:p w14:paraId="2B2C1871" w14:textId="77777777" w:rsidR="00026FE6" w:rsidRPr="003D3060" w:rsidRDefault="00026FE6">
      <w:pPr>
        <w:rPr>
          <w:lang w:val="en-US"/>
        </w:rPr>
      </w:pPr>
    </w:p>
    <w:p w14:paraId="55B2713B" w14:textId="77777777" w:rsidR="00026FE6" w:rsidRPr="003D3060" w:rsidRDefault="00026FE6">
      <w:pPr>
        <w:rPr>
          <w:lang w:val="en-US"/>
        </w:rPr>
      </w:pPr>
      <w:r w:rsidRPr="003D3060">
        <w:rPr>
          <w:lang w:val="en-US"/>
        </w:rPr>
        <w:lastRenderedPageBreak/>
        <w:t>In simple cases here the application range of a data model will make it quite clear what coo</w:t>
      </w:r>
      <w:r w:rsidRPr="003D3060">
        <w:rPr>
          <w:lang w:val="en-US"/>
        </w:rPr>
        <w:t>r</w:t>
      </w:r>
      <w:r w:rsidRPr="003D3060">
        <w:rPr>
          <w:lang w:val="en-US"/>
        </w:rPr>
        <w:t>dinate system the coordinates actually belong to, you may omit the explicit indication of the coordinate system. Nevertheless it does make sense to make at least some sort of mention of the coordinate system in the name of the coordinate type.</w:t>
      </w:r>
    </w:p>
    <w:p w14:paraId="39AEB788" w14:textId="77777777" w:rsidR="00026FE6" w:rsidRPr="003D3060" w:rsidRDefault="00026FE6" w:rsidP="00A9471E">
      <w:pPr>
        <w:pStyle w:val="Beispielcode"/>
        <w:rPr>
          <w:lang w:val="en-US"/>
        </w:rPr>
      </w:pPr>
      <w:r w:rsidRPr="003D3060">
        <w:rPr>
          <w:lang w:val="en-US"/>
        </w:rPr>
        <w:t>NationalCoord =  COORD 500.00 .. 91000.00 [m],</w:t>
      </w:r>
      <w:r w:rsidRPr="003D3060">
        <w:rPr>
          <w:lang w:val="en-US"/>
        </w:rPr>
        <w:br/>
        <w:t xml:space="preserve">                       700.00 .. 23000.00 [m];</w:t>
      </w:r>
    </w:p>
    <w:p w14:paraId="7EC3A0BD" w14:textId="77777777" w:rsidR="00026FE6" w:rsidRPr="003D3060" w:rsidRDefault="00026FE6" w:rsidP="00A9471E">
      <w:pPr>
        <w:pStyle w:val="Beispielcode"/>
        <w:rPr>
          <w:lang w:val="en-US"/>
        </w:rPr>
      </w:pPr>
      <w:r w:rsidRPr="003D3060">
        <w:rPr>
          <w:lang w:val="en-US"/>
        </w:rPr>
        <w:t>Position: NationalCoord;</w:t>
      </w:r>
    </w:p>
    <w:p w14:paraId="31FA65AD" w14:textId="77777777" w:rsidR="00C02C95" w:rsidRPr="003D3060" w:rsidRDefault="00E102BB" w:rsidP="00C02C95">
      <w:pPr>
        <w:rPr>
          <w:lang w:val="en-US"/>
        </w:rPr>
      </w:pPr>
      <w:r w:rsidRPr="003D3060">
        <w:rPr>
          <w:lang w:val="en-US"/>
        </w:rPr>
        <w:t>T</w:t>
      </w:r>
      <w:r w:rsidR="001F775F" w:rsidRPr="003D3060">
        <w:rPr>
          <w:lang w:val="en-US"/>
        </w:rPr>
        <w:t>o avoid confusions</w:t>
      </w:r>
      <w:r w:rsidRPr="003D3060">
        <w:rPr>
          <w:lang w:val="en-US"/>
        </w:rPr>
        <w:t>,</w:t>
      </w:r>
      <w:r w:rsidR="001F775F" w:rsidRPr="003D3060">
        <w:rPr>
          <w:lang w:val="en-US"/>
        </w:rPr>
        <w:t xml:space="preserve"> the responsible</w:t>
      </w:r>
      <w:r w:rsidR="00A541D9">
        <w:rPr>
          <w:lang w:val="en-US"/>
        </w:rPr>
        <w:t xml:space="preserve"> persons</w:t>
      </w:r>
      <w:r w:rsidR="001F775F" w:rsidRPr="003D3060">
        <w:rPr>
          <w:lang w:val="en-US"/>
        </w:rPr>
        <w:t xml:space="preserve"> of </w:t>
      </w:r>
      <w:r w:rsidR="0059505C">
        <w:rPr>
          <w:lang w:val="en-US"/>
        </w:rPr>
        <w:t>Ilis Valley</w:t>
      </w:r>
      <w:r w:rsidR="001F775F" w:rsidRPr="003D3060">
        <w:rPr>
          <w:lang w:val="en-US"/>
        </w:rPr>
        <w:t xml:space="preserve"> have given preference to a pr</w:t>
      </w:r>
      <w:r w:rsidR="001F775F" w:rsidRPr="003D3060">
        <w:rPr>
          <w:lang w:val="en-US"/>
        </w:rPr>
        <w:t>e</w:t>
      </w:r>
      <w:r w:rsidR="001F775F" w:rsidRPr="003D3060">
        <w:rPr>
          <w:lang w:val="en-US"/>
        </w:rPr>
        <w:t>cise def</w:t>
      </w:r>
      <w:r w:rsidR="001F775F" w:rsidRPr="003D3060">
        <w:rPr>
          <w:lang w:val="en-US"/>
        </w:rPr>
        <w:t>i</w:t>
      </w:r>
      <w:r w:rsidR="001F775F" w:rsidRPr="003D3060">
        <w:rPr>
          <w:lang w:val="en-US"/>
        </w:rPr>
        <w:t>nition</w:t>
      </w:r>
      <w:r w:rsidR="00C02C95" w:rsidRPr="003D3060">
        <w:rPr>
          <w:lang w:val="en-US"/>
        </w:rPr>
        <w:t>:</w:t>
      </w:r>
    </w:p>
    <w:p w14:paraId="6E1B70CA" w14:textId="77777777" w:rsidR="00C02C95" w:rsidRPr="003D3060" w:rsidRDefault="00C02C95" w:rsidP="00C02C95">
      <w:pPr>
        <w:pStyle w:val="Beispielcode"/>
        <w:rPr>
          <w:lang w:val="en-US"/>
        </w:rPr>
      </w:pPr>
      <w:r w:rsidRPr="003D3060">
        <w:rPr>
          <w:lang w:val="en-US"/>
        </w:rPr>
        <w:t>REFSYSTEM BASKET CoordSystems ~ CoordSys.CoordsysTopic</w:t>
      </w:r>
      <w:r w:rsidRPr="003D3060">
        <w:rPr>
          <w:lang w:val="en-US"/>
        </w:rPr>
        <w:br/>
        <w:t xml:space="preserve">  OBJECTS OF GeoCartesian2D: AhlandSys;</w:t>
      </w:r>
    </w:p>
    <w:p w14:paraId="2DC2F882" w14:textId="77777777" w:rsidR="00BC6F3A" w:rsidRPr="003D3060" w:rsidRDefault="001F775F" w:rsidP="00C02C95">
      <w:pPr>
        <w:rPr>
          <w:lang w:val="en-US"/>
        </w:rPr>
      </w:pPr>
      <w:r w:rsidRPr="003D3060">
        <w:rPr>
          <w:lang w:val="en-US"/>
        </w:rPr>
        <w:t>Based upon the general model for coordinate systems (CoordSys)</w:t>
      </w:r>
      <w:r w:rsidR="00A211C5" w:rsidRPr="003D3060">
        <w:rPr>
          <w:lang w:val="en-US"/>
        </w:rPr>
        <w:t xml:space="preserve">, </w:t>
      </w:r>
      <w:r w:rsidRPr="003D3060">
        <w:rPr>
          <w:lang w:val="en-US"/>
        </w:rPr>
        <w:t xml:space="preserve">they have </w:t>
      </w:r>
      <w:r w:rsidR="00A211C5" w:rsidRPr="003D3060">
        <w:rPr>
          <w:lang w:val="en-US"/>
        </w:rPr>
        <w:t>presented</w:t>
      </w:r>
      <w:r w:rsidRPr="003D3060">
        <w:rPr>
          <w:lang w:val="en-US"/>
        </w:rPr>
        <w:t xml:space="preserve"> a prec</w:t>
      </w:r>
      <w:r w:rsidR="00A211C5" w:rsidRPr="003D3060">
        <w:rPr>
          <w:lang w:val="en-US"/>
        </w:rPr>
        <w:t>ise</w:t>
      </w:r>
      <w:r w:rsidRPr="003D3060">
        <w:rPr>
          <w:lang w:val="en-US"/>
        </w:rPr>
        <w:t xml:space="preserve"> definition of their national system. For i</w:t>
      </w:r>
      <w:r w:rsidR="002B5391" w:rsidRPr="003D3060">
        <w:rPr>
          <w:lang w:val="en-US"/>
        </w:rPr>
        <w:t>ts</w:t>
      </w:r>
      <w:r w:rsidRPr="003D3060">
        <w:rPr>
          <w:lang w:val="en-US"/>
        </w:rPr>
        <w:t xml:space="preserve"> position they have registered an object of the class </w:t>
      </w:r>
      <w:r w:rsidR="00E102BB" w:rsidRPr="003D3060">
        <w:rPr>
          <w:lang w:val="en-US"/>
        </w:rPr>
        <w:t>GeoCartesian2D</w:t>
      </w:r>
      <w:r w:rsidR="002B5391" w:rsidRPr="003D3060">
        <w:rPr>
          <w:lang w:val="en-US"/>
        </w:rPr>
        <w:t xml:space="preserve"> with the name of AhlandSys. Within the model the existence of this data entry is referred to by means of OBJECTS OF. Thus the coordinate system A</w:t>
      </w:r>
      <w:r w:rsidR="002B5391" w:rsidRPr="003D3060">
        <w:rPr>
          <w:lang w:val="en-US"/>
        </w:rPr>
        <w:t>h</w:t>
      </w:r>
      <w:r w:rsidR="002B5391" w:rsidRPr="003D3060">
        <w:rPr>
          <w:lang w:val="en-US"/>
        </w:rPr>
        <w:t>landSys becomes available in the model. When applying the system, there is no need to a</w:t>
      </w:r>
      <w:r w:rsidR="002B5391" w:rsidRPr="003D3060">
        <w:rPr>
          <w:lang w:val="en-US"/>
        </w:rPr>
        <w:t>c</w:t>
      </w:r>
      <w:r w:rsidR="002B5391" w:rsidRPr="003D3060">
        <w:rPr>
          <w:lang w:val="en-US"/>
        </w:rPr>
        <w:t>tually ment</w:t>
      </w:r>
      <w:r w:rsidR="002B5391" w:rsidRPr="003D3060">
        <w:rPr>
          <w:lang w:val="en-US"/>
        </w:rPr>
        <w:t>i</w:t>
      </w:r>
      <w:r w:rsidR="002B5391" w:rsidRPr="003D3060">
        <w:rPr>
          <w:lang w:val="en-US"/>
        </w:rPr>
        <w:t xml:space="preserve">on the name of </w:t>
      </w:r>
      <w:r w:rsidR="00A211C5" w:rsidRPr="003D3060">
        <w:rPr>
          <w:lang w:val="en-US"/>
        </w:rPr>
        <w:t>our stock of meta data</w:t>
      </w:r>
      <w:r w:rsidR="00C02C95" w:rsidRPr="003D3060">
        <w:rPr>
          <w:lang w:val="en-US"/>
        </w:rPr>
        <w:t xml:space="preserve"> (CoordSystems)</w:t>
      </w:r>
      <w:r w:rsidR="002B5391" w:rsidRPr="003D3060">
        <w:rPr>
          <w:lang w:val="en-US"/>
        </w:rPr>
        <w:t xml:space="preserve">, unless several such </w:t>
      </w:r>
      <w:r w:rsidR="00A211C5" w:rsidRPr="003D3060">
        <w:rPr>
          <w:lang w:val="en-US"/>
        </w:rPr>
        <w:t>stocks of meta data</w:t>
      </w:r>
      <w:r w:rsidR="00C02C95" w:rsidRPr="003D3060">
        <w:rPr>
          <w:lang w:val="en-US"/>
        </w:rPr>
        <w:t xml:space="preserve"> </w:t>
      </w:r>
      <w:r w:rsidR="002B5391" w:rsidRPr="003D3060">
        <w:rPr>
          <w:lang w:val="en-US"/>
        </w:rPr>
        <w:t>w</w:t>
      </w:r>
      <w:r w:rsidR="002B5391" w:rsidRPr="003D3060">
        <w:rPr>
          <w:lang w:val="en-US"/>
        </w:rPr>
        <w:t>e</w:t>
      </w:r>
      <w:r w:rsidR="002B5391" w:rsidRPr="003D3060">
        <w:rPr>
          <w:lang w:val="en-US"/>
        </w:rPr>
        <w:t>re defined within the current modeling part.</w:t>
      </w:r>
    </w:p>
    <w:p w14:paraId="2BC4681F" w14:textId="77777777" w:rsidR="00C02C95" w:rsidRPr="003D3060" w:rsidRDefault="00C02C95" w:rsidP="00C02C95">
      <w:pPr>
        <w:pStyle w:val="Beispielcode"/>
        <w:rPr>
          <w:lang w:val="en-US"/>
        </w:rPr>
      </w:pPr>
      <w:r w:rsidRPr="003D3060">
        <w:rPr>
          <w:lang w:val="en-US"/>
        </w:rPr>
        <w:t>LandesKoord =  COORD 500.00 .. 91000.00 [m] {CoordSystems.AhlandSys[1]},</w:t>
      </w:r>
      <w:r w:rsidRPr="003D3060">
        <w:rPr>
          <w:lang w:val="en-US"/>
        </w:rPr>
        <w:br/>
        <w:t xml:space="preserve">                     700.00 .. 23000.00 [m] {CoordSystems.AhlandSys[2]};</w:t>
      </w:r>
    </w:p>
    <w:p w14:paraId="28DB3F63" w14:textId="77777777" w:rsidR="00026FE6" w:rsidRPr="003D3060" w:rsidRDefault="00026FE6">
      <w:pPr>
        <w:pStyle w:val="berschrift3"/>
        <w:rPr>
          <w:lang w:val="en-US"/>
        </w:rPr>
      </w:pPr>
      <w:bookmarkStart w:id="87" w:name="_Toc236474550"/>
      <w:r w:rsidRPr="003D3060">
        <w:rPr>
          <w:lang w:val="en-US"/>
        </w:rPr>
        <w:t>Different coordinate systems</w:t>
      </w:r>
      <w:bookmarkEnd w:id="87"/>
    </w:p>
    <w:p w14:paraId="7E1B6F6F" w14:textId="77777777" w:rsidR="00026FE6" w:rsidRPr="003D3060" w:rsidRDefault="00026FE6">
      <w:pPr>
        <w:rPr>
          <w:lang w:val="en-US"/>
        </w:rPr>
      </w:pPr>
      <w:r w:rsidRPr="003D3060">
        <w:rPr>
          <w:lang w:val="en-US"/>
        </w:rPr>
        <w:t>In order to offer a special service to those tourists that have a simple GPS-receiver at their disposal, Ilis Valley would like to make their coordinates also available as geographical coo</w:t>
      </w:r>
      <w:r w:rsidRPr="003D3060">
        <w:rPr>
          <w:lang w:val="en-US"/>
        </w:rPr>
        <w:t>r</w:t>
      </w:r>
      <w:r w:rsidRPr="003D3060">
        <w:rPr>
          <w:lang w:val="en-US"/>
        </w:rPr>
        <w:t>dinates in the global WGS84-System.</w:t>
      </w:r>
    </w:p>
    <w:p w14:paraId="7D8EF78C" w14:textId="77777777" w:rsidR="006C135F" w:rsidRPr="003D3060" w:rsidRDefault="006C135F" w:rsidP="006C135F">
      <w:pPr>
        <w:pStyle w:val="Beispielcode"/>
        <w:rPr>
          <w:lang w:val="en-US"/>
        </w:rPr>
      </w:pPr>
      <w:r w:rsidRPr="003D3060">
        <w:rPr>
          <w:lang w:val="en-US"/>
        </w:rPr>
        <w:t>WGS84Coord = COORD -90.00000 ..  90.00000 [Units.Angle_Degree] {WGS84[1]},</w:t>
      </w:r>
      <w:r w:rsidRPr="003D3060">
        <w:rPr>
          <w:lang w:val="en-US"/>
        </w:rPr>
        <w:br/>
        <w:t xml:space="preserve">                     0.00000 .. 359.99999 CIRCULAR [Units.Angle_Degree]</w:t>
      </w:r>
      <w:r w:rsidRPr="003D3060">
        <w:rPr>
          <w:lang w:val="en-US"/>
        </w:rPr>
        <w:br/>
        <w:t xml:space="preserve">                                                   {WGS84[2]},</w:t>
      </w:r>
    </w:p>
    <w:p w14:paraId="70BBAA38" w14:textId="77777777" w:rsidR="00026FE6" w:rsidRPr="003D3060" w:rsidRDefault="00026FE6" w:rsidP="00A9471E">
      <w:pPr>
        <w:pStyle w:val="Beispielcode"/>
        <w:rPr>
          <w:lang w:val="en-US"/>
        </w:rPr>
      </w:pPr>
      <w:r w:rsidRPr="003D3060">
        <w:rPr>
          <w:lang w:val="en-US"/>
        </w:rPr>
        <w:t>CLASS AlpineTransport =</w:t>
      </w:r>
      <w:r w:rsidRPr="003D3060">
        <w:rPr>
          <w:lang w:val="en-US"/>
        </w:rPr>
        <w:br/>
        <w:t xml:space="preserve">  PosBottomstation: NationalCoord;</w:t>
      </w:r>
      <w:r w:rsidRPr="003D3060">
        <w:rPr>
          <w:lang w:val="en-US"/>
        </w:rPr>
        <w:br/>
        <w:t xml:space="preserve">  PosBottomstationWGS: WGS84Coord;</w:t>
      </w:r>
      <w:r w:rsidRPr="003D3060">
        <w:rPr>
          <w:lang w:val="en-US"/>
        </w:rPr>
        <w:br/>
        <w:t xml:space="preserve">  ....</w:t>
      </w:r>
      <w:r w:rsidRPr="003D3060">
        <w:rPr>
          <w:lang w:val="en-US"/>
        </w:rPr>
        <w:br/>
        <w:t>END AlpineTransport;</w:t>
      </w:r>
    </w:p>
    <w:p w14:paraId="6A7E29FE" w14:textId="77777777" w:rsidR="00026FE6" w:rsidRPr="003D3060" w:rsidRDefault="00026FE6">
      <w:pPr>
        <w:rPr>
          <w:lang w:val="en-US"/>
        </w:rPr>
      </w:pPr>
      <w:r w:rsidRPr="003D3060">
        <w:rPr>
          <w:lang w:val="en-US"/>
        </w:rPr>
        <w:t>It seems obvious that both attributes are directly related. Projection coordinates can be co</w:t>
      </w:r>
      <w:r w:rsidRPr="003D3060">
        <w:rPr>
          <w:lang w:val="en-US"/>
        </w:rPr>
        <w:t>n</w:t>
      </w:r>
      <w:r w:rsidRPr="003D3060">
        <w:rPr>
          <w:lang w:val="en-US"/>
        </w:rPr>
        <w:t>verted into WGS84-coordinates. However it is not up to the conceptual description of data to render a detailed definition of such a conversion. Nevertheless it would be desirable to ind</w:t>
      </w:r>
      <w:r w:rsidRPr="003D3060">
        <w:rPr>
          <w:lang w:val="en-US"/>
        </w:rPr>
        <w:t>i</w:t>
      </w:r>
      <w:r w:rsidRPr="003D3060">
        <w:rPr>
          <w:lang w:val="en-US"/>
        </w:rPr>
        <w:t>cate that it is possible to calculate one set of coordinates from the others.</w:t>
      </w:r>
    </w:p>
    <w:p w14:paraId="051DD4A9" w14:textId="77777777" w:rsidR="00026FE6" w:rsidRPr="003D3060" w:rsidRDefault="00026FE6" w:rsidP="00A9471E">
      <w:pPr>
        <w:pStyle w:val="Beispielcode"/>
        <w:rPr>
          <w:lang w:val="en-US"/>
        </w:rPr>
      </w:pPr>
      <w:r w:rsidRPr="003D3060">
        <w:rPr>
          <w:lang w:val="en-US"/>
        </w:rPr>
        <w:t>!! Conversion of coordinates from the Ahland projection system to WGS84.</w:t>
      </w:r>
      <w:r w:rsidRPr="003D3060">
        <w:rPr>
          <w:lang w:val="en-US"/>
        </w:rPr>
        <w:br/>
        <w:t xml:space="preserve">!! Functions will be discussed in paragraph 7.2 </w:t>
      </w:r>
      <w:r w:rsidRPr="003D3060">
        <w:rPr>
          <w:lang w:val="en-US"/>
        </w:rPr>
        <w:br/>
        <w:t>FUNCTION AhlandToWGS84 (Ah: Ahland.NationalCoord): WGS84Coord;</w:t>
      </w:r>
    </w:p>
    <w:p w14:paraId="647413A3" w14:textId="77777777" w:rsidR="00026FE6" w:rsidRPr="003D3060" w:rsidRDefault="00026FE6" w:rsidP="00A9471E">
      <w:pPr>
        <w:pStyle w:val="Beispielcode"/>
        <w:rPr>
          <w:lang w:val="en-US"/>
        </w:rPr>
      </w:pPr>
      <w:r w:rsidRPr="003D3060">
        <w:rPr>
          <w:lang w:val="en-US"/>
        </w:rPr>
        <w:lastRenderedPageBreak/>
        <w:t>CLASS AlpineTransport =</w:t>
      </w:r>
      <w:r w:rsidRPr="003D3060">
        <w:rPr>
          <w:lang w:val="en-US"/>
        </w:rPr>
        <w:br/>
        <w:t xml:space="preserve">  PosBottomStation: Ahland.NationalCoord;</w:t>
      </w:r>
      <w:r w:rsidRPr="003D3060">
        <w:rPr>
          <w:lang w:val="en-US"/>
        </w:rPr>
        <w:br/>
        <w:t xml:space="preserve">  PosBottomStationWGS: WGS84Coord := AhlandToWGS84 (PosBottomStation);</w:t>
      </w:r>
      <w:r w:rsidRPr="003D3060">
        <w:rPr>
          <w:lang w:val="en-US"/>
        </w:rPr>
        <w:br/>
        <w:t xml:space="preserve">  ....</w:t>
      </w:r>
      <w:r w:rsidRPr="003D3060">
        <w:rPr>
          <w:lang w:val="en-US"/>
        </w:rPr>
        <w:br/>
        <w:t>END AlpineTransport;</w:t>
      </w:r>
    </w:p>
    <w:p w14:paraId="54222F8D" w14:textId="77777777" w:rsidR="00026FE6" w:rsidRPr="003D3060" w:rsidRDefault="00026FE6">
      <w:pPr>
        <w:pStyle w:val="berschrift3"/>
        <w:rPr>
          <w:lang w:val="en-US"/>
        </w:rPr>
      </w:pPr>
      <w:bookmarkStart w:id="88" w:name="_Ref20196629"/>
      <w:bookmarkStart w:id="89" w:name="_Toc236474551"/>
      <w:r w:rsidRPr="003D3060">
        <w:rPr>
          <w:lang w:val="en-US"/>
        </w:rPr>
        <w:t>Three dimensional coordinate</w:t>
      </w:r>
      <w:bookmarkEnd w:id="88"/>
      <w:r w:rsidRPr="003D3060">
        <w:rPr>
          <w:lang w:val="en-US"/>
        </w:rPr>
        <w:t>s</w:t>
      </w:r>
      <w:bookmarkEnd w:id="89"/>
    </w:p>
    <w:p w14:paraId="3E871E2C" w14:textId="77777777" w:rsidR="00026FE6" w:rsidRPr="003D3060" w:rsidRDefault="00026FE6">
      <w:pPr>
        <w:rPr>
          <w:lang w:val="en-US"/>
        </w:rPr>
      </w:pPr>
      <w:r w:rsidRPr="003D3060">
        <w:rPr>
          <w:lang w:val="en-US"/>
        </w:rPr>
        <w:t xml:space="preserve">Of course projection coordinates are not enough for the skiers and hikers around the </w:t>
      </w:r>
      <w:r w:rsidRPr="003D3060">
        <w:rPr>
          <w:lang w:val="en-US"/>
        </w:rPr>
        <w:fldChar w:fldCharType="begin"/>
      </w:r>
      <w:r w:rsidRPr="003D3060">
        <w:rPr>
          <w:lang w:val="en-US"/>
        </w:rPr>
        <w:instrText>XE "Coordinates:in space"</w:instrText>
      </w:r>
      <w:r w:rsidRPr="003D3060">
        <w:rPr>
          <w:lang w:val="en-US"/>
        </w:rPr>
        <w:fldChar w:fldCharType="end"/>
      </w:r>
      <w:r w:rsidRPr="003D3060">
        <w:rPr>
          <w:lang w:val="en-US"/>
        </w:rPr>
        <w:t xml:space="preserve"> Ilis. Big differences in altitude delight the skiers, while hikers will e</w:t>
      </w:r>
      <w:r w:rsidRPr="003D3060">
        <w:rPr>
          <w:lang w:val="en-US"/>
        </w:rPr>
        <w:t>i</w:t>
      </w:r>
      <w:r w:rsidRPr="003D3060">
        <w:rPr>
          <w:lang w:val="en-US"/>
        </w:rPr>
        <w:t>ther fear perspiration or shaking knees. Altitudes definitely are sought after! That is why c</w:t>
      </w:r>
      <w:r w:rsidRPr="003D3060">
        <w:rPr>
          <w:lang w:val="en-US"/>
        </w:rPr>
        <w:t>o</w:t>
      </w:r>
      <w:r w:rsidRPr="003D3060">
        <w:rPr>
          <w:lang w:val="en-US"/>
        </w:rPr>
        <w:t>ordinate types may also display three dimensions.</w:t>
      </w:r>
    </w:p>
    <w:p w14:paraId="609D51AD" w14:textId="77777777" w:rsidR="00026FE6" w:rsidRPr="003D3060" w:rsidRDefault="00026FE6" w:rsidP="00A9471E">
      <w:pPr>
        <w:pStyle w:val="Beispielcode"/>
        <w:rPr>
          <w:lang w:val="en-US"/>
        </w:rPr>
      </w:pPr>
      <w:r w:rsidRPr="003D3060">
        <w:rPr>
          <w:lang w:val="en-US"/>
        </w:rPr>
        <w:t>NationalCoord</w:t>
      </w:r>
      <w:r w:rsidR="00290A0A" w:rsidRPr="003D3060">
        <w:rPr>
          <w:lang w:val="en-US"/>
        </w:rPr>
        <w:t>3</w:t>
      </w:r>
      <w:r w:rsidRPr="003D3060">
        <w:rPr>
          <w:lang w:val="en-US"/>
        </w:rPr>
        <w:t xml:space="preserve"> =  COORD 500.00 .. 91000.00 [m] {</w:t>
      </w:r>
      <w:r w:rsidR="002F61C6" w:rsidRPr="003D3060">
        <w:rPr>
          <w:lang w:val="en-US"/>
        </w:rPr>
        <w:t>AhlandSys</w:t>
      </w:r>
      <w:r w:rsidRPr="003D3060">
        <w:rPr>
          <w:lang w:val="en-US"/>
        </w:rPr>
        <w:t>[1]},</w:t>
      </w:r>
      <w:r w:rsidR="00290A0A" w:rsidRPr="003D3060">
        <w:rPr>
          <w:lang w:val="en-US"/>
        </w:rPr>
        <w:br/>
        <w:t xml:space="preserve">                        700.00 .. 23000.00 [m] {</w:t>
      </w:r>
      <w:r w:rsidR="002F61C6" w:rsidRPr="003D3060">
        <w:rPr>
          <w:lang w:val="en-US"/>
        </w:rPr>
        <w:t>AhlandSys</w:t>
      </w:r>
      <w:r w:rsidR="00290A0A" w:rsidRPr="003D3060">
        <w:rPr>
          <w:lang w:val="en-US"/>
        </w:rPr>
        <w:t>[2]}</w:t>
      </w:r>
      <w:r w:rsidRPr="003D3060">
        <w:rPr>
          <w:lang w:val="en-US"/>
        </w:rPr>
        <w:br/>
        <w:t xml:space="preserve">                      </w:t>
      </w:r>
      <w:r w:rsidR="00290A0A" w:rsidRPr="003D3060">
        <w:rPr>
          <w:lang w:val="en-US"/>
        </w:rPr>
        <w:t xml:space="preserve"> </w:t>
      </w:r>
      <w:r w:rsidR="002F61C6" w:rsidRPr="003D3060">
        <w:rPr>
          <w:lang w:val="en-US"/>
        </w:rPr>
        <w:t xml:space="preserve">   </w:t>
      </w:r>
      <w:r w:rsidRPr="003D3060">
        <w:rPr>
          <w:lang w:val="en-US"/>
        </w:rPr>
        <w:t xml:space="preserve">0.00 .. </w:t>
      </w:r>
      <w:r w:rsidR="002F61C6" w:rsidRPr="003D3060">
        <w:rPr>
          <w:lang w:val="en-US"/>
        </w:rPr>
        <w:t xml:space="preserve"> 9</w:t>
      </w:r>
      <w:r w:rsidRPr="003D3060">
        <w:rPr>
          <w:lang w:val="en-US"/>
        </w:rPr>
        <w:t>000.00 [m] {</w:t>
      </w:r>
      <w:r w:rsidR="002F61C6" w:rsidRPr="003D3060">
        <w:rPr>
          <w:lang w:val="en-US"/>
        </w:rPr>
        <w:t>Ahland</w:t>
      </w:r>
      <w:r w:rsidR="002F61C6" w:rsidRPr="003D3060">
        <w:rPr>
          <w:noProof w:val="0"/>
          <w:lang w:val="en-US"/>
        </w:rPr>
        <w:t>HeightSys</w:t>
      </w:r>
      <w:r w:rsidRPr="003D3060">
        <w:rPr>
          <w:lang w:val="en-US"/>
        </w:rPr>
        <w:t>[1]};</w:t>
      </w:r>
    </w:p>
    <w:p w14:paraId="0E5355EF" w14:textId="77777777" w:rsidR="00026FE6" w:rsidRPr="003D3060" w:rsidRDefault="00B96E21" w:rsidP="00A9471E">
      <w:pPr>
        <w:pStyle w:val="Beispielcode"/>
        <w:rPr>
          <w:lang w:val="en-US"/>
        </w:rPr>
      </w:pPr>
      <w:r w:rsidRPr="003D3060">
        <w:rPr>
          <w:noProof w:val="0"/>
          <w:lang w:val="en-US"/>
        </w:rPr>
        <w:t xml:space="preserve">WGS84Coord = COORD -90.00000 ..  </w:t>
      </w:r>
      <w:r w:rsidRPr="003D3060">
        <w:rPr>
          <w:lang w:val="en-US"/>
        </w:rPr>
        <w:t>90.00000</w:t>
      </w:r>
      <w:r w:rsidRPr="003D3060">
        <w:rPr>
          <w:noProof w:val="0"/>
          <w:lang w:val="en-US"/>
        </w:rPr>
        <w:t xml:space="preserve"> [Angle_Degree] {WGS84[1]}</w:t>
      </w:r>
      <w:r w:rsidR="00026FE6" w:rsidRPr="003D3060">
        <w:rPr>
          <w:lang w:val="en-US"/>
        </w:rPr>
        <w:t>,</w:t>
      </w:r>
      <w:r w:rsidR="00026FE6" w:rsidRPr="003D3060">
        <w:rPr>
          <w:lang w:val="en-US"/>
        </w:rPr>
        <w:br/>
        <w:t xml:space="preserve">                     </w:t>
      </w:r>
      <w:r w:rsidRPr="003D3060">
        <w:rPr>
          <w:lang w:val="en-US"/>
        </w:rPr>
        <w:t>0.00000</w:t>
      </w:r>
      <w:r w:rsidRPr="003D3060">
        <w:rPr>
          <w:noProof w:val="0"/>
          <w:lang w:val="en-US"/>
        </w:rPr>
        <w:t xml:space="preserve"> .. </w:t>
      </w:r>
      <w:r w:rsidRPr="003D3060">
        <w:rPr>
          <w:lang w:val="en-US"/>
        </w:rPr>
        <w:t>359.99999</w:t>
      </w:r>
      <w:r w:rsidRPr="003D3060">
        <w:rPr>
          <w:noProof w:val="0"/>
          <w:lang w:val="en-US"/>
        </w:rPr>
        <w:t xml:space="preserve"> CIRCULAR [Angle_Degree]</w:t>
      </w:r>
      <w:r w:rsidRPr="003D3060">
        <w:rPr>
          <w:noProof w:val="0"/>
          <w:lang w:val="en-US"/>
        </w:rPr>
        <w:br/>
        <w:t xml:space="preserve">                                                  </w:t>
      </w:r>
      <w:r w:rsidR="00026FE6" w:rsidRPr="003D3060">
        <w:rPr>
          <w:lang w:val="en-US"/>
        </w:rPr>
        <w:t xml:space="preserve"> {WGS84[2]},</w:t>
      </w:r>
      <w:r w:rsidR="00026FE6" w:rsidRPr="003D3060">
        <w:rPr>
          <w:lang w:val="en-US"/>
        </w:rPr>
        <w:br/>
        <w:t xml:space="preserve">                    -</w:t>
      </w:r>
      <w:r w:rsidRPr="003D3060">
        <w:rPr>
          <w:noProof w:val="0"/>
          <w:lang w:val="en-US"/>
        </w:rPr>
        <w:t>2000.00 ..   9000.00 [m] {WGS84H[1]}</w:t>
      </w:r>
      <w:r w:rsidR="00026FE6" w:rsidRPr="003D3060">
        <w:rPr>
          <w:lang w:val="en-US"/>
        </w:rPr>
        <w:t>;</w:t>
      </w:r>
    </w:p>
    <w:p w14:paraId="2E145D82" w14:textId="77777777" w:rsidR="00026FE6" w:rsidRPr="003D3060" w:rsidRDefault="00026FE6">
      <w:pPr>
        <w:rPr>
          <w:lang w:val="en-US"/>
        </w:rPr>
      </w:pPr>
      <w:r w:rsidRPr="003D3060">
        <w:rPr>
          <w:lang w:val="en-US"/>
        </w:rPr>
        <w:fldChar w:fldCharType="begin"/>
      </w:r>
      <w:r w:rsidRPr="003D3060">
        <w:rPr>
          <w:lang w:val="en-US"/>
        </w:rPr>
        <w:instrText xml:space="preserve"> XE "Geoid" </w:instrText>
      </w:r>
      <w:r w:rsidRPr="003D3060">
        <w:rPr>
          <w:lang w:val="en-US"/>
        </w:rPr>
        <w:fldChar w:fldCharType="end"/>
      </w:r>
      <w:r w:rsidRPr="003D3060">
        <w:rPr>
          <w:lang w:val="en-US"/>
        </w:rPr>
        <w:fldChar w:fldCharType="begin"/>
      </w:r>
      <w:r w:rsidRPr="003D3060">
        <w:rPr>
          <w:lang w:val="en-US"/>
        </w:rPr>
        <w:instrText>XE "Gravity height"</w:instrText>
      </w:r>
      <w:r w:rsidRPr="003D3060">
        <w:rPr>
          <w:lang w:val="en-US"/>
        </w:rPr>
        <w:fldChar w:fldCharType="end"/>
      </w:r>
      <w:r w:rsidRPr="003D3060">
        <w:rPr>
          <w:lang w:val="en-US"/>
        </w:rPr>
        <w:fldChar w:fldCharType="begin"/>
      </w:r>
      <w:r w:rsidRPr="003D3060">
        <w:rPr>
          <w:lang w:val="en-US"/>
        </w:rPr>
        <w:instrText>XE "Ellipsoid height"</w:instrText>
      </w:r>
      <w:r w:rsidRPr="003D3060">
        <w:rPr>
          <w:lang w:val="en-US"/>
        </w:rPr>
        <w:fldChar w:fldCharType="end"/>
      </w:r>
      <w:r w:rsidRPr="003D3060">
        <w:rPr>
          <w:lang w:val="en-US"/>
        </w:rPr>
        <w:fldChar w:fldCharType="begin"/>
      </w:r>
      <w:r w:rsidRPr="003D3060">
        <w:rPr>
          <w:lang w:val="en-US"/>
        </w:rPr>
        <w:instrText>XE "Height"</w:instrText>
      </w:r>
      <w:r w:rsidRPr="003D3060">
        <w:rPr>
          <w:lang w:val="en-US"/>
        </w:rPr>
        <w:fldChar w:fldCharType="end"/>
      </w:r>
      <w:r w:rsidRPr="003D3060">
        <w:rPr>
          <w:lang w:val="en-US"/>
        </w:rPr>
        <w:t xml:space="preserve">With altitudes an exceptional problem occurs. Where in fact </w:t>
      </w:r>
      <w:r w:rsidR="005E23D3" w:rsidRPr="003D3060">
        <w:rPr>
          <w:lang w:val="en-US"/>
        </w:rPr>
        <w:t xml:space="preserve">would </w:t>
      </w:r>
      <w:r w:rsidR="0098429E" w:rsidRPr="003D3060">
        <w:rPr>
          <w:lang w:val="en-US"/>
        </w:rPr>
        <w:t xml:space="preserve">altitude 0 </w:t>
      </w:r>
      <w:r w:rsidRPr="003D3060">
        <w:rPr>
          <w:lang w:val="en-US"/>
        </w:rPr>
        <w:t>be situated? How can the altitude of any point be determined in relation to this altitude 0? Surveyors di</w:t>
      </w:r>
      <w:r w:rsidRPr="003D3060">
        <w:rPr>
          <w:lang w:val="en-US"/>
        </w:rPr>
        <w:t>f</w:t>
      </w:r>
      <w:r w:rsidRPr="003D3060">
        <w:rPr>
          <w:lang w:val="en-US"/>
        </w:rPr>
        <w:t>ferentiate mainly between the altitudes according to the gravity field of the earth (gravity or geoid height; 0 being the altitude of the imaginary continuation of the sea below the cont</w:t>
      </w:r>
      <w:r w:rsidRPr="003D3060">
        <w:rPr>
          <w:lang w:val="en-US"/>
        </w:rPr>
        <w:t>i</w:t>
      </w:r>
      <w:r w:rsidRPr="003D3060">
        <w:rPr>
          <w:lang w:val="en-US"/>
        </w:rPr>
        <w:t>nents) and altitudes accor</w:t>
      </w:r>
      <w:r w:rsidRPr="003D3060">
        <w:rPr>
          <w:lang w:val="en-US"/>
        </w:rPr>
        <w:t>d</w:t>
      </w:r>
      <w:r w:rsidRPr="003D3060">
        <w:rPr>
          <w:lang w:val="en-US"/>
        </w:rPr>
        <w:t>ing to the geometrical approximation of the earth (ellipsoid height; 0 being the surface of the ellipsoid).</w:t>
      </w:r>
    </w:p>
    <w:p w14:paraId="5E541A18"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3886EA35" wp14:editId="4BD388AB">
            <wp:extent cx="1524000" cy="1460500"/>
            <wp:effectExtent l="0" t="0" r="0" b="0"/>
            <wp:docPr id="34" name="Bild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24000" cy="1460500"/>
                    </a:xfrm>
                    <a:prstGeom prst="rect">
                      <a:avLst/>
                    </a:prstGeom>
                    <a:noFill/>
                    <a:ln>
                      <a:noFill/>
                    </a:ln>
                  </pic:spPr>
                </pic:pic>
              </a:graphicData>
            </a:graphic>
          </wp:inline>
        </w:drawing>
      </w:r>
    </w:p>
    <w:p w14:paraId="5B79EAB3" w14:textId="77777777" w:rsidR="00026FE6" w:rsidRPr="003D3060" w:rsidRDefault="00026FE6">
      <w:pPr>
        <w:pStyle w:val="Bildunterschrift"/>
        <w:rPr>
          <w:lang w:val="en-US"/>
        </w:rPr>
      </w:pPr>
      <w:r w:rsidRPr="003D3060">
        <w:rPr>
          <w:lang w:val="en-US"/>
        </w:rPr>
        <w:t>Figure 34:</w:t>
      </w:r>
      <w:r w:rsidRPr="003D3060">
        <w:rPr>
          <w:lang w:val="en-US"/>
        </w:rPr>
        <w:tab/>
      </w:r>
      <w:r w:rsidRPr="003D3060">
        <w:rPr>
          <w:b w:val="0"/>
          <w:lang w:val="en-US"/>
        </w:rPr>
        <w:t>The gravity field of the earth: With the geoid the surface of the oceans is mentally conti</w:t>
      </w:r>
      <w:r w:rsidRPr="003D3060">
        <w:rPr>
          <w:b w:val="0"/>
          <w:lang w:val="en-US"/>
        </w:rPr>
        <w:t>n</w:t>
      </w:r>
      <w:r w:rsidRPr="003D3060">
        <w:rPr>
          <w:b w:val="0"/>
          <w:lang w:val="en-US"/>
        </w:rPr>
        <w:t>ued under the continents. Mountain ranges, trenches etc influence the gravity field and thus alter the imaginary surface of the water. This drawing is quite exaggerated.</w:t>
      </w:r>
    </w:p>
    <w:p w14:paraId="6F2DC904"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17FA5FB7" wp14:editId="2DE88217">
            <wp:extent cx="2959100" cy="1130300"/>
            <wp:effectExtent l="0" t="0" r="0" b="0"/>
            <wp:docPr id="35" name="Bild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959100" cy="1130300"/>
                    </a:xfrm>
                    <a:prstGeom prst="rect">
                      <a:avLst/>
                    </a:prstGeom>
                    <a:noFill/>
                    <a:ln>
                      <a:noFill/>
                    </a:ln>
                  </pic:spPr>
                </pic:pic>
              </a:graphicData>
            </a:graphic>
          </wp:inline>
        </w:drawing>
      </w:r>
    </w:p>
    <w:p w14:paraId="4A857F2F" w14:textId="77777777" w:rsidR="00026FE6" w:rsidRPr="003D3060" w:rsidRDefault="00026FE6">
      <w:pPr>
        <w:pStyle w:val="Bildunterschrift"/>
        <w:rPr>
          <w:lang w:val="en-US"/>
        </w:rPr>
      </w:pPr>
      <w:r w:rsidRPr="003D3060">
        <w:rPr>
          <w:lang w:val="en-US"/>
        </w:rPr>
        <w:t>Figure 35:</w:t>
      </w:r>
      <w:r w:rsidRPr="003D3060">
        <w:rPr>
          <w:lang w:val="en-US"/>
        </w:rPr>
        <w:tab/>
      </w:r>
      <w:r w:rsidRPr="003D3060">
        <w:rPr>
          <w:b w:val="0"/>
          <w:bCs/>
          <w:lang w:val="en-US"/>
        </w:rPr>
        <w:t>Depending on the</w:t>
      </w:r>
      <w:r w:rsidRPr="003D3060">
        <w:rPr>
          <w:lang w:val="en-US"/>
        </w:rPr>
        <w:t xml:space="preserve"> </w:t>
      </w:r>
      <w:r w:rsidRPr="003D3060">
        <w:rPr>
          <w:b w:val="0"/>
          <w:lang w:val="en-US"/>
        </w:rPr>
        <w:t>reference system selected point Q will have a different altitude.</w:t>
      </w:r>
    </w:p>
    <w:p w14:paraId="7E6D1B17" w14:textId="77777777" w:rsidR="00026FE6" w:rsidRPr="003D3060" w:rsidRDefault="00026FE6">
      <w:pPr>
        <w:rPr>
          <w:lang w:val="en-US"/>
        </w:rPr>
      </w:pPr>
      <w:r w:rsidRPr="003D3060">
        <w:rPr>
          <w:lang w:val="en-US"/>
        </w:rPr>
        <w:t>Typically projection coordinate systems will use geoid heights. That is why the third dime</w:t>
      </w:r>
      <w:r w:rsidRPr="003D3060">
        <w:rPr>
          <w:lang w:val="en-US"/>
        </w:rPr>
        <w:t>n</w:t>
      </w:r>
      <w:r w:rsidRPr="003D3060">
        <w:rPr>
          <w:lang w:val="en-US"/>
        </w:rPr>
        <w:t>sion of projection coordinates does not simply refer to the third axis of the projection system but to the first axis of a special height system.</w:t>
      </w:r>
    </w:p>
    <w:p w14:paraId="3AB54C93" w14:textId="77777777" w:rsidR="00026FE6" w:rsidRPr="003D3060" w:rsidRDefault="00026FE6">
      <w:pPr>
        <w:rPr>
          <w:lang w:val="en-US"/>
        </w:rPr>
      </w:pPr>
      <w:r w:rsidRPr="003D3060">
        <w:rPr>
          <w:lang w:val="en-US"/>
        </w:rPr>
        <w:t>In contrast coordinates in GPS-measurements are determined purely geometrically from sa</w:t>
      </w:r>
      <w:r w:rsidRPr="003D3060">
        <w:rPr>
          <w:lang w:val="en-US"/>
        </w:rPr>
        <w:t>t</w:t>
      </w:r>
      <w:r w:rsidRPr="003D3060">
        <w:rPr>
          <w:lang w:val="en-US"/>
        </w:rPr>
        <w:t>ellite positions without taking into account the gravity field of the earth. Hence WGS84-altitudes are ellipsoid heights.</w:t>
      </w:r>
    </w:p>
    <w:p w14:paraId="5847699C"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D0A60A9" wp14:editId="4DFAE9CF">
            <wp:extent cx="2336800" cy="1473200"/>
            <wp:effectExtent l="0" t="0" r="0" b="0"/>
            <wp:docPr id="36" name="Bild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36800" cy="1473200"/>
                    </a:xfrm>
                    <a:prstGeom prst="rect">
                      <a:avLst/>
                    </a:prstGeom>
                    <a:noFill/>
                    <a:ln>
                      <a:noFill/>
                    </a:ln>
                  </pic:spPr>
                </pic:pic>
              </a:graphicData>
            </a:graphic>
          </wp:inline>
        </w:drawing>
      </w:r>
      <w:r w:rsidRPr="003D3060">
        <w:rPr>
          <w:lang w:val="en-US"/>
        </w:rPr>
        <w:br/>
      </w:r>
      <w:r w:rsidR="00A811FE" w:rsidRPr="003D3060">
        <w:rPr>
          <w:noProof/>
          <w:lang w:val="en-US"/>
        </w:rPr>
        <w:drawing>
          <wp:inline distT="0" distB="0" distL="0" distR="0" wp14:anchorId="1CE617A9" wp14:editId="76058CE3">
            <wp:extent cx="2400300" cy="2540000"/>
            <wp:effectExtent l="0" t="0" r="0" b="0"/>
            <wp:docPr id="37" name="Bild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00300" cy="25400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58C4344F" wp14:editId="12DAFC16">
            <wp:extent cx="1841500" cy="2578100"/>
            <wp:effectExtent l="0" t="0" r="0" b="0"/>
            <wp:docPr id="38" name="Bild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841500" cy="2578100"/>
                    </a:xfrm>
                    <a:prstGeom prst="rect">
                      <a:avLst/>
                    </a:prstGeom>
                    <a:noFill/>
                    <a:ln>
                      <a:noFill/>
                    </a:ln>
                  </pic:spPr>
                </pic:pic>
              </a:graphicData>
            </a:graphic>
          </wp:inline>
        </w:drawing>
      </w:r>
    </w:p>
    <w:p w14:paraId="46AB6714" w14:textId="77777777" w:rsidR="00026FE6" w:rsidRPr="003D3060" w:rsidRDefault="00026FE6">
      <w:pPr>
        <w:pStyle w:val="Bildunterschrift"/>
        <w:rPr>
          <w:lang w:val="en-US"/>
        </w:rPr>
      </w:pPr>
      <w:r w:rsidRPr="003D3060">
        <w:rPr>
          <w:lang w:val="en-US"/>
        </w:rPr>
        <w:t>Figure 36:</w:t>
      </w:r>
      <w:r w:rsidRPr="003D3060">
        <w:rPr>
          <w:lang w:val="en-US"/>
        </w:rPr>
        <w:tab/>
      </w:r>
      <w:r w:rsidRPr="003D3060">
        <w:rPr>
          <w:b w:val="0"/>
          <w:bCs/>
          <w:lang w:val="en-US"/>
        </w:rPr>
        <w:t>There may be a difference of several meters</w:t>
      </w:r>
      <w:r w:rsidRPr="003D3060">
        <w:rPr>
          <w:lang w:val="en-US"/>
        </w:rPr>
        <w:t xml:space="preserve"> </w:t>
      </w:r>
      <w:r w:rsidRPr="003D3060">
        <w:rPr>
          <w:b w:val="0"/>
          <w:lang w:val="en-US"/>
        </w:rPr>
        <w:t>between the gravity height and the geoid height. Above you see the difference between the commonly used ellipsoid of Switze</w:t>
      </w:r>
      <w:r w:rsidRPr="003D3060">
        <w:rPr>
          <w:b w:val="0"/>
          <w:lang w:val="en-US"/>
        </w:rPr>
        <w:t>r</w:t>
      </w:r>
      <w:r w:rsidRPr="003D3060">
        <w:rPr>
          <w:b w:val="0"/>
          <w:lang w:val="en-US"/>
        </w:rPr>
        <w:t>land and the one of France and former West Germany.</w:t>
      </w:r>
    </w:p>
    <w:p w14:paraId="389E4933" w14:textId="77777777" w:rsidR="00026FE6" w:rsidRPr="003D3060" w:rsidRDefault="00026FE6">
      <w:pPr>
        <w:rPr>
          <w:lang w:val="en-US"/>
        </w:rPr>
      </w:pPr>
      <w:r w:rsidRPr="003D3060">
        <w:rPr>
          <w:lang w:val="en-US"/>
        </w:rPr>
        <w:lastRenderedPageBreak/>
        <w:t>The conversion between gravity heights and ellipsoid heights may pose a problem wherever the range of admissible coordinates extends over an area whose gravity field no longer is homogenous. Luckily these questions are of minor importance when modeling. Nevertheless they are worth a quick reflection.</w:t>
      </w:r>
    </w:p>
    <w:p w14:paraId="2B6B08B0" w14:textId="77777777" w:rsidR="00026FE6" w:rsidRPr="003D3060" w:rsidRDefault="00026FE6">
      <w:pPr>
        <w:pStyle w:val="berschrift2"/>
        <w:numPr>
          <w:ilvl w:val="1"/>
          <w:numId w:val="2"/>
        </w:numPr>
        <w:ind w:left="567"/>
        <w:rPr>
          <w:bCs/>
          <w:lang w:val="en-US"/>
        </w:rPr>
      </w:pPr>
      <w:r w:rsidRPr="003D3060">
        <w:rPr>
          <w:lang w:val="en-US"/>
        </w:rPr>
        <w:tab/>
      </w:r>
      <w:bookmarkStart w:id="90" w:name="_Toc236474552"/>
      <w:r w:rsidRPr="003D3060">
        <w:rPr>
          <w:lang w:val="en-US"/>
        </w:rPr>
        <w:t xml:space="preserve">Is zero up north? </w:t>
      </w:r>
      <w:r w:rsidR="004A348A" w:rsidRPr="003D3060">
        <w:rPr>
          <w:lang w:val="en-US"/>
        </w:rPr>
        <w:t>–</w:t>
      </w:r>
      <w:r w:rsidRPr="003D3060">
        <w:rPr>
          <w:lang w:val="en-US"/>
        </w:rPr>
        <w:t xml:space="preserve"> Definitions for angles and directions</w:t>
      </w:r>
      <w:bookmarkEnd w:id="90"/>
    </w:p>
    <w:p w14:paraId="443915A3" w14:textId="77777777" w:rsidR="00026FE6" w:rsidRPr="003D3060" w:rsidRDefault="00026FE6">
      <w:pPr>
        <w:rPr>
          <w:lang w:val="en-US"/>
        </w:rPr>
      </w:pPr>
      <w:r w:rsidRPr="003D3060">
        <w:rPr>
          <w:lang w:val="en-US"/>
        </w:rPr>
        <w:t>How big is a right angle</w:t>
      </w:r>
      <w:r w:rsidRPr="003D3060">
        <w:rPr>
          <w:lang w:val="en-US"/>
        </w:rPr>
        <w:fldChar w:fldCharType="begin"/>
      </w:r>
      <w:r w:rsidRPr="003D3060">
        <w:rPr>
          <w:lang w:val="en-US"/>
        </w:rPr>
        <w:instrText>XE "Angle"</w:instrText>
      </w:r>
      <w:r w:rsidRPr="003D3060">
        <w:rPr>
          <w:lang w:val="en-US"/>
        </w:rPr>
        <w:fldChar w:fldCharType="end"/>
      </w:r>
      <w:r w:rsidRPr="003D3060">
        <w:rPr>
          <w:lang w:val="en-US"/>
        </w:rPr>
        <w:fldChar w:fldCharType="begin"/>
      </w:r>
      <w:r w:rsidRPr="003D3060">
        <w:rPr>
          <w:lang w:val="en-US"/>
        </w:rPr>
        <w:instrText>XE "Direction"</w:instrText>
      </w:r>
      <w:r w:rsidRPr="003D3060">
        <w:rPr>
          <w:lang w:val="en-US"/>
        </w:rPr>
        <w:fldChar w:fldCharType="end"/>
      </w:r>
      <w:r w:rsidRPr="003D3060">
        <w:rPr>
          <w:lang w:val="en-US"/>
        </w:rPr>
        <w:t>? 90 Degrees or Pi / 2? This is a que</w:t>
      </w:r>
      <w:r w:rsidRPr="003D3060">
        <w:rPr>
          <w:lang w:val="en-US"/>
        </w:rPr>
        <w:t>s</w:t>
      </w:r>
      <w:r w:rsidRPr="003D3060">
        <w:rPr>
          <w:lang w:val="en-US"/>
        </w:rPr>
        <w:t>tion of the unit in use. But when is the angle considered positive, when negative? Cons</w:t>
      </w:r>
      <w:r w:rsidRPr="003D3060">
        <w:rPr>
          <w:lang w:val="en-US"/>
        </w:rPr>
        <w:t>e</w:t>
      </w:r>
      <w:r w:rsidRPr="003D3060">
        <w:rPr>
          <w:lang w:val="en-US"/>
        </w:rPr>
        <w:t>quently the sense of rotation belongs to every type of angle: clockwise or counter clockwise.</w:t>
      </w:r>
    </w:p>
    <w:p w14:paraId="5CFFF5EA" w14:textId="77777777" w:rsidR="00026FE6" w:rsidRPr="003D3060" w:rsidRDefault="00026FE6" w:rsidP="00A9471E">
      <w:pPr>
        <w:pStyle w:val="Beispielcode"/>
        <w:rPr>
          <w:lang w:val="en-US"/>
        </w:rPr>
      </w:pPr>
      <w:r w:rsidRPr="003D3060">
        <w:rPr>
          <w:lang w:val="en-US"/>
        </w:rPr>
        <w:t>DOMAIN</w:t>
      </w:r>
      <w:r w:rsidRPr="003D3060">
        <w:rPr>
          <w:lang w:val="en-US"/>
        </w:rPr>
        <w:br/>
        <w:t xml:space="preserve">   AngleClockwise = -179 .. 180 CIRCULAR CLOCKWISE;</w:t>
      </w:r>
      <w:r w:rsidRPr="003D3060">
        <w:rPr>
          <w:lang w:val="en-US"/>
        </w:rPr>
        <w:br/>
        <w:t xml:space="preserve">   AngleCounterClockwise = -179 .. 180 CIRCULAR COUNTERCLOCKWISE;</w:t>
      </w:r>
    </w:p>
    <w:p w14:paraId="6289FAD5" w14:textId="77777777" w:rsidR="00026FE6" w:rsidRPr="003D3060" w:rsidRDefault="00026FE6">
      <w:pPr>
        <w:rPr>
          <w:lang w:val="en-US"/>
        </w:rPr>
      </w:pPr>
      <w:r w:rsidRPr="003D3060">
        <w:rPr>
          <w:lang w:val="en-US"/>
        </w:rPr>
        <w:t>Standing on Mount Ilis we might want to know in which direction we have to look in order to see Twisted Peak. 50 degrees? 40 degrees? 310 degrees?</w:t>
      </w:r>
    </w:p>
    <w:p w14:paraId="62689BA3" w14:textId="77777777" w:rsidR="00026FE6" w:rsidRPr="003D3060" w:rsidRDefault="00026FE6">
      <w:pPr>
        <w:pStyle w:val="Bild"/>
        <w:tabs>
          <w:tab w:val="left" w:pos="1418"/>
        </w:tabs>
        <w:rPr>
          <w:lang w:val="en-US"/>
        </w:rPr>
      </w:pPr>
      <w:r w:rsidRPr="003D3060">
        <w:rPr>
          <w:lang w:val="en-US"/>
        </w:rPr>
        <w:tab/>
      </w:r>
      <w:r w:rsidR="00A811FE" w:rsidRPr="003D3060">
        <w:rPr>
          <w:noProof/>
          <w:lang w:val="en-US"/>
        </w:rPr>
        <w:drawing>
          <wp:inline distT="0" distB="0" distL="0" distR="0" wp14:anchorId="7556E78D" wp14:editId="634CC2D3">
            <wp:extent cx="3873500" cy="1485900"/>
            <wp:effectExtent l="0" t="0" r="0" b="0"/>
            <wp:docPr id="39" name="Bild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73500" cy="1485900"/>
                    </a:xfrm>
                    <a:prstGeom prst="rect">
                      <a:avLst/>
                    </a:prstGeom>
                    <a:noFill/>
                    <a:ln>
                      <a:noFill/>
                    </a:ln>
                  </pic:spPr>
                </pic:pic>
              </a:graphicData>
            </a:graphic>
          </wp:inline>
        </w:drawing>
      </w:r>
    </w:p>
    <w:p w14:paraId="6227A962" w14:textId="77777777" w:rsidR="00026FE6" w:rsidRPr="003D3060" w:rsidRDefault="00026FE6">
      <w:pPr>
        <w:pStyle w:val="Bildunterschrift"/>
        <w:rPr>
          <w:lang w:val="en-US"/>
        </w:rPr>
      </w:pPr>
      <w:r w:rsidRPr="003D3060">
        <w:rPr>
          <w:lang w:val="en-US"/>
        </w:rPr>
        <w:t>Figure 37:</w:t>
      </w:r>
      <w:r w:rsidRPr="003D3060">
        <w:rPr>
          <w:lang w:val="en-US"/>
        </w:rPr>
        <w:tab/>
      </w:r>
      <w:r w:rsidRPr="003D3060">
        <w:rPr>
          <w:b w:val="0"/>
          <w:lang w:val="en-US"/>
        </w:rPr>
        <w:t>Whoever climbs Mount Ilis will be rewarded with a spectacular view of the surrounding mountains.</w:t>
      </w:r>
      <w:r w:rsidRPr="003D3060">
        <w:rPr>
          <w:b w:val="0"/>
          <w:lang w:val="en-US"/>
        </w:rPr>
        <w:br/>
        <w:t>But in what angle will the Twisted Peak come into view? Unless we know what coord</w:t>
      </w:r>
      <w:r w:rsidRPr="003D3060">
        <w:rPr>
          <w:b w:val="0"/>
          <w:lang w:val="en-US"/>
        </w:rPr>
        <w:t>i</w:t>
      </w:r>
      <w:r w:rsidRPr="003D3060">
        <w:rPr>
          <w:b w:val="0"/>
          <w:lang w:val="en-US"/>
        </w:rPr>
        <w:t>nate system the question refers to, it is impossible to offer an answer.</w:t>
      </w:r>
    </w:p>
    <w:p w14:paraId="269A0765" w14:textId="77777777" w:rsidR="00026FE6" w:rsidRPr="003D3060" w:rsidRDefault="00026FE6">
      <w:pPr>
        <w:rPr>
          <w:lang w:val="en-US"/>
        </w:rPr>
      </w:pPr>
      <w:r w:rsidRPr="003D3060">
        <w:rPr>
          <w:lang w:val="en-US"/>
        </w:rPr>
        <w:t>It all depends on the zero direction and how directions rotate. Whenever we speak of dire</w:t>
      </w:r>
      <w:r w:rsidRPr="003D3060">
        <w:rPr>
          <w:lang w:val="en-US"/>
        </w:rPr>
        <w:t>c</w:t>
      </w:r>
      <w:r w:rsidRPr="003D3060">
        <w:rPr>
          <w:lang w:val="en-US"/>
        </w:rPr>
        <w:t>tions we also have to mention a reference system. That is why directions are closely linked with coordinate types. After all it also makes sense to determine the distance and direction of two points defined by coordinates.</w:t>
      </w:r>
    </w:p>
    <w:p w14:paraId="7E1A6BA7"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2ACABC5D" wp14:editId="589B926A">
            <wp:extent cx="3873500" cy="1485900"/>
            <wp:effectExtent l="0" t="0" r="0" b="0"/>
            <wp:docPr id="40" name="Bild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873500" cy="1485900"/>
                    </a:xfrm>
                    <a:prstGeom prst="rect">
                      <a:avLst/>
                    </a:prstGeom>
                    <a:noFill/>
                    <a:ln>
                      <a:noFill/>
                    </a:ln>
                  </pic:spPr>
                </pic:pic>
              </a:graphicData>
            </a:graphic>
          </wp:inline>
        </w:drawing>
      </w:r>
    </w:p>
    <w:p w14:paraId="56A0EE30" w14:textId="77777777" w:rsidR="00026FE6" w:rsidRPr="003D3060" w:rsidRDefault="00026FE6">
      <w:pPr>
        <w:pStyle w:val="Bildunterschrift"/>
        <w:rPr>
          <w:lang w:val="en-US"/>
        </w:rPr>
      </w:pPr>
      <w:r w:rsidRPr="003D3060">
        <w:rPr>
          <w:lang w:val="en-US"/>
        </w:rPr>
        <w:t>Figure 38:</w:t>
      </w:r>
      <w:r w:rsidRPr="003D3060">
        <w:rPr>
          <w:lang w:val="en-US"/>
        </w:rPr>
        <w:tab/>
      </w:r>
      <w:r w:rsidRPr="003D3060">
        <w:rPr>
          <w:b w:val="0"/>
          <w:lang w:val="en-US"/>
        </w:rPr>
        <w:t>The indication of axes and rotation is part of the definition of a coordinate system.</w:t>
      </w:r>
    </w:p>
    <w:p w14:paraId="76DE7F53" w14:textId="77777777" w:rsidR="00026FE6" w:rsidRPr="003D3060" w:rsidRDefault="00026FE6" w:rsidP="00A9471E">
      <w:pPr>
        <w:pStyle w:val="Beispielcode"/>
        <w:rPr>
          <w:lang w:val="en-US"/>
        </w:rPr>
      </w:pPr>
      <w:r w:rsidRPr="003D3060">
        <w:rPr>
          <w:lang w:val="en-US"/>
        </w:rPr>
        <w:t>NationalCoord = COORD 500.00 .. 91000.00 [m] {</w:t>
      </w:r>
      <w:r w:rsidR="00705CED" w:rsidRPr="003D3060">
        <w:rPr>
          <w:lang w:val="en-US"/>
        </w:rPr>
        <w:t>AhlandSys</w:t>
      </w:r>
      <w:r w:rsidRPr="003D3060">
        <w:rPr>
          <w:lang w:val="en-US"/>
        </w:rPr>
        <w:t>[1]},</w:t>
      </w:r>
      <w:r w:rsidRPr="003D3060">
        <w:rPr>
          <w:lang w:val="en-US"/>
        </w:rPr>
        <w:br/>
        <w:t xml:space="preserve">                      700.00 .. 23000.00 [m] {</w:t>
      </w:r>
      <w:r w:rsidR="00705CED" w:rsidRPr="003D3060">
        <w:rPr>
          <w:lang w:val="en-US"/>
        </w:rPr>
        <w:t>AhlandSys</w:t>
      </w:r>
      <w:r w:rsidRPr="003D3060">
        <w:rPr>
          <w:lang w:val="en-US"/>
        </w:rPr>
        <w:t>[2]},</w:t>
      </w:r>
      <w:r w:rsidRPr="003D3060">
        <w:rPr>
          <w:lang w:val="en-US"/>
        </w:rPr>
        <w:br/>
        <w:t xml:space="preserve">                     -200.00 .. 14000.00 [m] {</w:t>
      </w:r>
      <w:r w:rsidR="00705CED" w:rsidRPr="003D3060">
        <w:rPr>
          <w:lang w:val="en-US"/>
        </w:rPr>
        <w:t>Ahland</w:t>
      </w:r>
      <w:r w:rsidR="00705CED" w:rsidRPr="003D3060">
        <w:rPr>
          <w:noProof w:val="0"/>
          <w:lang w:val="en-US"/>
        </w:rPr>
        <w:t>HeightSys</w:t>
      </w:r>
      <w:r w:rsidRPr="003D3060">
        <w:rPr>
          <w:lang w:val="en-US"/>
        </w:rPr>
        <w:t>[1]},</w:t>
      </w:r>
      <w:r w:rsidRPr="003D3060">
        <w:rPr>
          <w:lang w:val="en-US"/>
        </w:rPr>
        <w:br/>
        <w:t xml:space="preserve">                      ROTATION 2 -&gt; 1;</w:t>
      </w:r>
    </w:p>
    <w:p w14:paraId="50C795D4" w14:textId="77777777" w:rsidR="00026FE6" w:rsidRPr="003D3060" w:rsidRDefault="00026FE6" w:rsidP="00A9471E">
      <w:pPr>
        <w:pStyle w:val="Beispielcode"/>
        <w:rPr>
          <w:lang w:val="en-US"/>
        </w:rPr>
      </w:pPr>
      <w:r w:rsidRPr="003D3060">
        <w:rPr>
          <w:lang w:val="en-US"/>
        </w:rPr>
        <w:t>Direction = 0.0 .. 359.9 CIRCULAR [Angle_Degree] {</w:t>
      </w:r>
      <w:r w:rsidR="00705CED" w:rsidRPr="003D3060">
        <w:rPr>
          <w:lang w:val="en-US"/>
        </w:rPr>
        <w:t>AhlandSys</w:t>
      </w:r>
      <w:r w:rsidRPr="003D3060">
        <w:rPr>
          <w:lang w:val="en-US"/>
        </w:rPr>
        <w:t>};</w:t>
      </w:r>
    </w:p>
    <w:p w14:paraId="13CBB777" w14:textId="77777777" w:rsidR="00026FE6" w:rsidRPr="003D3060" w:rsidRDefault="00026FE6">
      <w:pPr>
        <w:pStyle w:val="berschrift2"/>
        <w:numPr>
          <w:ilvl w:val="1"/>
          <w:numId w:val="2"/>
        </w:numPr>
        <w:ind w:left="567"/>
        <w:rPr>
          <w:bCs/>
          <w:lang w:val="en-US"/>
        </w:rPr>
      </w:pPr>
      <w:bookmarkStart w:id="91" w:name="_Ref20649951"/>
      <w:r w:rsidRPr="003D3060">
        <w:rPr>
          <w:lang w:val="en-US"/>
        </w:rPr>
        <w:tab/>
      </w:r>
      <w:bookmarkStart w:id="92" w:name="_Toc236474553"/>
      <w:r w:rsidRPr="003D3060">
        <w:rPr>
          <w:lang w:val="en-US"/>
        </w:rPr>
        <w:t xml:space="preserve">Is a ski run a line or a surface? </w:t>
      </w:r>
      <w:r w:rsidR="004A348A" w:rsidRPr="003D3060">
        <w:rPr>
          <w:lang w:val="en-US"/>
        </w:rPr>
        <w:t>–</w:t>
      </w:r>
      <w:r w:rsidRPr="003D3060">
        <w:rPr>
          <w:lang w:val="en-US"/>
        </w:rPr>
        <w:t xml:space="preserve"> Geometry type</w:t>
      </w:r>
      <w:bookmarkEnd w:id="91"/>
      <w:r w:rsidRPr="003D3060">
        <w:rPr>
          <w:lang w:val="en-US"/>
        </w:rPr>
        <w:t>s</w:t>
      </w:r>
      <w:bookmarkEnd w:id="92"/>
    </w:p>
    <w:p w14:paraId="094A14B8" w14:textId="77777777" w:rsidR="00026FE6" w:rsidRPr="003D3060" w:rsidRDefault="00026FE6">
      <w:pPr>
        <w:pStyle w:val="berschrift3"/>
        <w:rPr>
          <w:lang w:val="en-US"/>
        </w:rPr>
      </w:pPr>
      <w:bookmarkStart w:id="93" w:name="_Toc236474554"/>
      <w:r w:rsidRPr="003D3060">
        <w:rPr>
          <w:lang w:val="en-US"/>
        </w:rPr>
        <w:t>Simple conceptual view of a line</w:t>
      </w:r>
      <w:bookmarkEnd w:id="93"/>
    </w:p>
    <w:p w14:paraId="7A098B11" w14:textId="77777777" w:rsidR="00026FE6" w:rsidRPr="003D3060" w:rsidRDefault="00026FE6">
      <w:pPr>
        <w:rPr>
          <w:lang w:val="en-US"/>
        </w:rPr>
      </w:pPr>
      <w:r w:rsidRPr="003D3060">
        <w:rPr>
          <w:lang w:val="en-US"/>
        </w:rPr>
        <w:fldChar w:fldCharType="begin"/>
      </w:r>
      <w:r w:rsidR="00923114" w:rsidRPr="003D3060">
        <w:rPr>
          <w:lang w:val="en-US"/>
        </w:rPr>
        <w:instrText>XE "Value domain:geometrical</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"Data type:geometrical"</w:instrText>
      </w:r>
      <w:r w:rsidRPr="003D3060">
        <w:rPr>
          <w:lang w:val="en-US"/>
        </w:rPr>
        <w:fldChar w:fldCharType="end"/>
      </w:r>
      <w:r w:rsidRPr="003D3060">
        <w:rPr>
          <w:lang w:val="en-US"/>
        </w:rPr>
        <w:fldChar w:fldCharType="begin"/>
      </w:r>
      <w:r w:rsidRPr="003D3060">
        <w:rPr>
          <w:lang w:val="en-US"/>
        </w:rPr>
        <w:instrText>XE "Line"</w:instrText>
      </w:r>
      <w:r w:rsidRPr="003D3060">
        <w:rPr>
          <w:lang w:val="en-US"/>
        </w:rPr>
        <w:fldChar w:fldCharType="end"/>
      </w:r>
      <w:r w:rsidRPr="003D3060">
        <w:rPr>
          <w:lang w:val="en-US"/>
        </w:rPr>
        <w:t>From the skiers’ view point everything is clear: They want to know where a run starts, where it ends and roughly where it goes through. Is there a pub somewhere along the way? Does the run go over open hills or through a forest? For such information it is enough to describe the ski run as a line.</w:t>
      </w:r>
    </w:p>
    <w:p w14:paraId="5B28FC2B" w14:textId="77777777" w:rsidR="00026FE6" w:rsidRPr="003D3060" w:rsidRDefault="00026FE6">
      <w:pPr>
        <w:rPr>
          <w:lang w:val="en-US"/>
        </w:rPr>
      </w:pPr>
      <w:r w:rsidRPr="003D3060">
        <w:rPr>
          <w:lang w:val="en-US"/>
        </w:rPr>
        <w:t>To begin with you may imagine a line type to be exactly what the word says: A more or less complicated connection between two points.</w:t>
      </w:r>
    </w:p>
    <w:p w14:paraId="4E5ED42A" w14:textId="77777777" w:rsidR="00026FE6" w:rsidRPr="003D3060" w:rsidRDefault="00026FE6">
      <w:pPr>
        <w:rPr>
          <w:lang w:val="en-US"/>
        </w:rPr>
      </w:pPr>
      <w:r w:rsidRPr="003D3060">
        <w:rPr>
          <w:lang w:val="en-US"/>
        </w:rPr>
        <w:t>In this sense a line type is nothing but a numeric type or even better a coordinate type. Since all points concerned with this line have to be described by means of coordinates a line type will of necessity always have to be linked to a coordinate type.</w:t>
      </w:r>
    </w:p>
    <w:p w14:paraId="26FE213B" w14:textId="77777777" w:rsidR="00026FE6" w:rsidRPr="003D3060" w:rsidRDefault="00026FE6">
      <w:pPr>
        <w:rPr>
          <w:lang w:val="en-US"/>
        </w:rPr>
      </w:pPr>
      <w:r w:rsidRPr="003D3060">
        <w:rPr>
          <w:lang w:val="en-US"/>
        </w:rPr>
        <w:t>In INTERLIS we could write:</w:t>
      </w:r>
    </w:p>
    <w:p w14:paraId="7E4DA354" w14:textId="77777777" w:rsidR="00026FE6" w:rsidRPr="003D3060" w:rsidRDefault="00026FE6" w:rsidP="00A9471E">
      <w:pPr>
        <w:pStyle w:val="Beispielcode"/>
        <w:rPr>
          <w:lang w:val="en-US"/>
        </w:rPr>
      </w:pPr>
      <w:r w:rsidRPr="003D3060">
        <w:rPr>
          <w:lang w:val="en-US"/>
        </w:rPr>
        <w:t>AhlandLine = POLYLINE VERTEX Ahland.NationalCoord;</w:t>
      </w:r>
    </w:p>
    <w:p w14:paraId="037FD7FD" w14:textId="77777777" w:rsidR="00026FE6" w:rsidRPr="003D3060" w:rsidRDefault="00026FE6" w:rsidP="00A9471E">
      <w:pPr>
        <w:pStyle w:val="Beispielcode"/>
        <w:rPr>
          <w:lang w:val="en-US"/>
        </w:rPr>
      </w:pPr>
      <w:r w:rsidRPr="003D3060">
        <w:rPr>
          <w:lang w:val="en-US"/>
        </w:rPr>
        <w:t>CLASS SkiRun =</w:t>
      </w:r>
      <w:r w:rsidRPr="003D3060">
        <w:rPr>
          <w:lang w:val="en-US"/>
        </w:rPr>
        <w:br/>
        <w:t xml:space="preserve">  Course: AhlandLine;</w:t>
      </w:r>
      <w:r w:rsidRPr="003D3060">
        <w:rPr>
          <w:lang w:val="en-US"/>
        </w:rPr>
        <w:br/>
        <w:t>END SkiRun;</w:t>
      </w:r>
    </w:p>
    <w:p w14:paraId="5A8DABCC" w14:textId="77777777" w:rsidR="00026FE6" w:rsidRPr="003D3060" w:rsidRDefault="00026FE6">
      <w:pPr>
        <w:rPr>
          <w:lang w:val="en-US"/>
        </w:rPr>
      </w:pPr>
      <w:r w:rsidRPr="003D3060">
        <w:rPr>
          <w:lang w:val="en-US"/>
        </w:rPr>
        <w:fldChar w:fldCharType="begin"/>
      </w:r>
      <w:r w:rsidRPr="003D3060">
        <w:rPr>
          <w:lang w:val="en-US"/>
        </w:rPr>
        <w:instrText>XE "Reference system:of coordinates"</w:instrText>
      </w:r>
      <w:r w:rsidRPr="003D3060">
        <w:rPr>
          <w:lang w:val="en-US"/>
        </w:rPr>
        <w:fldChar w:fldCharType="end"/>
      </w:r>
      <w:r w:rsidRPr="003D3060">
        <w:rPr>
          <w:lang w:val="en-US"/>
        </w:rPr>
        <w:t>The ski run is described by means of lines that are based upon the Ahland projection coord</w:t>
      </w:r>
      <w:r w:rsidRPr="003D3060">
        <w:rPr>
          <w:lang w:val="en-US"/>
        </w:rPr>
        <w:t>i</w:t>
      </w:r>
      <w:r w:rsidRPr="003D3060">
        <w:rPr>
          <w:lang w:val="en-US"/>
        </w:rPr>
        <w:t>nate system. Thus the vertices of the lines in the Ahland reference system rely on the coord</w:t>
      </w:r>
      <w:r w:rsidRPr="003D3060">
        <w:rPr>
          <w:lang w:val="en-US"/>
        </w:rPr>
        <w:t>i</w:t>
      </w:r>
      <w:r w:rsidRPr="003D3060">
        <w:rPr>
          <w:lang w:val="en-US"/>
        </w:rPr>
        <w:t>nate type of the reference system.</w:t>
      </w:r>
    </w:p>
    <w:p w14:paraId="0804955E" w14:textId="77777777" w:rsidR="00026FE6" w:rsidRPr="003D3060" w:rsidRDefault="00026FE6">
      <w:pPr>
        <w:pStyle w:val="berschrift3"/>
        <w:rPr>
          <w:lang w:val="en-US"/>
        </w:rPr>
      </w:pPr>
      <w:bookmarkStart w:id="94" w:name="_Toc236474555"/>
      <w:r w:rsidRPr="003D3060">
        <w:rPr>
          <w:lang w:val="en-US"/>
        </w:rPr>
        <w:lastRenderedPageBreak/>
        <w:t>Segments</w:t>
      </w:r>
      <w:bookmarkEnd w:id="94"/>
    </w:p>
    <w:p w14:paraId="32E2EBF9" w14:textId="77777777" w:rsidR="00026FE6" w:rsidRPr="003D3060" w:rsidRDefault="00026FE6">
      <w:pPr>
        <w:rPr>
          <w:lang w:val="en-US"/>
        </w:rPr>
      </w:pPr>
      <w:r w:rsidRPr="003D3060">
        <w:rPr>
          <w:lang w:val="en-US"/>
        </w:rPr>
        <w:fldChar w:fldCharType="begin"/>
      </w:r>
      <w:r w:rsidRPr="003D3060">
        <w:rPr>
          <w:lang w:val="en-US"/>
        </w:rPr>
        <w:instrText>XE "Line:</w:instrText>
      </w:r>
      <w:r w:rsidR="003624EF" w:rsidRPr="003D3060">
        <w:rPr>
          <w:lang w:val="en-US"/>
        </w:rPr>
        <w:instrText>structure</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"Straight segment"</w:instrText>
      </w:r>
      <w:r w:rsidRPr="003D3060">
        <w:rPr>
          <w:lang w:val="en-US"/>
        </w:rPr>
        <w:fldChar w:fldCharType="end"/>
      </w:r>
      <w:r w:rsidRPr="003D3060">
        <w:rPr>
          <w:lang w:val="en-US"/>
        </w:rPr>
        <w:fldChar w:fldCharType="begin"/>
      </w:r>
      <w:r w:rsidRPr="003D3060">
        <w:rPr>
          <w:lang w:val="en-US"/>
        </w:rPr>
        <w:instrText>XE "Arc segment"</w:instrText>
      </w:r>
      <w:r w:rsidRPr="003D3060">
        <w:rPr>
          <w:lang w:val="en-US"/>
        </w:rPr>
        <w:fldChar w:fldCharType="end"/>
      </w:r>
      <w:r w:rsidRPr="003D3060">
        <w:rPr>
          <w:lang w:val="en-US"/>
        </w:rPr>
        <w:fldChar w:fldCharType="begin"/>
      </w:r>
      <w:r w:rsidRPr="003D3060">
        <w:rPr>
          <w:lang w:val="en-US"/>
        </w:rPr>
        <w:instrText>XE "Segment"</w:instrText>
      </w:r>
      <w:r w:rsidRPr="003D3060">
        <w:rPr>
          <w:lang w:val="en-US"/>
        </w:rPr>
        <w:fldChar w:fldCharType="end"/>
      </w:r>
      <w:r w:rsidRPr="003D3060">
        <w:rPr>
          <w:lang w:val="en-US"/>
        </w:rPr>
        <w:t>It is o</w:t>
      </w:r>
      <w:r w:rsidRPr="003D3060">
        <w:rPr>
          <w:lang w:val="en-US"/>
        </w:rPr>
        <w:t>b</w:t>
      </w:r>
      <w:r w:rsidRPr="003D3060">
        <w:rPr>
          <w:lang w:val="en-US"/>
        </w:rPr>
        <w:t>vious: The ski run from Mount Ilis to Ilis Rock is a complicated line. In comparison the ski runs by the pony lifts are relatively simple. Could they all be described with the same type? The sol</w:t>
      </w:r>
      <w:r w:rsidRPr="003D3060">
        <w:rPr>
          <w:lang w:val="en-US"/>
        </w:rPr>
        <w:t>u</w:t>
      </w:r>
      <w:r w:rsidRPr="003D3060">
        <w:rPr>
          <w:lang w:val="en-US"/>
        </w:rPr>
        <w:t>tion lies in breaking up the line as a whole into individual segments. Each segment itself is a simple geometry (e.g. a straight, part of an arc) and connects to its pred</w:t>
      </w:r>
      <w:r w:rsidRPr="003D3060">
        <w:rPr>
          <w:lang w:val="en-US"/>
        </w:rPr>
        <w:t>e</w:t>
      </w:r>
      <w:r w:rsidRPr="003D3060">
        <w:rPr>
          <w:lang w:val="en-US"/>
        </w:rPr>
        <w:t>cessor.</w:t>
      </w:r>
    </w:p>
    <w:p w14:paraId="46838B78" w14:textId="77777777" w:rsidR="00026FE6" w:rsidRPr="003D3060" w:rsidRDefault="00026FE6">
      <w:pPr>
        <w:rPr>
          <w:lang w:val="en-US"/>
        </w:rPr>
      </w:pPr>
      <w:r w:rsidRPr="003D3060">
        <w:rPr>
          <w:lang w:val="en-US"/>
        </w:rPr>
        <w:t>This state of matters could also be represented in the conceptual model. Then again this would be an unnecessary burden. Once it has been stated that lines are always structured in this way, this need no longer be displayed.</w:t>
      </w:r>
    </w:p>
    <w:p w14:paraId="3F8A5688" w14:textId="77777777" w:rsidR="00026FE6" w:rsidRPr="003D3060" w:rsidRDefault="00026FE6">
      <w:pPr>
        <w:pStyle w:val="Bild"/>
        <w:ind w:left="709" w:firstLine="0"/>
        <w:rPr>
          <w:lang w:val="en-US"/>
        </w:rPr>
      </w:pPr>
      <w:r w:rsidRPr="003D3060">
        <w:rPr>
          <w:lang w:val="en-US"/>
        </w:rPr>
        <w:tab/>
      </w:r>
      <w:r w:rsidR="00A811FE" w:rsidRPr="003D3060">
        <w:rPr>
          <w:noProof/>
          <w:lang w:val="en-US"/>
        </w:rPr>
        <w:drawing>
          <wp:inline distT="0" distB="0" distL="0" distR="0" wp14:anchorId="740EF691" wp14:editId="7D160CD0">
            <wp:extent cx="3263900" cy="660400"/>
            <wp:effectExtent l="0" t="0" r="0" b="0"/>
            <wp:docPr id="41" name="Bild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63900" cy="660400"/>
                    </a:xfrm>
                    <a:prstGeom prst="rect">
                      <a:avLst/>
                    </a:prstGeom>
                    <a:noFill/>
                    <a:ln>
                      <a:noFill/>
                    </a:ln>
                  </pic:spPr>
                </pic:pic>
              </a:graphicData>
            </a:graphic>
          </wp:inline>
        </w:drawing>
      </w:r>
    </w:p>
    <w:p w14:paraId="39267460" w14:textId="77777777" w:rsidR="00026FE6" w:rsidRPr="003D3060" w:rsidRDefault="00026FE6">
      <w:pPr>
        <w:pStyle w:val="Bildunterschrift"/>
        <w:rPr>
          <w:b w:val="0"/>
          <w:lang w:val="en-US"/>
        </w:rPr>
      </w:pPr>
      <w:r w:rsidRPr="003D3060">
        <w:rPr>
          <w:lang w:val="en-US"/>
        </w:rPr>
        <w:t>Figure 39:</w:t>
      </w:r>
      <w:r w:rsidRPr="003D3060">
        <w:rPr>
          <w:b w:val="0"/>
          <w:lang w:val="en-US"/>
        </w:rPr>
        <w:tab/>
        <w:t>The course of a ski run is a line. It consists of individual segments that can be of various types: straight segments, arc segments, etc.</w:t>
      </w:r>
    </w:p>
    <w:p w14:paraId="134B5FF8" w14:textId="77777777" w:rsidR="00026FE6" w:rsidRPr="003D3060" w:rsidRDefault="00026FE6">
      <w:pPr>
        <w:rPr>
          <w:lang w:val="en-US"/>
        </w:rPr>
      </w:pPr>
      <w:r w:rsidRPr="003D3060">
        <w:rPr>
          <w:lang w:val="en-US"/>
        </w:rPr>
        <w:t>It definitely makes sense to indicate which types of segments may occur with one specific line type.</w:t>
      </w:r>
    </w:p>
    <w:p w14:paraId="4DAD5F72" w14:textId="77777777" w:rsidR="00026FE6" w:rsidRPr="003D3060" w:rsidRDefault="00026FE6" w:rsidP="00A9471E">
      <w:pPr>
        <w:pStyle w:val="Beispielcode"/>
        <w:rPr>
          <w:lang w:val="en-US"/>
        </w:rPr>
      </w:pPr>
      <w:r w:rsidRPr="003D3060">
        <w:rPr>
          <w:lang w:val="en-US"/>
        </w:rPr>
        <w:t>AhlandLine = POLYLINE WITH (STRAIGHTS, ARCS) VERTEX Ahland.NationalCoord;</w:t>
      </w:r>
    </w:p>
    <w:p w14:paraId="0F3374A7" w14:textId="77777777" w:rsidR="00026FE6" w:rsidRPr="003D3060" w:rsidRDefault="00026FE6">
      <w:pPr>
        <w:rPr>
          <w:lang w:val="en-US"/>
        </w:rPr>
      </w:pPr>
      <w:r w:rsidRPr="003D3060">
        <w:rPr>
          <w:lang w:val="en-US"/>
        </w:rPr>
        <w:t>This INTERL</w:t>
      </w:r>
      <w:r w:rsidR="00EE0624" w:rsidRPr="003D3060">
        <w:rPr>
          <w:lang w:val="en-US"/>
        </w:rPr>
        <w:t>IS 2-</w:t>
      </w:r>
      <w:r w:rsidRPr="003D3060">
        <w:rPr>
          <w:lang w:val="en-US"/>
        </w:rPr>
        <w:t>definition indicates that lines of this type may feature straights and arcs.</w:t>
      </w:r>
    </w:p>
    <w:p w14:paraId="440EF526" w14:textId="77777777" w:rsidR="00026FE6" w:rsidRPr="003D3060" w:rsidRDefault="00026FE6">
      <w:pPr>
        <w:rPr>
          <w:lang w:val="en-US"/>
        </w:rPr>
      </w:pPr>
      <w:r w:rsidRPr="003D3060">
        <w:rPr>
          <w:lang w:val="en-US"/>
        </w:rPr>
        <w:fldChar w:fldCharType="begin"/>
      </w:r>
      <w:r w:rsidRPr="003D3060">
        <w:rPr>
          <w:lang w:val="en-US"/>
        </w:rPr>
        <w:instrText>XE "</w:instrText>
      </w:r>
      <w:r w:rsidR="00627DCB" w:rsidRPr="003D3060">
        <w:rPr>
          <w:lang w:val="en-US"/>
        </w:rPr>
        <w:instrText>Precision</w:instrText>
      </w:r>
      <w:r w:rsidRPr="003D3060">
        <w:rPr>
          <w:lang w:val="en-US"/>
        </w:rPr>
        <w:instrText>:of lines</w:instrText>
      </w:r>
      <w:r w:rsidRPr="003D3060">
        <w:rPr>
          <w:lang w:val="en-US"/>
        </w:rPr>
        <w:fldChar w:fldCharType="end"/>
      </w:r>
      <w:r w:rsidRPr="003D3060">
        <w:rPr>
          <w:lang w:val="en-US"/>
        </w:rPr>
        <w:fldChar w:fldCharType="begin"/>
      </w:r>
      <w:r w:rsidRPr="003D3060">
        <w:rPr>
          <w:lang w:val="en-US"/>
        </w:rPr>
        <w:instrText>XE "Overlap:with lines"</w:instrText>
      </w:r>
      <w:r w:rsidRPr="003D3060">
        <w:rPr>
          <w:lang w:val="en-US"/>
        </w:rPr>
        <w:fldChar w:fldCharType="end"/>
      </w:r>
      <w:r w:rsidRPr="003D3060">
        <w:rPr>
          <w:lang w:val="en-US"/>
        </w:rPr>
        <w:t>In many cases – and it is the same with ski runs – it does not make sense if a line intersects itself. Such restrictions also belong to the conceptual model. However because of minor i</w:t>
      </w:r>
      <w:r w:rsidRPr="003D3060">
        <w:rPr>
          <w:lang w:val="en-US"/>
        </w:rPr>
        <w:t>m</w:t>
      </w:r>
      <w:r w:rsidRPr="003D3060">
        <w:rPr>
          <w:lang w:val="en-US"/>
        </w:rPr>
        <w:t>precision in the course of surveying (and pa</w:t>
      </w:r>
      <w:r w:rsidRPr="003D3060">
        <w:rPr>
          <w:lang w:val="en-US"/>
        </w:rPr>
        <w:t>r</w:t>
      </w:r>
      <w:r w:rsidRPr="003D3060">
        <w:rPr>
          <w:lang w:val="en-US"/>
        </w:rPr>
        <w:t>tially also when computing) it is possible that a form that is actually without overlaps does end up with slight overlaps. Hence a maximum of an admissible overlap is part of the model.</w:t>
      </w:r>
    </w:p>
    <w:p w14:paraId="0CDF7B6A" w14:textId="77777777" w:rsidR="00026FE6" w:rsidRPr="003D3060" w:rsidRDefault="00026FE6">
      <w:pPr>
        <w:rPr>
          <w:lang w:val="en-US"/>
        </w:rPr>
      </w:pPr>
      <w:r w:rsidRPr="003D3060">
        <w:rPr>
          <w:lang w:val="en-US"/>
        </w:rPr>
        <w:t>Since the Ahland projection coordinate system uses meters, this defini</w:t>
      </w:r>
      <w:r w:rsidRPr="003D3060">
        <w:rPr>
          <w:lang w:val="en-US"/>
        </w:rPr>
        <w:softHyphen/>
        <w:t>tion permits overlaps up to 2 cm:</w:t>
      </w:r>
    </w:p>
    <w:p w14:paraId="748E455B" w14:textId="77777777" w:rsidR="00026FE6" w:rsidRPr="003D3060" w:rsidRDefault="00026FE6" w:rsidP="00A9471E">
      <w:pPr>
        <w:pStyle w:val="Beispielcode"/>
        <w:rPr>
          <w:lang w:val="en-US"/>
        </w:rPr>
      </w:pPr>
      <w:r w:rsidRPr="003D3060">
        <w:rPr>
          <w:lang w:val="en-US"/>
        </w:rPr>
        <w:t>AhlandLine = POLYLINE WITH (STRAIGHTS, ARCS)</w:t>
      </w:r>
      <w:r w:rsidRPr="003D3060">
        <w:rPr>
          <w:lang w:val="en-US"/>
        </w:rPr>
        <w:br/>
        <w:t xml:space="preserve">                      VERTEX Ahland.NationalCoord</w:t>
      </w:r>
      <w:r w:rsidRPr="003D3060">
        <w:rPr>
          <w:lang w:val="en-US"/>
        </w:rPr>
        <w:br/>
        <w:t xml:space="preserve">                      WITHOUT OVERLAPS &gt; 0.02;</w:t>
      </w:r>
    </w:p>
    <w:p w14:paraId="1107A893" w14:textId="77777777" w:rsidR="00026FE6" w:rsidRPr="003D3060" w:rsidRDefault="00026FE6">
      <w:pPr>
        <w:pStyle w:val="Bild"/>
        <w:ind w:left="709" w:firstLine="0"/>
        <w:rPr>
          <w:lang w:val="en-US"/>
        </w:rPr>
      </w:pPr>
      <w:r w:rsidRPr="003D3060">
        <w:rPr>
          <w:lang w:val="en-US"/>
        </w:rPr>
        <w:tab/>
      </w:r>
      <w:r w:rsidR="00A811FE" w:rsidRPr="003D3060">
        <w:rPr>
          <w:noProof/>
          <w:lang w:val="en-US"/>
        </w:rPr>
        <w:drawing>
          <wp:inline distT="0" distB="0" distL="0" distR="0" wp14:anchorId="51F6763B" wp14:editId="0548E591">
            <wp:extent cx="2222500" cy="1003300"/>
            <wp:effectExtent l="0" t="0" r="0" b="0"/>
            <wp:docPr id="42" name="Bild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22500" cy="1003300"/>
                    </a:xfrm>
                    <a:prstGeom prst="rect">
                      <a:avLst/>
                    </a:prstGeom>
                    <a:noFill/>
                    <a:ln>
                      <a:noFill/>
                    </a:ln>
                  </pic:spPr>
                </pic:pic>
              </a:graphicData>
            </a:graphic>
          </wp:inline>
        </w:drawing>
      </w:r>
    </w:p>
    <w:p w14:paraId="6DDAD442" w14:textId="77777777" w:rsidR="00026FE6" w:rsidRPr="003D3060" w:rsidRDefault="00026FE6">
      <w:pPr>
        <w:pStyle w:val="Bildunterschrift"/>
        <w:rPr>
          <w:b w:val="0"/>
          <w:lang w:val="en-US"/>
        </w:rPr>
      </w:pPr>
      <w:r w:rsidRPr="003D3060">
        <w:rPr>
          <w:lang w:val="en-US"/>
        </w:rPr>
        <w:t>Figure 40:</w:t>
      </w:r>
      <w:r w:rsidRPr="003D3060">
        <w:rPr>
          <w:b w:val="0"/>
          <w:lang w:val="en-US"/>
        </w:rPr>
        <w:tab/>
        <w:t>Sometimes small overlaps cannot be omitted. It is part of the model</w:t>
      </w:r>
      <w:r w:rsidRPr="003D3060">
        <w:rPr>
          <w:b w:val="0"/>
          <w:lang w:val="en-US"/>
        </w:rPr>
        <w:br/>
        <w:t>to define the maximum overlap (in this figure the height of arrow).</w:t>
      </w:r>
    </w:p>
    <w:p w14:paraId="7F0DE567" w14:textId="77777777" w:rsidR="00026FE6" w:rsidRPr="003D3060" w:rsidRDefault="00026FE6">
      <w:pPr>
        <w:pStyle w:val="berschrift3"/>
        <w:rPr>
          <w:lang w:val="en-US"/>
        </w:rPr>
      </w:pPr>
      <w:bookmarkStart w:id="95" w:name="_Toc236474556"/>
      <w:r w:rsidRPr="003D3060">
        <w:rPr>
          <w:lang w:val="en-US"/>
        </w:rPr>
        <w:lastRenderedPageBreak/>
        <w:t>Directed lines</w:t>
      </w:r>
      <w:bookmarkEnd w:id="95"/>
    </w:p>
    <w:p w14:paraId="5326A32B" w14:textId="77777777" w:rsidR="00026FE6" w:rsidRPr="003D3060" w:rsidRDefault="00026FE6">
      <w:pPr>
        <w:rPr>
          <w:lang w:val="en-US"/>
        </w:rPr>
      </w:pPr>
      <w:r w:rsidRPr="003D3060">
        <w:rPr>
          <w:lang w:val="en-US"/>
        </w:rPr>
        <w:t xml:space="preserve">Of course any skier would expect the </w:t>
      </w:r>
      <w:r w:rsidRPr="003D3060">
        <w:rPr>
          <w:lang w:val="en-US"/>
        </w:rPr>
        <w:fldChar w:fldCharType="begin"/>
      </w:r>
      <w:r w:rsidRPr="003D3060">
        <w:rPr>
          <w:lang w:val="en-US"/>
        </w:rPr>
        <w:instrText>XE "Line:directed"</w:instrText>
      </w:r>
      <w:r w:rsidRPr="003D3060">
        <w:rPr>
          <w:lang w:val="en-US"/>
        </w:rPr>
        <w:fldChar w:fldCharType="end"/>
      </w:r>
      <w:r w:rsidRPr="003D3060">
        <w:rPr>
          <w:lang w:val="en-US"/>
        </w:rPr>
        <w:t>segments of the ski run from Mount Ilis to Ilis Rock to start at Mount Ilis and to end at Ilis Rock. After all the idea is to go downhill and not to climb up a slope! Then again for the description of other objects (e.g. hiking paths) direction is of no importance. Whenever the direction of lines is important this should be shown in the co</w:t>
      </w:r>
      <w:r w:rsidRPr="003D3060">
        <w:rPr>
          <w:lang w:val="en-US"/>
        </w:rPr>
        <w:t>n</w:t>
      </w:r>
      <w:r w:rsidRPr="003D3060">
        <w:rPr>
          <w:lang w:val="en-US"/>
        </w:rPr>
        <w:t>ceptual model.</w:t>
      </w:r>
    </w:p>
    <w:p w14:paraId="0C4E811D" w14:textId="77777777" w:rsidR="00026FE6" w:rsidRPr="003D3060" w:rsidRDefault="00026FE6" w:rsidP="00A9471E">
      <w:pPr>
        <w:pStyle w:val="Beispielcode"/>
        <w:rPr>
          <w:lang w:val="en-US"/>
        </w:rPr>
      </w:pPr>
      <w:r w:rsidRPr="003D3060">
        <w:rPr>
          <w:lang w:val="en-US"/>
        </w:rPr>
        <w:t>AhlandLineDirected = DIRECTED POLYLINE VERTEX Ahland.NationalCoord;</w:t>
      </w:r>
    </w:p>
    <w:p w14:paraId="3ABBFCDE" w14:textId="77777777" w:rsidR="00026FE6" w:rsidRPr="003D3060" w:rsidRDefault="00026FE6" w:rsidP="00A9471E">
      <w:pPr>
        <w:pStyle w:val="Beispielcode"/>
        <w:rPr>
          <w:lang w:val="en-US"/>
        </w:rPr>
      </w:pPr>
      <w:r w:rsidRPr="003D3060">
        <w:rPr>
          <w:lang w:val="en-US"/>
        </w:rPr>
        <w:t>CLASS SkiRun =</w:t>
      </w:r>
      <w:r w:rsidRPr="003D3060">
        <w:rPr>
          <w:lang w:val="en-US"/>
        </w:rPr>
        <w:br/>
        <w:t xml:space="preserve">  Course: AhlandLineDirected;</w:t>
      </w:r>
      <w:r w:rsidRPr="003D3060">
        <w:rPr>
          <w:lang w:val="en-US"/>
        </w:rPr>
        <w:br/>
        <w:t>END SkiRun;</w:t>
      </w:r>
    </w:p>
    <w:p w14:paraId="58E0A77D" w14:textId="77777777" w:rsidR="00026FE6" w:rsidRPr="003D3060" w:rsidRDefault="00026FE6">
      <w:pPr>
        <w:pStyle w:val="berschrift3"/>
        <w:rPr>
          <w:lang w:val="en-US"/>
        </w:rPr>
      </w:pPr>
      <w:bookmarkStart w:id="96" w:name="_Ref153960736"/>
      <w:bookmarkStart w:id="97" w:name="_Toc236474557"/>
      <w:r w:rsidRPr="003D3060">
        <w:rPr>
          <w:lang w:val="en-US"/>
        </w:rPr>
        <w:t>Surfaces</w:t>
      </w:r>
      <w:bookmarkEnd w:id="96"/>
      <w:bookmarkEnd w:id="97"/>
    </w:p>
    <w:p w14:paraId="3D865441" w14:textId="77777777" w:rsidR="00026FE6" w:rsidRPr="003D3060" w:rsidRDefault="00026FE6">
      <w:pPr>
        <w:rPr>
          <w:lang w:val="en-US"/>
        </w:rPr>
      </w:pPr>
      <w:r w:rsidRPr="003D3060">
        <w:rPr>
          <w:lang w:val="en-US"/>
        </w:rPr>
        <w:fldChar w:fldCharType="begin"/>
      </w:r>
      <w:r w:rsidRPr="003D3060">
        <w:rPr>
          <w:lang w:val="en-US"/>
        </w:rPr>
        <w:instrText>XE "Surface"</w:instrText>
      </w:r>
      <w:r w:rsidRPr="003D3060">
        <w:rPr>
          <w:lang w:val="en-US"/>
        </w:rPr>
        <w:fldChar w:fldCharType="end"/>
      </w:r>
      <w:r w:rsidRPr="003D3060">
        <w:rPr>
          <w:lang w:val="en-US"/>
        </w:rPr>
        <w:t xml:space="preserve">For the maintenance service of the </w:t>
      </w:r>
      <w:r w:rsidRPr="003D3060">
        <w:rPr>
          <w:iCs/>
          <w:lang w:val="en-US"/>
        </w:rPr>
        <w:t xml:space="preserve">Mount Ilis Alpine Transports </w:t>
      </w:r>
      <w:r w:rsidRPr="003D3060">
        <w:rPr>
          <w:lang w:val="en-US"/>
        </w:rPr>
        <w:t>the question arises whether the des</w:t>
      </w:r>
      <w:r w:rsidR="00DF1055" w:rsidRPr="003D3060">
        <w:rPr>
          <w:lang w:val="en-US"/>
        </w:rPr>
        <w:t>cription of the ski runs fulfil</w:t>
      </w:r>
      <w:r w:rsidRPr="003D3060">
        <w:rPr>
          <w:lang w:val="en-US"/>
        </w:rPr>
        <w:t>s their demands. In order to clarify which of the areas have to be prepared a presentation in the form of a surface seems preferable.</w:t>
      </w:r>
    </w:p>
    <w:p w14:paraId="655B2664" w14:textId="77777777" w:rsidR="00026FE6" w:rsidRPr="003D3060" w:rsidRDefault="00026FE6" w:rsidP="00A9471E">
      <w:pPr>
        <w:pStyle w:val="Beispielcode"/>
        <w:rPr>
          <w:lang w:val="en-US"/>
        </w:rPr>
      </w:pPr>
      <w:r w:rsidRPr="003D3060">
        <w:rPr>
          <w:lang w:val="en-US"/>
        </w:rPr>
        <w:t>DOMAIN</w:t>
      </w:r>
      <w:r w:rsidRPr="003D3060">
        <w:rPr>
          <w:lang w:val="en-US"/>
        </w:rPr>
        <w:br/>
        <w:t xml:space="preserve">  AhlandLineDirected = DIRECTED POLYLINE WITH (STRAIGHTS, ARCS)</w:t>
      </w:r>
      <w:r w:rsidRPr="003D3060">
        <w:rPr>
          <w:lang w:val="en-US"/>
        </w:rPr>
        <w:br/>
        <w:t xml:space="preserve">                       VERTEX Ahland.NationalCoord;</w:t>
      </w:r>
      <w:r w:rsidRPr="003D3060">
        <w:rPr>
          <w:lang w:val="en-US"/>
        </w:rPr>
        <w:br/>
      </w:r>
      <w:r w:rsidRPr="003D3060">
        <w:rPr>
          <w:sz w:val="8"/>
          <w:lang w:val="en-US"/>
        </w:rPr>
        <w:br/>
      </w:r>
      <w:r w:rsidRPr="003D3060">
        <w:rPr>
          <w:lang w:val="en-US"/>
        </w:rPr>
        <w:t xml:space="preserve">  AhlandSurface = SURFACE WITH (STRAIGHTS, ARCS)</w:t>
      </w:r>
      <w:r w:rsidRPr="003D3060">
        <w:rPr>
          <w:lang w:val="en-US"/>
        </w:rPr>
        <w:br/>
        <w:t xml:space="preserve">                  VERTEX Ahland.NationalCoord;</w:t>
      </w:r>
    </w:p>
    <w:p w14:paraId="74DCAFEE" w14:textId="77777777" w:rsidR="00026FE6" w:rsidRPr="003D3060" w:rsidRDefault="00026FE6" w:rsidP="00A9471E">
      <w:pPr>
        <w:pStyle w:val="Beispielcode"/>
        <w:rPr>
          <w:lang w:val="en-US"/>
        </w:rPr>
      </w:pPr>
      <w:r w:rsidRPr="003D3060">
        <w:rPr>
          <w:lang w:val="en-US"/>
        </w:rPr>
        <w:t>CLASS SkiRun =</w:t>
      </w:r>
      <w:r w:rsidRPr="003D3060">
        <w:rPr>
          <w:lang w:val="en-US"/>
        </w:rPr>
        <w:br/>
        <w:t xml:space="preserve">  Course: AhlandLineDirected;</w:t>
      </w:r>
      <w:r w:rsidRPr="003D3060">
        <w:rPr>
          <w:lang w:val="en-US"/>
        </w:rPr>
        <w:br/>
        <w:t xml:space="preserve">  Prepared: AhlandSurface;</w:t>
      </w:r>
      <w:r w:rsidRPr="003D3060">
        <w:rPr>
          <w:lang w:val="en-US"/>
        </w:rPr>
        <w:br/>
        <w:t>END SkiRun;</w:t>
      </w:r>
    </w:p>
    <w:p w14:paraId="515622FD" w14:textId="77777777" w:rsidR="00026FE6" w:rsidRPr="003D3060" w:rsidRDefault="00026FE6">
      <w:pPr>
        <w:rPr>
          <w:lang w:val="en-US"/>
        </w:rPr>
      </w:pPr>
      <w:r w:rsidRPr="003D3060">
        <w:rPr>
          <w:lang w:val="en-US"/>
        </w:rPr>
        <w:t xml:space="preserve">Just before Ilis Rock a big tree stands in the middle of the ski run </w:t>
      </w:r>
      <w:r w:rsidR="004A348A" w:rsidRPr="003D3060">
        <w:rPr>
          <w:lang w:val="en-US"/>
        </w:rPr>
        <w:t>–</w:t>
      </w:r>
      <w:r w:rsidRPr="003D3060">
        <w:rPr>
          <w:lang w:val="en-US"/>
        </w:rPr>
        <w:t xml:space="preserve"> in other words the ski run passes on either side of the tree.</w:t>
      </w:r>
    </w:p>
    <w:p w14:paraId="7089228B" w14:textId="77777777" w:rsidR="00026FE6" w:rsidRPr="003D3060" w:rsidRDefault="00026FE6">
      <w:pPr>
        <w:pStyle w:val="Bild"/>
        <w:ind w:left="709" w:firstLine="0"/>
        <w:rPr>
          <w:lang w:val="en-US"/>
        </w:rPr>
      </w:pPr>
      <w:r w:rsidRPr="003D3060">
        <w:rPr>
          <w:lang w:val="en-US"/>
        </w:rPr>
        <w:tab/>
      </w:r>
      <w:r w:rsidR="00A811FE" w:rsidRPr="003D3060">
        <w:rPr>
          <w:noProof/>
          <w:lang w:val="en-US"/>
        </w:rPr>
        <w:drawing>
          <wp:inline distT="0" distB="0" distL="0" distR="0" wp14:anchorId="0582EF39" wp14:editId="6930841B">
            <wp:extent cx="2641600" cy="1117600"/>
            <wp:effectExtent l="0" t="0" r="0" b="0"/>
            <wp:docPr id="43" name="Bild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641600" cy="1117600"/>
                    </a:xfrm>
                    <a:prstGeom prst="rect">
                      <a:avLst/>
                    </a:prstGeom>
                    <a:noFill/>
                    <a:ln>
                      <a:noFill/>
                    </a:ln>
                  </pic:spPr>
                </pic:pic>
              </a:graphicData>
            </a:graphic>
          </wp:inline>
        </w:drawing>
      </w:r>
    </w:p>
    <w:p w14:paraId="57FF1825" w14:textId="77777777" w:rsidR="00BC6F3A" w:rsidRPr="003D3060" w:rsidRDefault="00026FE6">
      <w:pPr>
        <w:pStyle w:val="Bildunterschrift"/>
        <w:rPr>
          <w:b w:val="0"/>
          <w:lang w:val="en-US"/>
        </w:rPr>
      </w:pPr>
      <w:r w:rsidRPr="003D3060">
        <w:rPr>
          <w:lang w:val="en-US"/>
        </w:rPr>
        <w:t>Figure 41:</w:t>
      </w:r>
      <w:r w:rsidRPr="003D3060">
        <w:rPr>
          <w:b w:val="0"/>
          <w:lang w:val="en-US"/>
        </w:rPr>
        <w:tab/>
        <w:t>There is a big tree in the middle of the ski run. This might prove to be quite tricky for sk</w:t>
      </w:r>
      <w:r w:rsidRPr="003D3060">
        <w:rPr>
          <w:b w:val="0"/>
          <w:lang w:val="en-US"/>
        </w:rPr>
        <w:t>i</w:t>
      </w:r>
      <w:r w:rsidRPr="003D3060">
        <w:rPr>
          <w:b w:val="0"/>
          <w:lang w:val="en-US"/>
        </w:rPr>
        <w:t>ers, but we need not worry about the data model: Despite this the ski run will remain one whole surface.</w:t>
      </w:r>
    </w:p>
    <w:p w14:paraId="704E21A0" w14:textId="77777777" w:rsidR="00026FE6" w:rsidRPr="003D3060" w:rsidRDefault="00026FE6">
      <w:pPr>
        <w:rPr>
          <w:lang w:val="en-US"/>
        </w:rPr>
      </w:pPr>
      <w:r w:rsidRPr="003D3060">
        <w:rPr>
          <w:lang w:val="en-US"/>
        </w:rPr>
        <w:t>Is the surface that has to be prepared still one whole surface? Surface – at least in the sense of INTERLIS – always means coherent areas. Even if they have interior blank spaces (holes, enclaves)</w:t>
      </w:r>
      <w:r w:rsidR="0098429E" w:rsidRPr="003D3060">
        <w:rPr>
          <w:lang w:val="en-US"/>
        </w:rPr>
        <w:t>,</w:t>
      </w:r>
      <w:r w:rsidRPr="003D3060">
        <w:rPr>
          <w:lang w:val="en-US"/>
        </w:rPr>
        <w:t xml:space="preserve"> they remain coherent areas and thus can be described as surfaces.</w:t>
      </w:r>
    </w:p>
    <w:p w14:paraId="006CDD55" w14:textId="77777777" w:rsidR="00026FE6" w:rsidRPr="003D3060" w:rsidRDefault="00A811FE">
      <w:pPr>
        <w:pStyle w:val="WW-Blocktext"/>
        <w:rPr>
          <w:lang w:val="en-US"/>
        </w:rPr>
      </w:pPr>
      <w:r w:rsidRPr="003D3060">
        <w:rPr>
          <w:noProof/>
          <w:lang w:val="en-US"/>
        </w:rPr>
        <w:lastRenderedPageBreak/>
        <w:drawing>
          <wp:anchor distT="0" distB="0" distL="114300" distR="114300" simplePos="0" relativeHeight="251685888" behindDoc="0" locked="0" layoutInCell="1" allowOverlap="1" wp14:anchorId="6A007592" wp14:editId="13CAE143">
            <wp:simplePos x="0" y="0"/>
            <wp:positionH relativeFrom="column">
              <wp:posOffset>180340</wp:posOffset>
            </wp:positionH>
            <wp:positionV relativeFrom="paragraph">
              <wp:posOffset>71755</wp:posOffset>
            </wp:positionV>
            <wp:extent cx="82550" cy="156845"/>
            <wp:effectExtent l="0" t="0" r="0" b="0"/>
            <wp:wrapNone/>
            <wp:docPr id="185" name="Bild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"Enclave"</w:instrText>
      </w:r>
      <w:r w:rsidR="00026FE6" w:rsidRPr="003D3060">
        <w:rPr>
          <w:lang w:val="en-US"/>
        </w:rPr>
        <w:fldChar w:fldCharType="end"/>
      </w:r>
      <w:r w:rsidR="00026FE6" w:rsidRPr="003D3060">
        <w:rPr>
          <w:lang w:val="en-US"/>
        </w:rPr>
        <w:t xml:space="preserve">A surface has exactly one </w:t>
      </w:r>
      <w:r w:rsidR="00026FE6" w:rsidRPr="003D3060">
        <w:rPr>
          <w:b/>
          <w:bCs/>
          <w:lang w:val="en-US"/>
        </w:rPr>
        <w:t>outer boundary</w:t>
      </w:r>
      <w:r w:rsidR="00026FE6" w:rsidRPr="003D3060">
        <w:rPr>
          <w:lang w:val="en-US"/>
        </w:rPr>
        <w:t>. It may possess no</w:t>
      </w:r>
      <w:r w:rsidR="00DF1055" w:rsidRPr="003D3060">
        <w:rPr>
          <w:lang w:val="en-US"/>
        </w:rPr>
        <w:t>ne</w:t>
      </w:r>
      <w:r w:rsidR="00026FE6" w:rsidRPr="003D3060">
        <w:rPr>
          <w:lang w:val="en-US"/>
        </w:rPr>
        <w:t xml:space="preserve">, one or several </w:t>
      </w:r>
      <w:r w:rsidR="00026FE6" w:rsidRPr="003D3060">
        <w:rPr>
          <w:b/>
          <w:bCs/>
          <w:lang w:val="en-US"/>
        </w:rPr>
        <w:t>interior boundaries</w:t>
      </w:r>
      <w:r w:rsidR="00026FE6" w:rsidRPr="003D3060">
        <w:rPr>
          <w:lang w:val="en-US"/>
        </w:rPr>
        <w:t xml:space="preserve"> (enclaves).</w:t>
      </w:r>
    </w:p>
    <w:p w14:paraId="6B73B010" w14:textId="77777777" w:rsidR="00026FE6" w:rsidRPr="003D3060" w:rsidRDefault="00026FE6">
      <w:pPr>
        <w:rPr>
          <w:lang w:val="en-US"/>
        </w:rPr>
      </w:pPr>
      <w:r w:rsidRPr="003D3060">
        <w:rPr>
          <w:lang w:val="en-US"/>
        </w:rPr>
        <w:t>At the very top of the Mount Ilis several ski runs are that close that as a result there is one common prepared surface. Now which part of this surface should be assigned to which ski run? In Ilis Dale two ski runs cross. Hence this surface is gathered twice which of course i</w:t>
      </w:r>
      <w:r w:rsidRPr="003D3060">
        <w:rPr>
          <w:lang w:val="en-US"/>
        </w:rPr>
        <w:t>n</w:t>
      </w:r>
      <w:r w:rsidRPr="003D3060">
        <w:rPr>
          <w:lang w:val="en-US"/>
        </w:rPr>
        <w:t>terferes when trying to evaluate the precise amount of work involved in preparing these ski runs.</w:t>
      </w:r>
    </w:p>
    <w:p w14:paraId="503639C4" w14:textId="77777777" w:rsidR="00026FE6" w:rsidRPr="003D3060" w:rsidRDefault="00026FE6">
      <w:pPr>
        <w:rPr>
          <w:lang w:val="en-US"/>
        </w:rPr>
      </w:pPr>
      <w:r w:rsidRPr="003D3060">
        <w:rPr>
          <w:lang w:val="en-US"/>
        </w:rPr>
        <w:t>That is why the maintenance service has decided to use a different form of modeling: instead of assigning the surfaces that are to be prepared directly to the ski runs, they are considered as independent segments of a ski run. Each segment is a surface. However these segments should never overlap, since one particular area will only have to be prepared once.</w:t>
      </w:r>
    </w:p>
    <w:p w14:paraId="4B53056B" w14:textId="77777777" w:rsidR="00026FE6" w:rsidRPr="003D3060" w:rsidRDefault="00026FE6" w:rsidP="00A9471E">
      <w:pPr>
        <w:pStyle w:val="Beispielcode"/>
        <w:rPr>
          <w:lang w:val="en-US"/>
        </w:rPr>
      </w:pPr>
      <w:r w:rsidRPr="003D3060">
        <w:rPr>
          <w:lang w:val="en-US"/>
        </w:rPr>
        <w:t>DOMAIN</w:t>
      </w:r>
      <w:r w:rsidRPr="003D3060">
        <w:rPr>
          <w:lang w:val="en-US"/>
        </w:rPr>
        <w:br/>
        <w:t xml:space="preserve">  AhlandTessellation = AREA WITH (STRAIGHTS, ARCS)</w:t>
      </w:r>
      <w:r w:rsidRPr="003D3060">
        <w:rPr>
          <w:lang w:val="en-US"/>
        </w:rPr>
        <w:br/>
        <w:t xml:space="preserve">                           VERTEX Ahland.NationalCoord;</w:t>
      </w:r>
      <w:r w:rsidRPr="003D3060">
        <w:rPr>
          <w:lang w:val="en-US"/>
        </w:rPr>
        <w:br/>
      </w:r>
      <w:r w:rsidRPr="003D3060">
        <w:rPr>
          <w:lang w:val="en-US"/>
        </w:rPr>
        <w:br/>
        <w:t>CLASS ConditionOfSkiRun =</w:t>
      </w:r>
      <w:r w:rsidRPr="003D3060">
        <w:rPr>
          <w:lang w:val="en-US"/>
        </w:rPr>
        <w:br/>
        <w:t xml:space="preserve">  PreparedSurface: AhlandTessellation;</w:t>
      </w:r>
      <w:r w:rsidRPr="003D3060">
        <w:rPr>
          <w:lang w:val="en-US"/>
        </w:rPr>
        <w:br/>
        <w:t>END ConditionOfSkiRun;</w:t>
      </w:r>
    </w:p>
    <w:p w14:paraId="4B03C551" w14:textId="77777777" w:rsidR="00026FE6" w:rsidRPr="003D3060" w:rsidRDefault="00026FE6">
      <w:pPr>
        <w:rPr>
          <w:lang w:val="en-US"/>
        </w:rPr>
      </w:pPr>
      <w:r w:rsidRPr="003D3060">
        <w:rPr>
          <w:lang w:val="en-US"/>
        </w:rPr>
        <w:fldChar w:fldCharType="begin"/>
      </w:r>
      <w:r w:rsidRPr="003D3060">
        <w:rPr>
          <w:lang w:val="en-US"/>
        </w:rPr>
        <w:instrText>XE "</w:instrText>
      </w:r>
      <w:r w:rsidR="00331B35" w:rsidRPr="003D3060">
        <w:rPr>
          <w:lang w:val="en-US"/>
        </w:rPr>
        <w:instrText>T</w:instrText>
      </w:r>
      <w:r w:rsidRPr="003D3060">
        <w:rPr>
          <w:lang w:val="en-US"/>
        </w:rPr>
        <w:instrText>essellation"</w:instrText>
      </w:r>
      <w:r w:rsidRPr="003D3060">
        <w:rPr>
          <w:lang w:val="en-US"/>
        </w:rPr>
        <w:fldChar w:fldCharType="end"/>
      </w:r>
      <w:r w:rsidRPr="003D3060">
        <w:rPr>
          <w:lang w:val="en-US"/>
        </w:rPr>
        <w:fldChar w:fldCharType="begin"/>
      </w:r>
      <w:r w:rsidRPr="003D3060">
        <w:rPr>
          <w:lang w:val="en-US"/>
        </w:rPr>
        <w:instrText>XE "Area" \t "</w:instrText>
      </w:r>
      <w:r w:rsidRPr="003D3060">
        <w:rPr>
          <w:i/>
          <w:lang w:val="en-US"/>
        </w:rPr>
        <w:instrText>See</w:instrText>
      </w:r>
      <w:r w:rsidRPr="003D3060">
        <w:rPr>
          <w:lang w:val="en-US"/>
        </w:rPr>
        <w:instrText xml:space="preserve"> </w:instrText>
      </w:r>
      <w:r w:rsidR="00331B35" w:rsidRPr="003D3060">
        <w:rPr>
          <w:lang w:val="en-US"/>
        </w:rPr>
        <w:instrText>T</w:instrText>
      </w:r>
      <w:r w:rsidRPr="003D3060">
        <w:rPr>
          <w:lang w:val="en-US"/>
        </w:rPr>
        <w:instrText>essellation"</w:instrText>
      </w:r>
      <w:r w:rsidRPr="003D3060">
        <w:rPr>
          <w:lang w:val="en-US"/>
        </w:rPr>
        <w:fldChar w:fldCharType="end"/>
      </w:r>
      <w:r w:rsidRPr="003D3060">
        <w:rPr>
          <w:lang w:val="en-US"/>
        </w:rPr>
        <w:fldChar w:fldCharType="begin"/>
      </w:r>
      <w:r w:rsidRPr="003D3060">
        <w:rPr>
          <w:lang w:val="en-US"/>
        </w:rPr>
        <w:instrText>XE "Overlap:with surfaces" \t "</w:instrText>
      </w:r>
      <w:r w:rsidRPr="003D3060">
        <w:rPr>
          <w:i/>
          <w:lang w:val="en-US"/>
        </w:rPr>
        <w:instrText>See</w:instrText>
      </w:r>
      <w:r w:rsidRPr="003D3060">
        <w:rPr>
          <w:lang w:val="en-US"/>
        </w:rPr>
        <w:instrText xml:space="preserve"> </w:instrText>
      </w:r>
      <w:r w:rsidR="00331B35" w:rsidRPr="003D3060">
        <w:rPr>
          <w:lang w:val="en-US"/>
        </w:rPr>
        <w:instrText>T</w:instrText>
      </w:r>
      <w:r w:rsidRPr="003D3060">
        <w:rPr>
          <w:lang w:val="en-US"/>
        </w:rPr>
        <w:instrText>e</w:instrText>
      </w:r>
      <w:r w:rsidRPr="003D3060">
        <w:rPr>
          <w:lang w:val="en-US"/>
        </w:rPr>
        <w:instrText>s</w:instrText>
      </w:r>
      <w:r w:rsidRPr="003D3060">
        <w:rPr>
          <w:lang w:val="en-US"/>
        </w:rPr>
        <w:instrText>sellation"</w:instrText>
      </w:r>
      <w:r w:rsidRPr="003D3060">
        <w:rPr>
          <w:lang w:val="en-US"/>
        </w:rPr>
        <w:fldChar w:fldCharType="end"/>
      </w:r>
      <w:r w:rsidRPr="003D3060">
        <w:rPr>
          <w:lang w:val="en-US"/>
        </w:rPr>
        <w:t>Because such surfaces without overlaps are quite common, INTERLIS has intr</w:t>
      </w:r>
      <w:r w:rsidRPr="003D3060">
        <w:rPr>
          <w:lang w:val="en-US"/>
        </w:rPr>
        <w:t>o</w:t>
      </w:r>
      <w:r w:rsidRPr="003D3060">
        <w:rPr>
          <w:lang w:val="en-US"/>
        </w:rPr>
        <w:t xml:space="preserve">duced its proper type (AREA). Instead of surfaces we speak of </w:t>
      </w:r>
      <w:r w:rsidR="00331B35" w:rsidRPr="003D3060">
        <w:rPr>
          <w:lang w:val="en-US"/>
        </w:rPr>
        <w:t>(planar)</w:t>
      </w:r>
      <w:r w:rsidRPr="003D3060">
        <w:rPr>
          <w:lang w:val="en-US"/>
        </w:rPr>
        <w:t xml:space="preserve"> tessell</w:t>
      </w:r>
      <w:r w:rsidRPr="003D3060">
        <w:rPr>
          <w:lang w:val="en-US"/>
        </w:rPr>
        <w:t>a</w:t>
      </w:r>
      <w:r w:rsidRPr="003D3060">
        <w:rPr>
          <w:lang w:val="en-US"/>
        </w:rPr>
        <w:t>tion.</w:t>
      </w:r>
    </w:p>
    <w:p w14:paraId="6AB5A065" w14:textId="77777777" w:rsidR="00026FE6" w:rsidRPr="003D3060" w:rsidRDefault="00026FE6">
      <w:pPr>
        <w:pStyle w:val="Bild"/>
        <w:ind w:left="709" w:firstLine="0"/>
        <w:rPr>
          <w:lang w:val="en-US"/>
        </w:rPr>
      </w:pPr>
      <w:r w:rsidRPr="003D3060">
        <w:rPr>
          <w:lang w:val="en-US"/>
        </w:rPr>
        <w:tab/>
      </w:r>
      <w:r w:rsidR="00A811FE" w:rsidRPr="003D3060">
        <w:rPr>
          <w:noProof/>
          <w:lang w:val="en-US"/>
        </w:rPr>
        <w:drawing>
          <wp:inline distT="0" distB="0" distL="0" distR="0" wp14:anchorId="7B782925" wp14:editId="517BC1E9">
            <wp:extent cx="1828800" cy="1397000"/>
            <wp:effectExtent l="0" t="0" r="0" b="0"/>
            <wp:docPr id="44" name="Bild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28800" cy="13970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71ED26FE" wp14:editId="33AB662E">
            <wp:extent cx="1955800" cy="1308100"/>
            <wp:effectExtent l="0" t="0" r="0" b="0"/>
            <wp:docPr id="45" name="Bild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55800" cy="1308100"/>
                    </a:xfrm>
                    <a:prstGeom prst="rect">
                      <a:avLst/>
                    </a:prstGeom>
                    <a:noFill/>
                    <a:ln>
                      <a:noFill/>
                    </a:ln>
                  </pic:spPr>
                </pic:pic>
              </a:graphicData>
            </a:graphic>
          </wp:inline>
        </w:drawing>
      </w:r>
    </w:p>
    <w:p w14:paraId="54D73914" w14:textId="77777777" w:rsidR="00026FE6" w:rsidRPr="003D3060" w:rsidRDefault="00026FE6">
      <w:pPr>
        <w:pStyle w:val="Bildunterschrift"/>
        <w:rPr>
          <w:b w:val="0"/>
          <w:lang w:val="en-US"/>
        </w:rPr>
      </w:pPr>
      <w:r w:rsidRPr="003D3060">
        <w:rPr>
          <w:lang w:val="en-US"/>
        </w:rPr>
        <w:t>Figure 42:</w:t>
      </w:r>
      <w:r w:rsidRPr="003D3060">
        <w:rPr>
          <w:b w:val="0"/>
          <w:lang w:val="en-US"/>
        </w:rPr>
        <w:tab/>
        <w:t>With the ordinary type of surface (SURFACE, left) surfaces of different objects may ove</w:t>
      </w:r>
      <w:r w:rsidRPr="003D3060">
        <w:rPr>
          <w:b w:val="0"/>
          <w:lang w:val="en-US"/>
        </w:rPr>
        <w:t>r</w:t>
      </w:r>
      <w:r w:rsidRPr="003D3060">
        <w:rPr>
          <w:b w:val="0"/>
          <w:lang w:val="en-US"/>
        </w:rPr>
        <w:t>lap. For instance there is nothing to stop one piece of land to belong to</w:t>
      </w:r>
      <w:r w:rsidR="00331B35" w:rsidRPr="003D3060">
        <w:rPr>
          <w:b w:val="0"/>
          <w:lang w:val="en-US"/>
        </w:rPr>
        <w:t xml:space="preserve"> two ski runs. In the case of a</w:t>
      </w:r>
      <w:r w:rsidRPr="003D3060">
        <w:rPr>
          <w:b w:val="0"/>
          <w:lang w:val="en-US"/>
        </w:rPr>
        <w:t xml:space="preserve"> tessellation (AREA, right) it is required that each point within the land be assigned unequivocally to one object, unless it were to belong to the remaining sur</w:t>
      </w:r>
      <w:r w:rsidR="00DF1055" w:rsidRPr="003D3060">
        <w:rPr>
          <w:b w:val="0"/>
          <w:lang w:val="en-US"/>
        </w:rPr>
        <w:t>face (shown in black); o</w:t>
      </w:r>
      <w:r w:rsidRPr="003D3060">
        <w:rPr>
          <w:b w:val="0"/>
          <w:lang w:val="en-US"/>
        </w:rPr>
        <w:t>ne example being the segments prepared by the maintenance se</w:t>
      </w:r>
      <w:r w:rsidRPr="003D3060">
        <w:rPr>
          <w:b w:val="0"/>
          <w:lang w:val="en-US"/>
        </w:rPr>
        <w:t>r</w:t>
      </w:r>
      <w:r w:rsidRPr="003D3060">
        <w:rPr>
          <w:b w:val="0"/>
          <w:lang w:val="en-US"/>
        </w:rPr>
        <w:t>vice.</w:t>
      </w:r>
    </w:p>
    <w:p w14:paraId="5FB58DCE" w14:textId="77777777" w:rsidR="00026FE6" w:rsidRPr="003D3060" w:rsidRDefault="00026FE6">
      <w:pPr>
        <w:pStyle w:val="berschrift3"/>
        <w:rPr>
          <w:lang w:val="en-US"/>
        </w:rPr>
      </w:pPr>
      <w:bookmarkStart w:id="98" w:name="_Toc51475634"/>
      <w:bookmarkStart w:id="99" w:name="_Toc51475640"/>
      <w:bookmarkStart w:id="100" w:name="_Toc236474558"/>
      <w:bookmarkEnd w:id="98"/>
      <w:bookmarkEnd w:id="99"/>
      <w:r w:rsidRPr="003D3060">
        <w:rPr>
          <w:lang w:val="en-US"/>
        </w:rPr>
        <w:t>Three-dimensional line types</w:t>
      </w:r>
      <w:bookmarkEnd w:id="100"/>
    </w:p>
    <w:p w14:paraId="530DF3FF" w14:textId="77777777" w:rsidR="00026FE6" w:rsidRPr="003D3060" w:rsidRDefault="00026FE6">
      <w:pPr>
        <w:rPr>
          <w:lang w:val="en-US"/>
        </w:rPr>
      </w:pPr>
      <w:r w:rsidRPr="003D3060">
        <w:rPr>
          <w:lang w:val="en-US"/>
        </w:rPr>
        <w:t xml:space="preserve">If a coordinate type belonging to a line definition is a three-dimensional type, then the line type also is three-dimensional. </w:t>
      </w:r>
      <w:r w:rsidRPr="003D3060">
        <w:rPr>
          <w:lang w:val="en-US"/>
        </w:rPr>
        <w:fldChar w:fldCharType="begin"/>
      </w:r>
      <w:r w:rsidRPr="003D3060">
        <w:rPr>
          <w:lang w:val="en-US"/>
        </w:rPr>
        <w:instrText>XE "Line:in space"</w:instrText>
      </w:r>
      <w:r w:rsidRPr="003D3060">
        <w:rPr>
          <w:lang w:val="en-US"/>
        </w:rPr>
        <w:fldChar w:fldCharType="end"/>
      </w:r>
      <w:r w:rsidRPr="003D3060">
        <w:rPr>
          <w:lang w:val="en-US"/>
        </w:rPr>
        <w:t>INTERLIS 2 does without stating the third dimension as equal besides the other two, because in geographical applications all three d</w:t>
      </w:r>
      <w:r w:rsidRPr="003D3060">
        <w:rPr>
          <w:lang w:val="en-US"/>
        </w:rPr>
        <w:t>i</w:t>
      </w:r>
      <w:r w:rsidRPr="003D3060">
        <w:rPr>
          <w:lang w:val="en-US"/>
        </w:rPr>
        <w:t>mensions can always be subdivided into the position and information on height.</w:t>
      </w:r>
    </w:p>
    <w:p w14:paraId="59566782" w14:textId="77777777" w:rsidR="00026FE6" w:rsidRPr="003D3060" w:rsidRDefault="00A811FE">
      <w:pPr>
        <w:pStyle w:val="WW-Blocktext"/>
        <w:rPr>
          <w:lang w:val="en-US"/>
        </w:rPr>
      </w:pPr>
      <w:r w:rsidRPr="003D3060">
        <w:rPr>
          <w:noProof/>
          <w:lang w:val="en-US"/>
        </w:rPr>
        <w:drawing>
          <wp:anchor distT="0" distB="0" distL="114300" distR="114300" simplePos="0" relativeHeight="251686912" behindDoc="0" locked="0" layoutInCell="1" allowOverlap="1" wp14:anchorId="7332E127" wp14:editId="73F25B74">
            <wp:simplePos x="0" y="0"/>
            <wp:positionH relativeFrom="column">
              <wp:posOffset>180340</wp:posOffset>
            </wp:positionH>
            <wp:positionV relativeFrom="paragraph">
              <wp:posOffset>0</wp:posOffset>
            </wp:positionV>
            <wp:extent cx="82550" cy="156845"/>
            <wp:effectExtent l="0" t="0" r="0" b="0"/>
            <wp:wrapNone/>
            <wp:docPr id="186" name="Bild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INTERLIS 2 supports lines with 2.5 dimensions.</w:t>
      </w:r>
    </w:p>
    <w:p w14:paraId="62CDD951" w14:textId="77777777" w:rsidR="00026FE6" w:rsidRPr="003D3060" w:rsidRDefault="00026FE6">
      <w:pPr>
        <w:rPr>
          <w:lang w:val="en-US"/>
        </w:rPr>
      </w:pPr>
    </w:p>
    <w:p w14:paraId="0E16D245" w14:textId="77777777" w:rsidR="00026FE6" w:rsidRPr="003D3060" w:rsidRDefault="00026FE6">
      <w:pPr>
        <w:rPr>
          <w:lang w:val="en-US"/>
        </w:rPr>
      </w:pPr>
      <w:r w:rsidRPr="003D3060">
        <w:rPr>
          <w:lang w:val="en-US"/>
        </w:rPr>
        <w:lastRenderedPageBreak/>
        <w:t>Thereby we proceed on the assumption that each vertex point between two segments is d</w:t>
      </w:r>
      <w:r w:rsidRPr="003D3060">
        <w:rPr>
          <w:lang w:val="en-US"/>
        </w:rPr>
        <w:t>e</w:t>
      </w:r>
      <w:r w:rsidRPr="003D3060">
        <w:rPr>
          <w:lang w:val="en-US"/>
        </w:rPr>
        <w:t>fined by its position and height and that the height on the segment will be subject to a linear interpolation according to the length of the segment.</w:t>
      </w:r>
    </w:p>
    <w:p w14:paraId="1C8D4C61" w14:textId="77777777" w:rsidR="00026FE6" w:rsidRPr="003D3060" w:rsidRDefault="00026FE6">
      <w:pPr>
        <w:pStyle w:val="Bild"/>
        <w:ind w:left="709" w:firstLine="0"/>
        <w:rPr>
          <w:lang w:val="en-US"/>
        </w:rPr>
      </w:pPr>
      <w:r w:rsidRPr="003D3060">
        <w:rPr>
          <w:lang w:val="en-US"/>
        </w:rPr>
        <w:tab/>
      </w:r>
      <w:r w:rsidR="00A811FE" w:rsidRPr="003D3060">
        <w:rPr>
          <w:noProof/>
          <w:lang w:val="en-US"/>
        </w:rPr>
        <w:drawing>
          <wp:inline distT="0" distB="0" distL="0" distR="0" wp14:anchorId="1ED11229" wp14:editId="5BDACCDF">
            <wp:extent cx="4254500" cy="1892300"/>
            <wp:effectExtent l="0" t="0" r="0" b="0"/>
            <wp:docPr id="46" name="Bild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254500" cy="1892300"/>
                    </a:xfrm>
                    <a:prstGeom prst="rect">
                      <a:avLst/>
                    </a:prstGeom>
                    <a:noFill/>
                    <a:ln>
                      <a:noFill/>
                    </a:ln>
                  </pic:spPr>
                </pic:pic>
              </a:graphicData>
            </a:graphic>
          </wp:inline>
        </w:drawing>
      </w:r>
    </w:p>
    <w:p w14:paraId="73B7D843" w14:textId="77777777" w:rsidR="00BC6F3A" w:rsidRPr="003D3060" w:rsidRDefault="00026FE6">
      <w:pPr>
        <w:pStyle w:val="Bildunterschrift"/>
        <w:rPr>
          <w:b w:val="0"/>
          <w:lang w:val="en-US"/>
        </w:rPr>
      </w:pPr>
      <w:r w:rsidRPr="003D3060">
        <w:rPr>
          <w:lang w:val="en-US"/>
        </w:rPr>
        <w:t>Figure 43:</w:t>
      </w:r>
      <w:r w:rsidRPr="003D3060">
        <w:rPr>
          <w:b w:val="0"/>
          <w:lang w:val="en-US"/>
        </w:rPr>
        <w:tab/>
        <w:t>INTERLIS supports 2.5-dimensional lines: The Height between two vertexes is always subject to a linear interpolation. If at a given point on the ground a quarter of the distance between C and D has been covered, we assume that at the same time a quarter of the difference in altitude has been conquered.</w:t>
      </w:r>
    </w:p>
    <w:p w14:paraId="6EF076ED" w14:textId="77777777" w:rsidR="00026FE6" w:rsidRPr="003D3060" w:rsidRDefault="00026FE6">
      <w:pPr>
        <w:rPr>
          <w:lang w:val="en-US"/>
        </w:rPr>
      </w:pPr>
      <w:r w:rsidRPr="003D3060">
        <w:rPr>
          <w:lang w:val="en-US"/>
        </w:rPr>
        <w:t>Now shouldn’t we model the course of a ski run with a three-dimensional line type? From a purely technical point of view this would pose no problem, and after all elevation plays an i</w:t>
      </w:r>
      <w:r w:rsidRPr="003D3060">
        <w:rPr>
          <w:lang w:val="en-US"/>
        </w:rPr>
        <w:t>m</w:t>
      </w:r>
      <w:r w:rsidRPr="003D3060">
        <w:rPr>
          <w:lang w:val="en-US"/>
        </w:rPr>
        <w:t>portant part in skiing. On the other hand the altitude of the course is no independent figure: Where the position is known, the height is a logical result of the terrain features. Thus we can calculate the elevation of the course of the ski run from its position and a topographical model. Hence from a conceptual point of view we prefer to do without the information on height when dealing with the course of a ski run.</w:t>
      </w:r>
    </w:p>
    <w:p w14:paraId="1A0F5437" w14:textId="77777777" w:rsidR="00026FE6" w:rsidRPr="003D3060" w:rsidRDefault="00026FE6">
      <w:pPr>
        <w:rPr>
          <w:lang w:val="en-US"/>
        </w:rPr>
      </w:pPr>
      <w:r w:rsidRPr="003D3060">
        <w:rPr>
          <w:lang w:val="en-US"/>
        </w:rPr>
        <w:t>The case may be different for roads and railways because with bridges and tunnels height and terrain height may not be the same. In some cases a degree of precision will be d</w:t>
      </w:r>
      <w:r w:rsidRPr="003D3060">
        <w:rPr>
          <w:lang w:val="en-US"/>
        </w:rPr>
        <w:t>e</w:t>
      </w:r>
      <w:r w:rsidRPr="003D3060">
        <w:rPr>
          <w:lang w:val="en-US"/>
        </w:rPr>
        <w:t>manded for the height that renders a derivation from a topographical model impossible. In certain cases it may make sense to model artificial constructions (with height) independently of the course of a track. In such a case the actual height of the track within the range of artif</w:t>
      </w:r>
      <w:r w:rsidRPr="003D3060">
        <w:rPr>
          <w:lang w:val="en-US"/>
        </w:rPr>
        <w:t>i</w:t>
      </w:r>
      <w:r w:rsidRPr="003D3060">
        <w:rPr>
          <w:lang w:val="en-US"/>
        </w:rPr>
        <w:t>cial constructions would be computed from the model; at other places we would rely on the topographical model.</w:t>
      </w:r>
    </w:p>
    <w:p w14:paraId="591E8E08" w14:textId="77777777" w:rsidR="00026FE6" w:rsidRPr="003D3060" w:rsidRDefault="00026FE6">
      <w:pPr>
        <w:rPr>
          <w:lang w:val="en-US"/>
        </w:rPr>
      </w:pPr>
      <w:r w:rsidRPr="003D3060">
        <w:rPr>
          <w:lang w:val="en-US"/>
        </w:rPr>
        <w:t>With this issue a decisive criteria would be the expenditure for collection and update.</w:t>
      </w:r>
    </w:p>
    <w:p w14:paraId="043BB0C3" w14:textId="77777777" w:rsidR="00FB6864" w:rsidRPr="003D3060" w:rsidRDefault="00DF1055" w:rsidP="00FB6864">
      <w:pPr>
        <w:pStyle w:val="berschrift2"/>
        <w:numPr>
          <w:ilvl w:val="1"/>
          <w:numId w:val="2"/>
        </w:numPr>
        <w:ind w:left="567"/>
        <w:rPr>
          <w:bCs/>
          <w:lang w:val="en-US"/>
        </w:rPr>
      </w:pPr>
      <w:bookmarkStart w:id="101" w:name="_Ref187135259"/>
      <w:bookmarkStart w:id="102" w:name="_Toc223508084"/>
      <w:bookmarkStart w:id="103" w:name="_Toc97342410"/>
      <w:bookmarkStart w:id="104" w:name="_Ref186969591"/>
      <w:bookmarkStart w:id="105" w:name="_Ref187135296"/>
      <w:bookmarkStart w:id="106" w:name="_Toc223508083"/>
      <w:bookmarkStart w:id="107" w:name="_Ref224376296"/>
      <w:bookmarkStart w:id="108" w:name="_Toc236474559"/>
      <w:r w:rsidRPr="003D3060">
        <w:rPr>
          <w:lang w:val="en-US"/>
        </w:rPr>
        <w:t>What way does the wind blow? - Structures</w:t>
      </w:r>
      <w:bookmarkEnd w:id="103"/>
      <w:bookmarkEnd w:id="104"/>
      <w:bookmarkEnd w:id="105"/>
      <w:bookmarkEnd w:id="106"/>
      <w:bookmarkEnd w:id="107"/>
      <w:bookmarkEnd w:id="108"/>
    </w:p>
    <w:p w14:paraId="00F8D2E1" w14:textId="77777777" w:rsidR="00FB6864" w:rsidRPr="003D3060" w:rsidRDefault="004266D2" w:rsidP="00FB6864">
      <w:pPr>
        <w:pStyle w:val="berschrift3"/>
        <w:rPr>
          <w:lang w:val="en-US"/>
        </w:rPr>
      </w:pPr>
      <w:bookmarkStart w:id="109" w:name="_Toc236474560"/>
      <w:bookmarkEnd w:id="101"/>
      <w:bookmarkEnd w:id="102"/>
      <w:r>
        <w:rPr>
          <w:lang w:val="en-US"/>
        </w:rPr>
        <w:t>Multiple p</w:t>
      </w:r>
      <w:r w:rsidR="00DF1055" w:rsidRPr="003D3060">
        <w:rPr>
          <w:lang w:val="en-US"/>
        </w:rPr>
        <w:t>roperties</w:t>
      </w:r>
      <w:bookmarkEnd w:id="109"/>
    </w:p>
    <w:p w14:paraId="64BEB164" w14:textId="77777777" w:rsidR="00FB6864" w:rsidRPr="003D3060" w:rsidRDefault="00DF1055" w:rsidP="00FB6864">
      <w:pPr>
        <w:rPr>
          <w:lang w:val="en-US"/>
        </w:rPr>
      </w:pPr>
      <w:r w:rsidRPr="003D3060">
        <w:rPr>
          <w:lang w:val="en-US"/>
        </w:rPr>
        <w:t>Just before Ilis</w:t>
      </w:r>
      <w:r w:rsidR="00957677">
        <w:rPr>
          <w:lang w:val="en-US"/>
        </w:rPr>
        <w:t xml:space="preserve"> Rock</w:t>
      </w:r>
      <w:r w:rsidRPr="003D3060">
        <w:rPr>
          <w:lang w:val="en-US"/>
        </w:rPr>
        <w:t xml:space="preserve"> travelers on the </w:t>
      </w:r>
      <w:r w:rsidR="00F872CC" w:rsidRPr="003D3060">
        <w:rPr>
          <w:lang w:val="en-US"/>
        </w:rPr>
        <w:t>chair</w:t>
      </w:r>
      <w:r w:rsidR="008275EA">
        <w:rPr>
          <w:lang w:val="en-US"/>
        </w:rPr>
        <w:t xml:space="preserve"> </w:t>
      </w:r>
      <w:r w:rsidR="00F872CC" w:rsidRPr="003D3060">
        <w:rPr>
          <w:lang w:val="en-US"/>
        </w:rPr>
        <w:t>lift</w:t>
      </w:r>
      <w:r w:rsidR="00FB6864" w:rsidRPr="003D3060">
        <w:rPr>
          <w:lang w:val="en-US"/>
        </w:rPr>
        <w:t xml:space="preserve"> </w:t>
      </w:r>
      <w:r w:rsidRPr="003D3060">
        <w:rPr>
          <w:lang w:val="en-US"/>
        </w:rPr>
        <w:t>from</w:t>
      </w:r>
      <w:r w:rsidR="00FB6864" w:rsidRPr="003D3060">
        <w:rPr>
          <w:lang w:val="en-US"/>
        </w:rPr>
        <w:t xml:space="preserve"> </w:t>
      </w:r>
      <w:r w:rsidR="00957677">
        <w:rPr>
          <w:lang w:val="en-US"/>
        </w:rPr>
        <w:t>Ilis Dale</w:t>
      </w:r>
      <w:r w:rsidR="00FB6864" w:rsidRPr="003D3060">
        <w:rPr>
          <w:lang w:val="en-US"/>
        </w:rPr>
        <w:t xml:space="preserve"> </w:t>
      </w:r>
      <w:r w:rsidRPr="003D3060">
        <w:rPr>
          <w:lang w:val="en-US"/>
        </w:rPr>
        <w:t xml:space="preserve">pull their hats tightly over their ears: At this spot the wind tends to </w:t>
      </w:r>
      <w:r w:rsidR="00F872CC" w:rsidRPr="003D3060">
        <w:rPr>
          <w:lang w:val="en-US"/>
        </w:rPr>
        <w:t xml:space="preserve">rip and whistle. </w:t>
      </w:r>
      <w:r w:rsidRPr="003D3060">
        <w:rPr>
          <w:lang w:val="en-US"/>
        </w:rPr>
        <w:t>When it comes to wind</w:t>
      </w:r>
      <w:r w:rsidR="00B74049" w:rsidRPr="003D3060">
        <w:rPr>
          <w:lang w:val="en-US"/>
        </w:rPr>
        <w:t xml:space="preserve">, </w:t>
      </w:r>
      <w:r w:rsidRPr="003D3060">
        <w:rPr>
          <w:lang w:val="en-US"/>
        </w:rPr>
        <w:t>it is not only speed that is decisive</w:t>
      </w:r>
      <w:r w:rsidR="00F872CC" w:rsidRPr="003D3060">
        <w:rPr>
          <w:lang w:val="en-US"/>
        </w:rPr>
        <w:t>,</w:t>
      </w:r>
      <w:r w:rsidRPr="003D3060">
        <w:rPr>
          <w:lang w:val="en-US"/>
        </w:rPr>
        <w:t xml:space="preserve"> but also direction. If</w:t>
      </w:r>
      <w:r w:rsidR="00E71F48" w:rsidRPr="003D3060">
        <w:rPr>
          <w:lang w:val="en-US"/>
        </w:rPr>
        <w:t>,</w:t>
      </w:r>
      <w:r w:rsidRPr="003D3060">
        <w:rPr>
          <w:lang w:val="en-US"/>
        </w:rPr>
        <w:t xml:space="preserve"> </w:t>
      </w:r>
      <w:r w:rsidR="00E71F48" w:rsidRPr="003D3060">
        <w:rPr>
          <w:lang w:val="en-US"/>
        </w:rPr>
        <w:t xml:space="preserve">in a class description, </w:t>
      </w:r>
      <w:r w:rsidRPr="003D3060">
        <w:rPr>
          <w:lang w:val="en-US"/>
        </w:rPr>
        <w:t xml:space="preserve">both these </w:t>
      </w:r>
      <w:r w:rsidR="00F872CC" w:rsidRPr="003D3060">
        <w:rPr>
          <w:lang w:val="en-US"/>
        </w:rPr>
        <w:t>properties</w:t>
      </w:r>
      <w:r w:rsidR="00B74049" w:rsidRPr="003D3060">
        <w:rPr>
          <w:lang w:val="en-US"/>
        </w:rPr>
        <w:t xml:space="preserve"> </w:t>
      </w:r>
      <w:r w:rsidRPr="003D3060">
        <w:rPr>
          <w:lang w:val="en-US"/>
        </w:rPr>
        <w:t>si</w:t>
      </w:r>
      <w:r w:rsidRPr="003D3060">
        <w:rPr>
          <w:lang w:val="en-US"/>
        </w:rPr>
        <w:t>m</w:t>
      </w:r>
      <w:r w:rsidRPr="003D3060">
        <w:rPr>
          <w:lang w:val="en-US"/>
        </w:rPr>
        <w:t>ply appear a</w:t>
      </w:r>
      <w:r w:rsidR="00E71F48" w:rsidRPr="003D3060">
        <w:rPr>
          <w:lang w:val="en-US"/>
        </w:rPr>
        <w:t>long with other attributes, not enough emphasis will be put on this rel</w:t>
      </w:r>
      <w:r w:rsidR="00E71F48" w:rsidRPr="003D3060">
        <w:rPr>
          <w:lang w:val="en-US"/>
        </w:rPr>
        <w:t>e</w:t>
      </w:r>
      <w:r w:rsidR="00E71F48" w:rsidRPr="003D3060">
        <w:rPr>
          <w:lang w:val="en-US"/>
        </w:rPr>
        <w:t>vant fact.</w:t>
      </w:r>
    </w:p>
    <w:p w14:paraId="02A83741" w14:textId="77777777" w:rsidR="00FB6864" w:rsidRPr="003D3060" w:rsidRDefault="00FB6864" w:rsidP="00FB6864">
      <w:pPr>
        <w:pStyle w:val="Beispielcode"/>
        <w:rPr>
          <w:lang w:val="en-US"/>
        </w:rPr>
      </w:pPr>
      <w:r w:rsidRPr="003D3060">
        <w:rPr>
          <w:lang w:val="en-US"/>
        </w:rPr>
        <w:lastRenderedPageBreak/>
        <w:t xml:space="preserve">CLASS </w:t>
      </w:r>
      <w:r w:rsidR="00CD12A6" w:rsidRPr="003D3060">
        <w:rPr>
          <w:lang w:val="en-US"/>
        </w:rPr>
        <w:t>Weather</w:t>
      </w:r>
      <w:r w:rsidRPr="003D3060">
        <w:rPr>
          <w:lang w:val="en-US"/>
        </w:rPr>
        <w:t xml:space="preserve"> =</w:t>
      </w:r>
      <w:r w:rsidRPr="003D3060">
        <w:rPr>
          <w:lang w:val="en-US"/>
        </w:rPr>
        <w:br/>
        <w:t xml:space="preserve">  </w:t>
      </w:r>
      <w:r w:rsidR="00CD12A6" w:rsidRPr="003D3060">
        <w:rPr>
          <w:noProof w:val="0"/>
          <w:lang w:val="en-US"/>
        </w:rPr>
        <w:t>Temperature: MANDATORY -50 .. 50 [oC]</w:t>
      </w:r>
      <w:r w:rsidRPr="003D3060">
        <w:rPr>
          <w:lang w:val="en-US"/>
        </w:rPr>
        <w:t>;</w:t>
      </w:r>
      <w:r w:rsidRPr="003D3060">
        <w:rPr>
          <w:lang w:val="en-US"/>
        </w:rPr>
        <w:br/>
        <w:t xml:space="preserve">  </w:t>
      </w:r>
      <w:r w:rsidR="00615862" w:rsidRPr="003D3060">
        <w:rPr>
          <w:noProof w:val="0"/>
          <w:lang w:val="en-US"/>
        </w:rPr>
        <w:t>WindDirection: MANDATORY (N, NE, E, SE, S, SW, W, NW) CIRCULAR</w:t>
      </w:r>
      <w:r w:rsidRPr="003D3060">
        <w:rPr>
          <w:lang w:val="en-US"/>
        </w:rPr>
        <w:t>;</w:t>
      </w:r>
      <w:r w:rsidRPr="003D3060">
        <w:rPr>
          <w:lang w:val="en-US"/>
        </w:rPr>
        <w:br/>
        <w:t xml:space="preserve">  </w:t>
      </w:r>
      <w:r w:rsidR="00615862" w:rsidRPr="003D3060">
        <w:rPr>
          <w:noProof w:val="0"/>
          <w:lang w:val="en-US"/>
        </w:rPr>
        <w:t>WindSpeed: MANDATORY 0 .. 200 [kmh]</w:t>
      </w:r>
      <w:r w:rsidRPr="003D3060">
        <w:rPr>
          <w:lang w:val="en-US"/>
        </w:rPr>
        <w:t>;</w:t>
      </w:r>
      <w:r w:rsidRPr="003D3060">
        <w:rPr>
          <w:lang w:val="en-US"/>
        </w:rPr>
        <w:br/>
        <w:t xml:space="preserve">END </w:t>
      </w:r>
      <w:r w:rsidR="00615862" w:rsidRPr="003D3060">
        <w:rPr>
          <w:lang w:val="en-US"/>
        </w:rPr>
        <w:t>Weather</w:t>
      </w:r>
      <w:r w:rsidRPr="003D3060">
        <w:rPr>
          <w:lang w:val="en-US"/>
        </w:rPr>
        <w:t>;</w:t>
      </w:r>
    </w:p>
    <w:p w14:paraId="0A5C631A" w14:textId="77777777" w:rsidR="00BC6F3A" w:rsidRPr="003D3060" w:rsidRDefault="00966C31" w:rsidP="00FB6864">
      <w:pPr>
        <w:rPr>
          <w:lang w:val="en-US"/>
        </w:rPr>
      </w:pPr>
      <w:r w:rsidRPr="003D3060">
        <w:rPr>
          <w:lang w:val="en-US"/>
        </w:rPr>
        <w:t>In situations where a specific fact cannot be described by only one value, it makes sense to define a structure combin</w:t>
      </w:r>
      <w:r w:rsidR="00B74049" w:rsidRPr="003D3060">
        <w:rPr>
          <w:lang w:val="en-US"/>
        </w:rPr>
        <w:t>ing</w:t>
      </w:r>
      <w:r w:rsidRPr="003D3060">
        <w:rPr>
          <w:lang w:val="en-US"/>
        </w:rPr>
        <w:t xml:space="preserve"> both characteristics (wind direction, wind speed).</w:t>
      </w:r>
    </w:p>
    <w:p w14:paraId="15528F8D" w14:textId="77777777" w:rsidR="00FB6864" w:rsidRPr="003D3060" w:rsidRDefault="00FB6864" w:rsidP="00FB6864">
      <w:pPr>
        <w:pStyle w:val="Beispielcode"/>
        <w:rPr>
          <w:lang w:val="en-US"/>
        </w:rPr>
      </w:pPr>
      <w:r w:rsidRPr="003D3060">
        <w:rPr>
          <w:lang w:val="en-US"/>
        </w:rPr>
        <w:t xml:space="preserve">STRUCTURE </w:t>
      </w:r>
      <w:r w:rsidR="002518A5" w:rsidRPr="003D3060">
        <w:rPr>
          <w:noProof w:val="0"/>
          <w:lang w:val="en-US"/>
        </w:rPr>
        <w:t xml:space="preserve">IndicationOfWind </w:t>
      </w:r>
      <w:r w:rsidRPr="003D3060">
        <w:rPr>
          <w:lang w:val="en-US"/>
        </w:rPr>
        <w:t>=</w:t>
      </w:r>
      <w:r w:rsidRPr="003D3060">
        <w:rPr>
          <w:lang w:val="en-US"/>
        </w:rPr>
        <w:br/>
        <w:t xml:space="preserve">  </w:t>
      </w:r>
      <w:r w:rsidR="00615862" w:rsidRPr="003D3060">
        <w:rPr>
          <w:noProof w:val="0"/>
          <w:lang w:val="en-US"/>
        </w:rPr>
        <w:t>WindDirection: MANDATORY (N, NE, E, SE, S, SW, W, NW) CIRCULAR</w:t>
      </w:r>
      <w:r w:rsidRPr="003D3060">
        <w:rPr>
          <w:lang w:val="en-US"/>
        </w:rPr>
        <w:t>;</w:t>
      </w:r>
      <w:r w:rsidRPr="003D3060">
        <w:rPr>
          <w:lang w:val="en-US"/>
        </w:rPr>
        <w:br/>
        <w:t xml:space="preserve">  </w:t>
      </w:r>
      <w:r w:rsidR="00615862" w:rsidRPr="003D3060">
        <w:rPr>
          <w:noProof w:val="0"/>
          <w:lang w:val="en-US"/>
        </w:rPr>
        <w:t>WindSpeed: MANDATORY 0 .. 200 [kmh]</w:t>
      </w:r>
      <w:r w:rsidRPr="003D3060">
        <w:rPr>
          <w:lang w:val="en-US"/>
        </w:rPr>
        <w:t>;</w:t>
      </w:r>
      <w:r w:rsidRPr="003D3060">
        <w:rPr>
          <w:lang w:val="en-US"/>
        </w:rPr>
        <w:br/>
        <w:t xml:space="preserve">END </w:t>
      </w:r>
      <w:r w:rsidR="002518A5" w:rsidRPr="003D3060">
        <w:rPr>
          <w:noProof w:val="0"/>
          <w:lang w:val="en-US"/>
        </w:rPr>
        <w:t>IndicationOfWind</w:t>
      </w:r>
      <w:r w:rsidRPr="003D3060">
        <w:rPr>
          <w:lang w:val="en-US"/>
        </w:rPr>
        <w:t>;</w:t>
      </w:r>
    </w:p>
    <w:p w14:paraId="1B59DA0D" w14:textId="77777777" w:rsidR="00FB6864" w:rsidRPr="003D3060" w:rsidRDefault="00966C31" w:rsidP="00FB6864">
      <w:pPr>
        <w:pStyle w:val="Synonyme"/>
        <w:rPr>
          <w:lang w:val="en-US"/>
        </w:rPr>
      </w:pPr>
      <w:r w:rsidRPr="003D3060">
        <w:rPr>
          <w:lang w:val="en-US"/>
        </w:rPr>
        <w:t>Other concepts related to structure are: data type, structured data type, ….</w:t>
      </w:r>
    </w:p>
    <w:p w14:paraId="610ED40A" w14:textId="77777777" w:rsidR="00FB6864" w:rsidRPr="003D3060" w:rsidRDefault="00FB6864" w:rsidP="00FB6864">
      <w:pPr>
        <w:rPr>
          <w:lang w:val="en-US"/>
        </w:rPr>
      </w:pPr>
    </w:p>
    <w:p w14:paraId="10E96561" w14:textId="77777777" w:rsidR="00BC6F3A" w:rsidRPr="003D3060" w:rsidRDefault="00966C31" w:rsidP="00FB6864">
      <w:pPr>
        <w:rPr>
          <w:lang w:val="en-US"/>
        </w:rPr>
      </w:pPr>
      <w:r w:rsidRPr="003D3060">
        <w:rPr>
          <w:lang w:val="en-US"/>
        </w:rPr>
        <w:t>This particular structure can be used whenever we deal with comments on wind.</w:t>
      </w:r>
    </w:p>
    <w:p w14:paraId="64E2FF05" w14:textId="77777777" w:rsidR="00FB6864" w:rsidRPr="003D3060" w:rsidRDefault="00FB6864" w:rsidP="00FB6864">
      <w:pPr>
        <w:pStyle w:val="Beispielcode"/>
        <w:rPr>
          <w:lang w:val="en-US"/>
        </w:rPr>
      </w:pPr>
      <w:r w:rsidRPr="003D3060">
        <w:rPr>
          <w:lang w:val="en-US"/>
        </w:rPr>
        <w:t xml:space="preserve">CLASS </w:t>
      </w:r>
      <w:r w:rsidR="002518A5" w:rsidRPr="003D3060">
        <w:rPr>
          <w:lang w:val="en-US"/>
        </w:rPr>
        <w:t xml:space="preserve">Weather </w:t>
      </w:r>
      <w:r w:rsidRPr="003D3060">
        <w:rPr>
          <w:lang w:val="en-US"/>
        </w:rPr>
        <w:t>=</w:t>
      </w:r>
      <w:r w:rsidRPr="003D3060">
        <w:rPr>
          <w:lang w:val="en-US"/>
        </w:rPr>
        <w:br/>
        <w:t xml:space="preserve">  </w:t>
      </w:r>
      <w:r w:rsidR="002518A5" w:rsidRPr="003D3060">
        <w:rPr>
          <w:noProof w:val="0"/>
          <w:lang w:val="en-US"/>
        </w:rPr>
        <w:t>Temperature: MANDATORY -50 .. 50 [oC]</w:t>
      </w:r>
      <w:r w:rsidRPr="003D3060">
        <w:rPr>
          <w:lang w:val="en-US"/>
        </w:rPr>
        <w:t>;</w:t>
      </w:r>
      <w:r w:rsidRPr="003D3060">
        <w:rPr>
          <w:lang w:val="en-US"/>
        </w:rPr>
        <w:br/>
        <w:t xml:space="preserve">  </w:t>
      </w:r>
      <w:r w:rsidR="002518A5" w:rsidRPr="003D3060">
        <w:rPr>
          <w:noProof w:val="0"/>
          <w:lang w:val="en-US"/>
        </w:rPr>
        <w:t>Wind</w:t>
      </w:r>
      <w:r w:rsidRPr="003D3060">
        <w:rPr>
          <w:lang w:val="en-US"/>
        </w:rPr>
        <w:t xml:space="preserve">: </w:t>
      </w:r>
      <w:r w:rsidR="002518A5" w:rsidRPr="003D3060">
        <w:rPr>
          <w:noProof w:val="0"/>
          <w:lang w:val="en-US"/>
        </w:rPr>
        <w:t>IndicationOfWind</w:t>
      </w:r>
      <w:r w:rsidRPr="003D3060">
        <w:rPr>
          <w:lang w:val="en-US"/>
        </w:rPr>
        <w:t>;</w:t>
      </w:r>
      <w:r w:rsidRPr="003D3060">
        <w:rPr>
          <w:lang w:val="en-US"/>
        </w:rPr>
        <w:br/>
        <w:t xml:space="preserve">END </w:t>
      </w:r>
      <w:r w:rsidR="002518A5" w:rsidRPr="003D3060">
        <w:rPr>
          <w:lang w:val="en-US"/>
        </w:rPr>
        <w:t>Weather</w:t>
      </w:r>
      <w:r w:rsidRPr="003D3060">
        <w:rPr>
          <w:lang w:val="en-US"/>
        </w:rPr>
        <w:t>;</w:t>
      </w:r>
    </w:p>
    <w:p w14:paraId="735E5946" w14:textId="77777777" w:rsidR="00FB6864" w:rsidRPr="003D3060" w:rsidRDefault="00FB6864" w:rsidP="00FB6864">
      <w:pPr>
        <w:pStyle w:val="Beispielcode"/>
        <w:rPr>
          <w:lang w:val="en-US"/>
        </w:rPr>
      </w:pPr>
      <w:r w:rsidRPr="003D3060">
        <w:rPr>
          <w:lang w:val="en-US"/>
        </w:rPr>
        <w:t>CLASS Wind</w:t>
      </w:r>
      <w:r w:rsidR="005D7299" w:rsidRPr="003D3060">
        <w:rPr>
          <w:lang w:val="en-US"/>
        </w:rPr>
        <w:t>Met</w:t>
      </w:r>
      <w:r w:rsidR="00D91BDF">
        <w:rPr>
          <w:lang w:val="en-US"/>
        </w:rPr>
        <w:t>e</w:t>
      </w:r>
      <w:r w:rsidR="005D7299" w:rsidRPr="003D3060">
        <w:rPr>
          <w:lang w:val="en-US"/>
        </w:rPr>
        <w:t>r</w:t>
      </w:r>
      <w:r w:rsidRPr="003D3060">
        <w:rPr>
          <w:lang w:val="en-US"/>
        </w:rPr>
        <w:t xml:space="preserve"> =</w:t>
      </w:r>
      <w:r w:rsidRPr="003D3060">
        <w:rPr>
          <w:lang w:val="en-US"/>
        </w:rPr>
        <w:br/>
        <w:t xml:space="preserve">  </w:t>
      </w:r>
      <w:r w:rsidR="005D7299" w:rsidRPr="003D3060">
        <w:rPr>
          <w:lang w:val="en-US"/>
        </w:rPr>
        <w:t>Position</w:t>
      </w:r>
      <w:r w:rsidRPr="003D3060">
        <w:rPr>
          <w:lang w:val="en-US"/>
        </w:rPr>
        <w:t xml:space="preserve">: MANDATORY </w:t>
      </w:r>
      <w:r w:rsidR="005D7299" w:rsidRPr="003D3060">
        <w:rPr>
          <w:lang w:val="en-US"/>
        </w:rPr>
        <w:t>NationalC</w:t>
      </w:r>
      <w:r w:rsidRPr="003D3060">
        <w:rPr>
          <w:lang w:val="en-US"/>
        </w:rPr>
        <w:t>oord;</w:t>
      </w:r>
      <w:r w:rsidRPr="003D3060">
        <w:rPr>
          <w:lang w:val="en-US"/>
        </w:rPr>
        <w:br/>
        <w:t xml:space="preserve">  Wind: </w:t>
      </w:r>
      <w:r w:rsidR="005D7299" w:rsidRPr="003D3060">
        <w:rPr>
          <w:lang w:val="en-US"/>
        </w:rPr>
        <w:t>Indication</w:t>
      </w:r>
      <w:r w:rsidR="00D91BDF">
        <w:rPr>
          <w:lang w:val="en-US"/>
        </w:rPr>
        <w:t>OfWind</w:t>
      </w:r>
      <w:r w:rsidRPr="003D3060">
        <w:rPr>
          <w:lang w:val="en-US"/>
        </w:rPr>
        <w:t>;</w:t>
      </w:r>
      <w:r w:rsidRPr="003D3060">
        <w:rPr>
          <w:lang w:val="en-US"/>
        </w:rPr>
        <w:br/>
        <w:t>END Wind</w:t>
      </w:r>
      <w:r w:rsidR="005D7299" w:rsidRPr="003D3060">
        <w:rPr>
          <w:lang w:val="en-US"/>
        </w:rPr>
        <w:t>Met</w:t>
      </w:r>
      <w:r w:rsidR="00D91BDF">
        <w:rPr>
          <w:lang w:val="en-US"/>
        </w:rPr>
        <w:t>e</w:t>
      </w:r>
      <w:r w:rsidR="005D7299" w:rsidRPr="003D3060">
        <w:rPr>
          <w:lang w:val="en-US"/>
        </w:rPr>
        <w:t>r</w:t>
      </w:r>
      <w:r w:rsidRPr="003D3060">
        <w:rPr>
          <w:lang w:val="en-US"/>
        </w:rPr>
        <w:t>;</w:t>
      </w:r>
    </w:p>
    <w:p w14:paraId="0593D94E" w14:textId="77777777" w:rsidR="00FB6864" w:rsidRPr="003D3060" w:rsidRDefault="00B07B3F" w:rsidP="00FB6864">
      <w:pPr>
        <w:pStyle w:val="berschrift3"/>
        <w:rPr>
          <w:lang w:val="en-US"/>
        </w:rPr>
      </w:pPr>
      <w:bookmarkStart w:id="110" w:name="_Toc223508085"/>
      <w:bookmarkStart w:id="111" w:name="_Toc236474561"/>
      <w:r w:rsidRPr="003D3060">
        <w:rPr>
          <w:lang w:val="en-US"/>
        </w:rPr>
        <w:t xml:space="preserve">Several </w:t>
      </w:r>
      <w:r w:rsidR="004266D2">
        <w:rPr>
          <w:lang w:val="en-US"/>
        </w:rPr>
        <w:t>e</w:t>
      </w:r>
      <w:r w:rsidRPr="003D3060">
        <w:rPr>
          <w:lang w:val="en-US"/>
        </w:rPr>
        <w:t xml:space="preserve">lements of </w:t>
      </w:r>
      <w:r w:rsidR="004266D2">
        <w:rPr>
          <w:lang w:val="en-US"/>
        </w:rPr>
        <w:t>s</w:t>
      </w:r>
      <w:r w:rsidRPr="003D3060">
        <w:rPr>
          <w:lang w:val="en-US"/>
        </w:rPr>
        <w:t>tructure</w:t>
      </w:r>
      <w:bookmarkEnd w:id="110"/>
      <w:bookmarkEnd w:id="111"/>
    </w:p>
    <w:p w14:paraId="14043704" w14:textId="77777777" w:rsidR="00BC6F3A" w:rsidRPr="003D3060" w:rsidRDefault="00B07B3F" w:rsidP="00FB6864">
      <w:pPr>
        <w:rPr>
          <w:lang w:val="en-US"/>
        </w:rPr>
      </w:pPr>
      <w:r w:rsidRPr="003D3060">
        <w:rPr>
          <w:lang w:val="en-US"/>
        </w:rPr>
        <w:t>The wind</w:t>
      </w:r>
      <w:r w:rsidR="00B74049" w:rsidRPr="003D3060">
        <w:rPr>
          <w:lang w:val="en-US"/>
        </w:rPr>
        <w:t>-</w:t>
      </w:r>
      <w:r w:rsidR="00D91BDF">
        <w:rPr>
          <w:lang w:val="en-US"/>
        </w:rPr>
        <w:t xml:space="preserve">meter </w:t>
      </w:r>
      <w:r w:rsidRPr="003D3060">
        <w:rPr>
          <w:lang w:val="en-US"/>
        </w:rPr>
        <w:t>stationed at</w:t>
      </w:r>
      <w:r w:rsidR="00FB6864" w:rsidRPr="003D3060">
        <w:rPr>
          <w:lang w:val="en-US"/>
        </w:rPr>
        <w:t xml:space="preserve"> </w:t>
      </w:r>
      <w:r w:rsidR="00D91BDF" w:rsidRPr="003D3060">
        <w:rPr>
          <w:lang w:val="en-US"/>
        </w:rPr>
        <w:t>Ilis</w:t>
      </w:r>
      <w:r w:rsidR="00D91BDF">
        <w:rPr>
          <w:lang w:val="en-US"/>
        </w:rPr>
        <w:t xml:space="preserve"> Rock</w:t>
      </w:r>
      <w:r w:rsidR="00D91BDF" w:rsidRPr="003D3060">
        <w:rPr>
          <w:lang w:val="en-US"/>
        </w:rPr>
        <w:t xml:space="preserve"> </w:t>
      </w:r>
      <w:r w:rsidRPr="003D3060">
        <w:rPr>
          <w:lang w:val="en-US"/>
        </w:rPr>
        <w:t>is more special yet: It does not only display the current value, but also six values recorded</w:t>
      </w:r>
      <w:r w:rsidR="00B74049" w:rsidRPr="003D3060">
        <w:rPr>
          <w:lang w:val="en-US"/>
        </w:rPr>
        <w:t xml:space="preserve"> previously</w:t>
      </w:r>
      <w:r w:rsidRPr="003D3060">
        <w:rPr>
          <w:lang w:val="en-US"/>
        </w:rPr>
        <w:t>. While this of course does not warm your ears, it is still quite astonishing to note how swiftly conditions can change.</w:t>
      </w:r>
    </w:p>
    <w:p w14:paraId="00BF5858" w14:textId="77777777" w:rsidR="00FB6864" w:rsidRPr="003D3060" w:rsidRDefault="00FB6864" w:rsidP="00FB6864">
      <w:pPr>
        <w:pStyle w:val="Beispielcode"/>
        <w:rPr>
          <w:lang w:val="en-US"/>
        </w:rPr>
      </w:pPr>
      <w:r w:rsidRPr="003D3060">
        <w:rPr>
          <w:lang w:val="en-US"/>
        </w:rPr>
        <w:t>CLASS Wind</w:t>
      </w:r>
      <w:r w:rsidR="00D91BDF">
        <w:rPr>
          <w:lang w:val="en-US"/>
        </w:rPr>
        <w:t>Meter</w:t>
      </w:r>
      <w:r w:rsidRPr="003D3060">
        <w:rPr>
          <w:lang w:val="en-US"/>
        </w:rPr>
        <w:t xml:space="preserve"> =</w:t>
      </w:r>
      <w:r w:rsidRPr="003D3060">
        <w:rPr>
          <w:lang w:val="en-US"/>
        </w:rPr>
        <w:br/>
        <w:t xml:space="preserve">  </w:t>
      </w:r>
      <w:r w:rsidR="00B07B3F" w:rsidRPr="003D3060">
        <w:rPr>
          <w:lang w:val="en-US"/>
        </w:rPr>
        <w:t>Position</w:t>
      </w:r>
      <w:r w:rsidRPr="003D3060">
        <w:rPr>
          <w:lang w:val="en-US"/>
        </w:rPr>
        <w:t xml:space="preserve">: MANDATORY </w:t>
      </w:r>
      <w:r w:rsidR="00B07B3F" w:rsidRPr="003D3060">
        <w:rPr>
          <w:lang w:val="en-US"/>
        </w:rPr>
        <w:t>NationalC</w:t>
      </w:r>
      <w:r w:rsidRPr="003D3060">
        <w:rPr>
          <w:lang w:val="en-US"/>
        </w:rPr>
        <w:t>oord;</w:t>
      </w:r>
      <w:r w:rsidRPr="003D3060">
        <w:rPr>
          <w:lang w:val="en-US"/>
        </w:rPr>
        <w:br/>
        <w:t xml:space="preserve">  Wind: LIST {6} OF </w:t>
      </w:r>
      <w:r w:rsidR="00B07B3F" w:rsidRPr="003D3060">
        <w:rPr>
          <w:lang w:val="en-US"/>
        </w:rPr>
        <w:t>Indication</w:t>
      </w:r>
      <w:r w:rsidR="00D91BDF">
        <w:rPr>
          <w:lang w:val="en-US"/>
        </w:rPr>
        <w:t>OfWind</w:t>
      </w:r>
      <w:r w:rsidRPr="003D3060">
        <w:rPr>
          <w:lang w:val="en-US"/>
        </w:rPr>
        <w:t>;</w:t>
      </w:r>
      <w:r w:rsidRPr="003D3060">
        <w:rPr>
          <w:lang w:val="en-US"/>
        </w:rPr>
        <w:br/>
        <w:t>END Wind</w:t>
      </w:r>
      <w:r w:rsidR="00D91BDF">
        <w:rPr>
          <w:lang w:val="en-US"/>
        </w:rPr>
        <w:t>Meter</w:t>
      </w:r>
      <w:r w:rsidRPr="003D3060">
        <w:rPr>
          <w:lang w:val="en-US"/>
        </w:rPr>
        <w:t>;</w:t>
      </w:r>
    </w:p>
    <w:p w14:paraId="47ACCACF" w14:textId="77777777" w:rsidR="00BC6F3A" w:rsidRPr="003D3060" w:rsidRDefault="000532FA" w:rsidP="00FB6864">
      <w:pPr>
        <w:rPr>
          <w:lang w:val="en-US"/>
        </w:rPr>
      </w:pPr>
      <w:r w:rsidRPr="003D3060">
        <w:rPr>
          <w:lang w:val="en-US"/>
        </w:rPr>
        <w:t>Therefore the attribute wind comprises six elements (six values each with speed and dire</w:t>
      </w:r>
      <w:r w:rsidRPr="003D3060">
        <w:rPr>
          <w:lang w:val="en-US"/>
        </w:rPr>
        <w:t>c</w:t>
      </w:r>
      <w:r w:rsidRPr="003D3060">
        <w:rPr>
          <w:lang w:val="en-US"/>
        </w:rPr>
        <w:t xml:space="preserve">tion). LIST Of states that their order is relevant (e.g. </w:t>
      </w:r>
      <w:r w:rsidR="00B74049" w:rsidRPr="003D3060">
        <w:rPr>
          <w:lang w:val="en-US"/>
        </w:rPr>
        <w:t xml:space="preserve">the </w:t>
      </w:r>
      <w:r w:rsidRPr="003D3060">
        <w:rPr>
          <w:lang w:val="en-US"/>
        </w:rPr>
        <w:t>most recent value comes first). If the order were not relevant, thi</w:t>
      </w:r>
      <w:r w:rsidR="00926543" w:rsidRPr="003D3060">
        <w:rPr>
          <w:lang w:val="en-US"/>
        </w:rPr>
        <w:t>s would be indicated by BAG OF. As with relationships there is a possibility to indicate the minimum and maximum number of elements.</w:t>
      </w:r>
    </w:p>
    <w:p w14:paraId="4AED52CC" w14:textId="77777777" w:rsidR="009F435C" w:rsidRPr="003D3060" w:rsidRDefault="009F435C" w:rsidP="009F435C">
      <w:pPr>
        <w:pStyle w:val="berschrift3"/>
        <w:rPr>
          <w:lang w:val="en-US"/>
        </w:rPr>
      </w:pPr>
      <w:bookmarkStart w:id="112" w:name="_Toc236474562"/>
      <w:r w:rsidRPr="003D3060">
        <w:rPr>
          <w:lang w:val="en-US"/>
        </w:rPr>
        <w:t>Structures and classes</w:t>
      </w:r>
      <w:bookmarkEnd w:id="112"/>
    </w:p>
    <w:p w14:paraId="0D8E3B1F" w14:textId="77777777" w:rsidR="009F435C" w:rsidRPr="003D3060" w:rsidRDefault="007061A0" w:rsidP="009F435C">
      <w:pPr>
        <w:rPr>
          <w:lang w:val="en-US"/>
        </w:rPr>
      </w:pPr>
      <w:r w:rsidRPr="003D3060">
        <w:rPr>
          <w:lang w:val="en-US"/>
        </w:rPr>
        <w:fldChar w:fldCharType="begin"/>
      </w:r>
      <w:r w:rsidRPr="003D3060">
        <w:rPr>
          <w:lang w:val="en-US"/>
        </w:rPr>
        <w:instrText xml:space="preserve"> XE "</w:instrText>
      </w:r>
      <w:r>
        <w:rPr>
          <w:lang w:val="en-US"/>
        </w:rPr>
        <w:instrText>Inheritance</w:instrText>
      </w:r>
      <w:r w:rsidRPr="003D3060">
        <w:rPr>
          <w:lang w:val="en-US"/>
        </w:rPr>
        <w:instrText>:</w:instrText>
      </w:r>
      <w:r>
        <w:rPr>
          <w:lang w:val="en-US"/>
        </w:rPr>
        <w:instrText>of</w:instrText>
      </w:r>
      <w:r w:rsidRPr="003D3060">
        <w:rPr>
          <w:lang w:val="en-US"/>
        </w:rPr>
        <w:instrText xml:space="preserve"> </w:instrText>
      </w:r>
      <w:r>
        <w:rPr>
          <w:lang w:val="en-US"/>
        </w:rPr>
        <w:instrText>structures</w:instrText>
      </w:r>
      <w:r w:rsidRPr="003D3060">
        <w:rPr>
          <w:lang w:val="en-US"/>
        </w:rPr>
        <w:instrText xml:space="preserve">" </w:instrText>
      </w:r>
      <w:r w:rsidRPr="003D3060">
        <w:rPr>
          <w:lang w:val="en-US"/>
        </w:rPr>
        <w:fldChar w:fldCharType="end"/>
      </w:r>
      <w:r w:rsidRPr="003D3060">
        <w:rPr>
          <w:lang w:val="en-US"/>
        </w:rPr>
        <w:fldChar w:fldCharType="begin"/>
      </w:r>
      <w:r w:rsidRPr="003D3060">
        <w:rPr>
          <w:lang w:val="en-US"/>
        </w:rPr>
        <w:instrText xml:space="preserve"> XE "</w:instrText>
      </w:r>
      <w:r>
        <w:rPr>
          <w:lang w:val="en-US"/>
        </w:rPr>
        <w:instrText>Structure</w:instrText>
      </w:r>
      <w:r w:rsidRPr="003D3060">
        <w:rPr>
          <w:lang w:val="en-US"/>
        </w:rPr>
        <w:instrText>:</w:instrText>
      </w:r>
      <w:r>
        <w:rPr>
          <w:lang w:val="en-US"/>
        </w:rPr>
        <w:instrText>a</w:instrText>
      </w:r>
      <w:r w:rsidRPr="003D3060">
        <w:rPr>
          <w:lang w:val="en-US"/>
        </w:rPr>
        <w:instrText xml:space="preserve">nd </w:instrText>
      </w:r>
      <w:r>
        <w:rPr>
          <w:lang w:val="en-US"/>
        </w:rPr>
        <w:instrText>inheritance</w:instrText>
      </w:r>
      <w:r w:rsidRPr="003D3060">
        <w:rPr>
          <w:lang w:val="en-US"/>
        </w:rPr>
        <w:instrText xml:space="preserve">" </w:instrText>
      </w:r>
      <w:r w:rsidRPr="003D3060">
        <w:rPr>
          <w:lang w:val="en-US"/>
        </w:rPr>
        <w:fldChar w:fldCharType="end"/>
      </w:r>
      <w:r w:rsidR="00926543" w:rsidRPr="003D3060">
        <w:rPr>
          <w:lang w:val="en-US"/>
        </w:rPr>
        <w:t>From a formal point of view stru</w:t>
      </w:r>
      <w:r w:rsidR="00926543" w:rsidRPr="003D3060">
        <w:rPr>
          <w:lang w:val="en-US"/>
        </w:rPr>
        <w:t>c</w:t>
      </w:r>
      <w:r w:rsidR="00926543" w:rsidRPr="003D3060">
        <w:rPr>
          <w:lang w:val="en-US"/>
        </w:rPr>
        <w:t>tures and (obj</w:t>
      </w:r>
      <w:r w:rsidR="00F872CC" w:rsidRPr="003D3060">
        <w:rPr>
          <w:lang w:val="en-US"/>
        </w:rPr>
        <w:t xml:space="preserve">ect) classes are quite similar, however with regard to </w:t>
      </w:r>
      <w:r w:rsidR="00074DBE" w:rsidRPr="003D3060">
        <w:rPr>
          <w:lang w:val="en-US"/>
        </w:rPr>
        <w:t>their</w:t>
      </w:r>
      <w:r w:rsidR="00B74049" w:rsidRPr="003D3060">
        <w:rPr>
          <w:lang w:val="en-US"/>
        </w:rPr>
        <w:t xml:space="preserve"> </w:t>
      </w:r>
      <w:r w:rsidR="00F872CC" w:rsidRPr="003D3060">
        <w:rPr>
          <w:lang w:val="en-US"/>
        </w:rPr>
        <w:t xml:space="preserve">content </w:t>
      </w:r>
      <w:r w:rsidR="00074DBE" w:rsidRPr="003D3060">
        <w:rPr>
          <w:lang w:val="en-US"/>
        </w:rPr>
        <w:t xml:space="preserve">there are considerable differences. </w:t>
      </w:r>
      <w:r w:rsidR="00926543" w:rsidRPr="003D3060">
        <w:rPr>
          <w:lang w:val="en-US"/>
        </w:rPr>
        <w:t>A class (railway compa</w:t>
      </w:r>
      <w:r w:rsidR="00B74049" w:rsidRPr="003D3060">
        <w:rPr>
          <w:lang w:val="en-US"/>
        </w:rPr>
        <w:t>ny, wind-</w:t>
      </w:r>
      <w:r w:rsidR="00D91BDF">
        <w:rPr>
          <w:lang w:val="en-US"/>
        </w:rPr>
        <w:t>meter</w:t>
      </w:r>
      <w:r w:rsidR="00926543" w:rsidRPr="003D3060">
        <w:rPr>
          <w:lang w:val="en-US"/>
        </w:rPr>
        <w:t>) describes how o</w:t>
      </w:r>
      <w:r w:rsidR="00926543" w:rsidRPr="003D3060">
        <w:rPr>
          <w:lang w:val="en-US"/>
        </w:rPr>
        <w:t>b</w:t>
      </w:r>
      <w:r w:rsidR="00926543" w:rsidRPr="003D3060">
        <w:rPr>
          <w:lang w:val="en-US"/>
        </w:rPr>
        <w:t xml:space="preserve">jects are formed, organized. A structure describes more complex characteristics such as indication of wind. Hence a structure serves the same </w:t>
      </w:r>
      <w:r w:rsidR="00604E8F" w:rsidRPr="003D3060">
        <w:rPr>
          <w:lang w:val="en-US"/>
        </w:rPr>
        <w:t xml:space="preserve">goal </w:t>
      </w:r>
      <w:r w:rsidR="00926543" w:rsidRPr="003D3060">
        <w:rPr>
          <w:lang w:val="en-US"/>
        </w:rPr>
        <w:t>as a d</w:t>
      </w:r>
      <w:r w:rsidR="00926543" w:rsidRPr="003D3060">
        <w:rPr>
          <w:lang w:val="en-US"/>
        </w:rPr>
        <w:t>o</w:t>
      </w:r>
      <w:r w:rsidR="00926543" w:rsidRPr="003D3060">
        <w:rPr>
          <w:lang w:val="en-US"/>
        </w:rPr>
        <w:t>main</w:t>
      </w:r>
      <w:r w:rsidR="00B74049" w:rsidRPr="003D3060">
        <w:rPr>
          <w:lang w:val="en-US"/>
        </w:rPr>
        <w:t xml:space="preserve">, </w:t>
      </w:r>
      <w:r w:rsidR="00926543" w:rsidRPr="003D3060">
        <w:rPr>
          <w:lang w:val="en-US"/>
        </w:rPr>
        <w:t xml:space="preserve">it describes the </w:t>
      </w:r>
      <w:r w:rsidRPr="003D3060">
        <w:rPr>
          <w:lang w:val="en-US"/>
        </w:rPr>
        <w:t>organization</w:t>
      </w:r>
      <w:r w:rsidR="00926543" w:rsidRPr="003D3060">
        <w:rPr>
          <w:lang w:val="en-US"/>
        </w:rPr>
        <w:t xml:space="preserve"> of an attribute</w:t>
      </w:r>
      <w:r w:rsidR="00B74049" w:rsidRPr="003D3060">
        <w:rPr>
          <w:lang w:val="en-US"/>
        </w:rPr>
        <w:t xml:space="preserve">. </w:t>
      </w:r>
      <w:r w:rsidR="00926543" w:rsidRPr="003D3060">
        <w:rPr>
          <w:lang w:val="en-US"/>
        </w:rPr>
        <w:t>Sometimes a structure only becomes ne</w:t>
      </w:r>
      <w:r w:rsidR="00926543" w:rsidRPr="003D3060">
        <w:rPr>
          <w:lang w:val="en-US"/>
        </w:rPr>
        <w:t>c</w:t>
      </w:r>
      <w:r w:rsidR="00926543" w:rsidRPr="003D3060">
        <w:rPr>
          <w:lang w:val="en-US"/>
        </w:rPr>
        <w:t>essary</w:t>
      </w:r>
      <w:r w:rsidR="00B74049" w:rsidRPr="003D3060">
        <w:rPr>
          <w:lang w:val="en-US"/>
        </w:rPr>
        <w:t>,</w:t>
      </w:r>
      <w:r w:rsidR="00926543" w:rsidRPr="003D3060">
        <w:rPr>
          <w:lang w:val="en-US"/>
        </w:rPr>
        <w:t xml:space="preserve"> if a ch</w:t>
      </w:r>
      <w:r w:rsidR="00604E8F" w:rsidRPr="003D3060">
        <w:rPr>
          <w:lang w:val="en-US"/>
        </w:rPr>
        <w:t>a</w:t>
      </w:r>
      <w:r w:rsidR="00926543" w:rsidRPr="003D3060">
        <w:rPr>
          <w:lang w:val="en-US"/>
        </w:rPr>
        <w:t xml:space="preserve">racteristic must be </w:t>
      </w:r>
      <w:r w:rsidR="00604E8F" w:rsidRPr="003D3060">
        <w:rPr>
          <w:lang w:val="en-US"/>
        </w:rPr>
        <w:t>described more in detail</w:t>
      </w:r>
      <w:r w:rsidR="00B74049" w:rsidRPr="003D3060">
        <w:rPr>
          <w:lang w:val="en-US"/>
        </w:rPr>
        <w:t>;</w:t>
      </w:r>
      <w:r w:rsidR="00604E8F" w:rsidRPr="003D3060">
        <w:rPr>
          <w:lang w:val="en-US"/>
        </w:rPr>
        <w:t xml:space="preserve"> for simple descriptions indicating a domain is sufficient</w:t>
      </w:r>
      <w:r w:rsidR="00926543" w:rsidRPr="003D3060">
        <w:rPr>
          <w:lang w:val="en-US"/>
        </w:rPr>
        <w:t xml:space="preserve"> </w:t>
      </w:r>
      <w:r w:rsidR="00B74049" w:rsidRPr="003D3060">
        <w:rPr>
          <w:lang w:val="en-US"/>
        </w:rPr>
        <w:t>(</w:t>
      </w:r>
      <w:r w:rsidR="00604E8F" w:rsidRPr="003D3060">
        <w:rPr>
          <w:lang w:val="en-US"/>
        </w:rPr>
        <w:t xml:space="preserve">cf. </w:t>
      </w:r>
      <w:r w:rsidR="00135315">
        <w:rPr>
          <w:lang w:val="en-US"/>
        </w:rPr>
        <w:t>par</w:t>
      </w:r>
      <w:r w:rsidR="00135315">
        <w:rPr>
          <w:lang w:val="en-US"/>
        </w:rPr>
        <w:t>a</w:t>
      </w:r>
      <w:r w:rsidR="00135315">
        <w:rPr>
          <w:lang w:val="en-US"/>
        </w:rPr>
        <w:t>graph</w:t>
      </w:r>
      <w:r w:rsidR="00604E8F" w:rsidRPr="003D3060">
        <w:rPr>
          <w:lang w:val="en-US"/>
        </w:rPr>
        <w:t xml:space="preserve"> </w:t>
      </w:r>
      <w:r w:rsidR="009F435C" w:rsidRPr="003D3060">
        <w:rPr>
          <w:lang w:val="en-US"/>
        </w:rPr>
        <w:fldChar w:fldCharType="begin"/>
      </w:r>
      <w:r w:rsidR="009F435C" w:rsidRPr="003D3060">
        <w:rPr>
          <w:lang w:val="en-US"/>
        </w:rPr>
        <w:instrText xml:space="preserve"> REF _Ref20648624 \r \h </w:instrText>
      </w:r>
      <w:r w:rsidR="009F435C" w:rsidRPr="003D3060">
        <w:rPr>
          <w:lang w:val="en-US"/>
        </w:rPr>
      </w:r>
      <w:r w:rsidR="009F435C" w:rsidRPr="003D3060">
        <w:rPr>
          <w:lang w:val="en-US"/>
        </w:rPr>
        <w:fldChar w:fldCharType="separate"/>
      </w:r>
      <w:r w:rsidR="005309C2">
        <w:rPr>
          <w:lang w:val="en-US"/>
        </w:rPr>
        <w:t>6.12</w:t>
      </w:r>
      <w:r w:rsidR="009F435C" w:rsidRPr="003D3060">
        <w:rPr>
          <w:lang w:val="en-US"/>
        </w:rPr>
        <w:fldChar w:fldCharType="end"/>
      </w:r>
      <w:r w:rsidR="00B74049" w:rsidRPr="003D3060">
        <w:rPr>
          <w:lang w:val="en-US"/>
        </w:rPr>
        <w:t>).</w:t>
      </w:r>
    </w:p>
    <w:p w14:paraId="247ED407" w14:textId="77777777" w:rsidR="009F435C" w:rsidRPr="003D3060" w:rsidRDefault="00604E8F" w:rsidP="009F435C">
      <w:pPr>
        <w:rPr>
          <w:lang w:val="en-US"/>
        </w:rPr>
      </w:pPr>
      <w:r w:rsidRPr="003D3060">
        <w:rPr>
          <w:lang w:val="en-US"/>
        </w:rPr>
        <w:lastRenderedPageBreak/>
        <w:t>Instances of classes are object</w:t>
      </w:r>
      <w:r w:rsidR="00074DBE" w:rsidRPr="003D3060">
        <w:rPr>
          <w:lang w:val="en-US"/>
        </w:rPr>
        <w:t>s in their own right</w:t>
      </w:r>
      <w:r w:rsidRPr="003D3060">
        <w:rPr>
          <w:lang w:val="en-US"/>
        </w:rPr>
        <w:t xml:space="preserve"> </w:t>
      </w:r>
      <w:r w:rsidR="009F435C" w:rsidRPr="003D3060">
        <w:rPr>
          <w:lang w:val="en-US"/>
        </w:rPr>
        <w:t>(</w:t>
      </w:r>
      <w:r w:rsidR="00687385">
        <w:rPr>
          <w:lang w:val="en-US"/>
        </w:rPr>
        <w:t>Mount Ilis Alpine T</w:t>
      </w:r>
      <w:r w:rsidR="00074DBE" w:rsidRPr="003D3060">
        <w:rPr>
          <w:lang w:val="en-US"/>
        </w:rPr>
        <w:t>ransports</w:t>
      </w:r>
      <w:r w:rsidR="00B74049" w:rsidRPr="003D3060">
        <w:rPr>
          <w:lang w:val="en-US"/>
        </w:rPr>
        <w:t xml:space="preserve">, </w:t>
      </w:r>
      <w:r w:rsidR="00074DBE" w:rsidRPr="003D3060">
        <w:rPr>
          <w:lang w:val="en-US"/>
        </w:rPr>
        <w:t>wind</w:t>
      </w:r>
      <w:r w:rsidR="00B74049" w:rsidRPr="003D3060">
        <w:rPr>
          <w:lang w:val="en-US"/>
        </w:rPr>
        <w:t>-</w:t>
      </w:r>
      <w:r w:rsidR="00D91BDF">
        <w:rPr>
          <w:lang w:val="en-US"/>
        </w:rPr>
        <w:t>meter</w:t>
      </w:r>
      <w:r w:rsidR="00074DBE" w:rsidRPr="003D3060">
        <w:rPr>
          <w:lang w:val="en-US"/>
        </w:rPr>
        <w:t xml:space="preserve"> at</w:t>
      </w:r>
      <w:r w:rsidR="009F435C" w:rsidRPr="003D3060">
        <w:rPr>
          <w:lang w:val="en-US"/>
        </w:rPr>
        <w:t xml:space="preserve"> </w:t>
      </w:r>
      <w:r w:rsidR="007061A0">
        <w:rPr>
          <w:lang w:val="en-US"/>
        </w:rPr>
        <w:t>Ilis Rock</w:t>
      </w:r>
      <w:r w:rsidR="009F435C" w:rsidRPr="003D3060">
        <w:rPr>
          <w:lang w:val="en-US"/>
        </w:rPr>
        <w:t xml:space="preserve">). </w:t>
      </w:r>
      <w:r w:rsidRPr="003D3060">
        <w:rPr>
          <w:lang w:val="en-US"/>
        </w:rPr>
        <w:t>The instances of structures are structure elements (wind with a speed of 180km/h</w:t>
      </w:r>
      <w:r w:rsidR="00B74049" w:rsidRPr="003D3060">
        <w:rPr>
          <w:lang w:val="en-US"/>
        </w:rPr>
        <w:t>,</w:t>
      </w:r>
      <w:r w:rsidRPr="003D3060">
        <w:rPr>
          <w:lang w:val="en-US"/>
        </w:rPr>
        <w:t xml:space="preserve"> blowing f</w:t>
      </w:r>
      <w:r w:rsidR="008A2153" w:rsidRPr="003D3060">
        <w:rPr>
          <w:lang w:val="en-US"/>
        </w:rPr>
        <w:t>rom a north-easterly direction). The value of a structure attribute can comprise exactly one structure el</w:t>
      </w:r>
      <w:r w:rsidR="008A2153" w:rsidRPr="003D3060">
        <w:rPr>
          <w:lang w:val="en-US"/>
        </w:rPr>
        <w:t>e</w:t>
      </w:r>
      <w:r w:rsidR="008A2153" w:rsidRPr="003D3060">
        <w:rPr>
          <w:lang w:val="en-US"/>
        </w:rPr>
        <w:t>ment or a set of structure elements (BAG OF, LIST OF).</w:t>
      </w:r>
    </w:p>
    <w:p w14:paraId="3098DA20" w14:textId="77777777" w:rsidR="00BC6F3A" w:rsidRPr="00383371" w:rsidRDefault="00A811FE" w:rsidP="009F435C">
      <w:pPr>
        <w:pStyle w:val="WW-Blocktext"/>
        <w:rPr>
          <w:lang w:val="en-US"/>
        </w:rPr>
      </w:pPr>
      <w:r w:rsidRPr="003D3060">
        <w:rPr>
          <w:noProof/>
          <w:lang w:val="en-US"/>
        </w:rPr>
        <w:drawing>
          <wp:anchor distT="0" distB="0" distL="114300" distR="114300" simplePos="0" relativeHeight="251721728" behindDoc="0" locked="0" layoutInCell="0" allowOverlap="1" wp14:anchorId="3A1840CC" wp14:editId="16FF5133">
            <wp:simplePos x="0" y="0"/>
            <wp:positionH relativeFrom="column">
              <wp:posOffset>180340</wp:posOffset>
            </wp:positionH>
            <wp:positionV relativeFrom="paragraph">
              <wp:posOffset>71755</wp:posOffset>
            </wp:positionV>
            <wp:extent cx="86360" cy="160655"/>
            <wp:effectExtent l="0" t="0" r="0" b="0"/>
            <wp:wrapNone/>
            <wp:docPr id="277" name="Bild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7"/>
                    <pic:cNvPicPr>
                      <a:picLocks/>
                    </pic:cNvPicPr>
                  </pic:nvPicPr>
                  <pic:blipFill>
                    <a:blip r:embed="rId57"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DBE" w:rsidRPr="003D3060">
        <w:rPr>
          <w:lang w:val="en-US"/>
        </w:rPr>
        <w:t>While f</w:t>
      </w:r>
      <w:r w:rsidR="008A2153" w:rsidRPr="003D3060">
        <w:rPr>
          <w:lang w:val="en-US"/>
        </w:rPr>
        <w:t xml:space="preserve">ormally a </w:t>
      </w:r>
      <w:r w:rsidR="008A2153" w:rsidRPr="003D3060">
        <w:rPr>
          <w:b/>
          <w:lang w:val="en-US"/>
        </w:rPr>
        <w:t>structure</w:t>
      </w:r>
      <w:r w:rsidR="008A2153" w:rsidRPr="003D3060">
        <w:rPr>
          <w:lang w:val="en-US"/>
        </w:rPr>
        <w:t xml:space="preserve"> closely resembles an object class, </w:t>
      </w:r>
      <w:r w:rsidR="00074DBE" w:rsidRPr="003D3060">
        <w:rPr>
          <w:lang w:val="en-US"/>
        </w:rPr>
        <w:t>with regard to its contents it resembles a domain.</w:t>
      </w:r>
      <w:r w:rsidR="00B74049" w:rsidRPr="003D3060">
        <w:rPr>
          <w:lang w:val="en-US"/>
        </w:rPr>
        <w:t xml:space="preserve"> </w:t>
      </w:r>
      <w:r w:rsidR="008A2153" w:rsidRPr="003D3060">
        <w:rPr>
          <w:lang w:val="en-US"/>
        </w:rPr>
        <w:t xml:space="preserve">However its corresponding items, its </w:t>
      </w:r>
      <w:r w:rsidR="008A2153" w:rsidRPr="003D3060">
        <w:rPr>
          <w:b/>
          <w:lang w:val="en-US"/>
        </w:rPr>
        <w:t xml:space="preserve">structure elements, </w:t>
      </w:r>
      <w:r w:rsidR="008A2153" w:rsidRPr="003D3060">
        <w:rPr>
          <w:lang w:val="en-US"/>
        </w:rPr>
        <w:t>do no</w:t>
      </w:r>
      <w:r w:rsidR="008A2153" w:rsidRPr="00535E4E">
        <w:rPr>
          <w:lang w:val="en-US"/>
        </w:rPr>
        <w:t xml:space="preserve">t </w:t>
      </w:r>
      <w:r w:rsidR="00074DBE" w:rsidRPr="00535E4E">
        <w:rPr>
          <w:lang w:val="en-US"/>
        </w:rPr>
        <w:t>hav</w:t>
      </w:r>
      <w:r w:rsidR="00074DBE" w:rsidRPr="003D3060">
        <w:rPr>
          <w:lang w:val="en-US"/>
        </w:rPr>
        <w:t>e an</w:t>
      </w:r>
      <w:r w:rsidR="008A2153" w:rsidRPr="003D3060">
        <w:rPr>
          <w:lang w:val="en-US"/>
        </w:rPr>
        <w:t xml:space="preserve"> identity</w:t>
      </w:r>
      <w:r w:rsidR="00074DBE" w:rsidRPr="003D3060">
        <w:rPr>
          <w:lang w:val="en-US"/>
        </w:rPr>
        <w:t xml:space="preserve"> of their own</w:t>
      </w:r>
      <w:r w:rsidR="008A2153" w:rsidRPr="003D3060">
        <w:rPr>
          <w:lang w:val="en-US"/>
        </w:rPr>
        <w:t>, they merely are values of attri</w:t>
      </w:r>
      <w:r w:rsidR="008A2153" w:rsidRPr="003D3060">
        <w:rPr>
          <w:lang w:val="en-US"/>
        </w:rPr>
        <w:t>b</w:t>
      </w:r>
      <w:r w:rsidR="008A2153" w:rsidRPr="003D3060">
        <w:rPr>
          <w:lang w:val="en-US"/>
        </w:rPr>
        <w:t>utes of an obje</w:t>
      </w:r>
      <w:r w:rsidR="008A2153" w:rsidRPr="00383371">
        <w:rPr>
          <w:lang w:val="en-US"/>
        </w:rPr>
        <w:t>ct.</w:t>
      </w:r>
      <w:r w:rsidR="00383371" w:rsidRPr="00383371">
        <w:rPr>
          <w:lang w:val="de-CH"/>
        </w:rPr>
        <w:t xml:space="preserve"> </w:t>
      </w:r>
      <w:r w:rsidR="00383371" w:rsidRPr="00BD6857">
        <w:rPr>
          <w:lang w:val="de-CH"/>
        </w:rPr>
        <w:fldChar w:fldCharType="begin"/>
      </w:r>
      <w:r w:rsidR="00383371" w:rsidRPr="00BD6857">
        <w:rPr>
          <w:lang w:val="de-CH"/>
        </w:rPr>
        <w:instrText xml:space="preserve"> XE "Stru</w:instrText>
      </w:r>
      <w:r w:rsidR="00383371">
        <w:rPr>
          <w:lang w:val="de-CH"/>
        </w:rPr>
        <w:instrText>c</w:instrText>
      </w:r>
      <w:r w:rsidR="00383371" w:rsidRPr="00BD6857">
        <w:rPr>
          <w:lang w:val="de-CH"/>
        </w:rPr>
        <w:instrText>tur</w:instrText>
      </w:r>
      <w:r w:rsidR="00383371">
        <w:rPr>
          <w:lang w:val="de-CH"/>
        </w:rPr>
        <w:instrText>e</w:instrText>
      </w:r>
      <w:r w:rsidR="00383371" w:rsidRPr="00BD6857">
        <w:rPr>
          <w:lang w:val="de-CH"/>
        </w:rPr>
        <w:instrText xml:space="preserve">" </w:instrText>
      </w:r>
      <w:r w:rsidR="00383371" w:rsidRPr="00BD6857">
        <w:rPr>
          <w:lang w:val="de-CH"/>
        </w:rPr>
        <w:fldChar w:fldCharType="end"/>
      </w:r>
    </w:p>
    <w:p w14:paraId="72F4BF56" w14:textId="77777777" w:rsidR="009F435C" w:rsidRPr="003D3060" w:rsidRDefault="009F435C" w:rsidP="009F435C">
      <w:pPr>
        <w:rPr>
          <w:lang w:val="en-US"/>
        </w:rPr>
      </w:pPr>
    </w:p>
    <w:p w14:paraId="325D2B8C" w14:textId="77777777" w:rsidR="00BC6F3A" w:rsidRPr="003D3060" w:rsidRDefault="008A2153" w:rsidP="009F435C">
      <w:pPr>
        <w:rPr>
          <w:lang w:val="en-US"/>
        </w:rPr>
      </w:pPr>
      <w:r w:rsidRPr="003D3060">
        <w:rPr>
          <w:lang w:val="en-US"/>
        </w:rPr>
        <w:t xml:space="preserve">Whereas relationships may exist between objects (cf. </w:t>
      </w:r>
      <w:r w:rsidR="00135315">
        <w:rPr>
          <w:lang w:val="en-US"/>
        </w:rPr>
        <w:t>paragraph</w:t>
      </w:r>
      <w:r w:rsidRPr="003D3060">
        <w:rPr>
          <w:lang w:val="en-US"/>
        </w:rPr>
        <w:t xml:space="preserve"> 6.13), the same is not po</w:t>
      </w:r>
      <w:r w:rsidRPr="003D3060">
        <w:rPr>
          <w:lang w:val="en-US"/>
        </w:rPr>
        <w:t>s</w:t>
      </w:r>
      <w:r w:rsidRPr="003D3060">
        <w:rPr>
          <w:lang w:val="en-US"/>
        </w:rPr>
        <w:t>sible between values (of domains or structures</w:t>
      </w:r>
      <w:r w:rsidR="003E0C82" w:rsidRPr="003D3060">
        <w:rPr>
          <w:lang w:val="en-US"/>
        </w:rPr>
        <w:t>). However it is possible to compare simila</w:t>
      </w:r>
      <w:r w:rsidR="00B74049" w:rsidRPr="003D3060">
        <w:rPr>
          <w:lang w:val="en-US"/>
        </w:rPr>
        <w:t>r va</w:t>
      </w:r>
      <w:r w:rsidR="00B74049" w:rsidRPr="003D3060">
        <w:rPr>
          <w:lang w:val="en-US"/>
        </w:rPr>
        <w:t>l</w:t>
      </w:r>
      <w:r w:rsidR="00B74049" w:rsidRPr="003D3060">
        <w:rPr>
          <w:lang w:val="en-US"/>
        </w:rPr>
        <w:t>ues of distinct objects (</w:t>
      </w:r>
      <w:r w:rsidR="003E0C82" w:rsidRPr="003D3060">
        <w:rPr>
          <w:lang w:val="en-US"/>
        </w:rPr>
        <w:t xml:space="preserve">and distinct classes) and thus establish a kind of relationship (cf. </w:t>
      </w:r>
      <w:r w:rsidR="00135315">
        <w:rPr>
          <w:lang w:val="en-US"/>
        </w:rPr>
        <w:t>paragraph</w:t>
      </w:r>
      <w:r w:rsidR="003E0C82" w:rsidRPr="003D3060">
        <w:rPr>
          <w:lang w:val="en-US"/>
        </w:rPr>
        <w:t xml:space="preserve"> 6.17)</w:t>
      </w:r>
      <w:r w:rsidR="00B74049" w:rsidRPr="003D3060">
        <w:rPr>
          <w:lang w:val="en-US"/>
        </w:rPr>
        <w:t>.</w:t>
      </w:r>
      <w:r w:rsidR="003E0C82" w:rsidRPr="003D3060">
        <w:rPr>
          <w:lang w:val="en-US"/>
        </w:rPr>
        <w:t xml:space="preserve"> For instance one might compare the price </w:t>
      </w:r>
      <w:r w:rsidR="00B74049" w:rsidRPr="003D3060">
        <w:rPr>
          <w:lang w:val="en-US"/>
        </w:rPr>
        <w:t>of</w:t>
      </w:r>
      <w:r w:rsidR="003E0C82" w:rsidRPr="003D3060">
        <w:rPr>
          <w:lang w:val="en-US"/>
        </w:rPr>
        <w:t xml:space="preserve"> a hiker’s pass with the price of a steak one </w:t>
      </w:r>
      <w:r w:rsidR="00B74049" w:rsidRPr="003D3060">
        <w:rPr>
          <w:lang w:val="en-US"/>
        </w:rPr>
        <w:t>intends to</w:t>
      </w:r>
      <w:r w:rsidR="003E0C82" w:rsidRPr="003D3060">
        <w:rPr>
          <w:lang w:val="en-US"/>
        </w:rPr>
        <w:t xml:space="preserve"> order </w:t>
      </w:r>
      <w:r w:rsidR="00B74049" w:rsidRPr="003D3060">
        <w:rPr>
          <w:lang w:val="en-US"/>
        </w:rPr>
        <w:t>at</w:t>
      </w:r>
      <w:r w:rsidR="003E0C82" w:rsidRPr="003D3060">
        <w:rPr>
          <w:lang w:val="en-US"/>
        </w:rPr>
        <w:t xml:space="preserve"> the restaurant on top of </w:t>
      </w:r>
      <w:r w:rsidR="008F7E94">
        <w:rPr>
          <w:lang w:val="en-US"/>
        </w:rPr>
        <w:t>Mount Ilis</w:t>
      </w:r>
      <w:r w:rsidR="003E0C82" w:rsidRPr="003D3060">
        <w:rPr>
          <w:lang w:val="en-US"/>
        </w:rPr>
        <w:t>. Nevertheless there is no r</w:t>
      </w:r>
      <w:r w:rsidR="003E0C82" w:rsidRPr="003D3060">
        <w:rPr>
          <w:lang w:val="en-US"/>
        </w:rPr>
        <w:t>e</w:t>
      </w:r>
      <w:r w:rsidR="003E0C82" w:rsidRPr="003D3060">
        <w:rPr>
          <w:lang w:val="en-US"/>
        </w:rPr>
        <w:t>lationship between the hiker’s pass and the steak.</w:t>
      </w:r>
    </w:p>
    <w:p w14:paraId="3B5C6384" w14:textId="77777777" w:rsidR="00BC6F3A" w:rsidRPr="003D3060" w:rsidRDefault="00461B15" w:rsidP="009F435C">
      <w:pPr>
        <w:rPr>
          <w:lang w:val="en-US"/>
        </w:rPr>
      </w:pPr>
      <w:r w:rsidRPr="003D3060">
        <w:rPr>
          <w:lang w:val="en-US"/>
        </w:rPr>
        <w:t>In some cases it is necessary to refer to another object in order to describe a particular cha</w:t>
      </w:r>
      <w:r w:rsidRPr="003D3060">
        <w:rPr>
          <w:lang w:val="en-US"/>
        </w:rPr>
        <w:t>r</w:t>
      </w:r>
      <w:r w:rsidRPr="003D3060">
        <w:rPr>
          <w:lang w:val="en-US"/>
        </w:rPr>
        <w:t>ac</w:t>
      </w:r>
      <w:r w:rsidR="00B74049" w:rsidRPr="003D3060">
        <w:rPr>
          <w:lang w:val="en-US"/>
        </w:rPr>
        <w:t xml:space="preserve">teristic </w:t>
      </w:r>
      <w:r w:rsidR="00074DBE" w:rsidRPr="003D3060">
        <w:rPr>
          <w:lang w:val="en-US"/>
        </w:rPr>
        <w:t>(cf. paragraph 6.11.3)</w:t>
      </w:r>
      <w:r w:rsidRPr="003D3060">
        <w:rPr>
          <w:lang w:val="en-US"/>
        </w:rPr>
        <w:t>. Yet it will never be possible to refer to a value or a structure element</w:t>
      </w:r>
      <w:r w:rsidR="00B74049" w:rsidRPr="003D3060">
        <w:rPr>
          <w:lang w:val="en-US"/>
        </w:rPr>
        <w:t>,</w:t>
      </w:r>
      <w:r w:rsidRPr="003D3060">
        <w:rPr>
          <w:lang w:val="en-US"/>
        </w:rPr>
        <w:t xml:space="preserve"> as they have no identity.</w:t>
      </w:r>
    </w:p>
    <w:p w14:paraId="626287A2" w14:textId="77777777" w:rsidR="006312D4" w:rsidRPr="003D3060" w:rsidRDefault="006312D4" w:rsidP="006312D4">
      <w:pPr>
        <w:pStyle w:val="berschrift3"/>
        <w:rPr>
          <w:lang w:val="en-US"/>
        </w:rPr>
      </w:pPr>
      <w:bookmarkStart w:id="113" w:name="_Toc236474563"/>
      <w:r w:rsidRPr="003D3060">
        <w:rPr>
          <w:lang w:val="en-US"/>
        </w:rPr>
        <w:t>Lines are special structures</w:t>
      </w:r>
      <w:bookmarkEnd w:id="113"/>
    </w:p>
    <w:p w14:paraId="78FA3308" w14:textId="77777777" w:rsidR="00BC6F3A" w:rsidRPr="003D3060" w:rsidRDefault="008F7E94" w:rsidP="006312D4">
      <w:pPr>
        <w:numPr>
          <w:ins w:id="114" w:author="Unknown"/>
        </w:numPr>
        <w:rPr>
          <w:lang w:val="en-US"/>
        </w:rPr>
      </w:pPr>
      <w:r w:rsidRPr="00BD6857">
        <w:rPr>
          <w:lang w:val="de-CH"/>
        </w:rPr>
        <w:fldChar w:fldCharType="begin"/>
      </w:r>
      <w:r w:rsidRPr="00BD6857">
        <w:rPr>
          <w:lang w:val="de-CH"/>
        </w:rPr>
        <w:instrText xml:space="preserve"> XE "Line:</w:instrText>
      </w:r>
      <w:r w:rsidR="00CE08DA">
        <w:rPr>
          <w:lang w:val="de-CH"/>
        </w:rPr>
        <w:instrText>structure</w:instrText>
      </w:r>
      <w:r w:rsidRPr="00BD6857">
        <w:rPr>
          <w:lang w:val="de-CH"/>
        </w:rPr>
        <w:instrText xml:space="preserve">" </w:instrText>
      </w:r>
      <w:r w:rsidRPr="00BD6857">
        <w:rPr>
          <w:lang w:val="de-CH"/>
        </w:rPr>
        <w:fldChar w:fldCharType="end"/>
      </w:r>
      <w:r>
        <w:rPr>
          <w:lang w:val="en-US"/>
        </w:rPr>
        <w:t>The attribute c</w:t>
      </w:r>
      <w:r w:rsidR="00E71405" w:rsidRPr="003D3060">
        <w:rPr>
          <w:lang w:val="en-US"/>
        </w:rPr>
        <w:t>ourse of a ski run (cf. paragraph 6.9.1) is defined as A</w:t>
      </w:r>
      <w:r w:rsidR="00E71405" w:rsidRPr="003D3060">
        <w:rPr>
          <w:lang w:val="en-US"/>
        </w:rPr>
        <w:t>h</w:t>
      </w:r>
      <w:r w:rsidR="00E71405" w:rsidRPr="003D3060">
        <w:rPr>
          <w:lang w:val="en-US"/>
        </w:rPr>
        <w:t xml:space="preserve">landLine, which in turn is defined as POLYLINE. A POLYLINE may be understood as a set of segments of a line (cf. </w:t>
      </w:r>
      <w:r>
        <w:rPr>
          <w:lang w:val="en-US"/>
        </w:rPr>
        <w:t>paragraph</w:t>
      </w:r>
      <w:r w:rsidR="00E71405" w:rsidRPr="003D3060">
        <w:rPr>
          <w:lang w:val="en-US"/>
        </w:rPr>
        <w:t xml:space="preserve"> 6.9.2). Thus the definition as POLYLINE is not</w:t>
      </w:r>
      <w:r w:rsidR="00E71405" w:rsidRPr="003D3060">
        <w:rPr>
          <w:lang w:val="en-US"/>
        </w:rPr>
        <w:t>h</w:t>
      </w:r>
      <w:r w:rsidR="00E71405" w:rsidRPr="003D3060">
        <w:rPr>
          <w:lang w:val="en-US"/>
        </w:rPr>
        <w:t>ing but a shortened notation for an ordered set of structures, the structures elements corresponding to a certain structure defin</w:t>
      </w:r>
      <w:r w:rsidR="00E71405" w:rsidRPr="003D3060">
        <w:rPr>
          <w:lang w:val="en-US"/>
        </w:rPr>
        <w:t>i</w:t>
      </w:r>
      <w:r w:rsidR="00E71405" w:rsidRPr="003D3060">
        <w:rPr>
          <w:lang w:val="en-US"/>
        </w:rPr>
        <w:t>tion:</w:t>
      </w:r>
    </w:p>
    <w:p w14:paraId="3184AA4D" w14:textId="77777777" w:rsidR="006312D4" w:rsidRPr="003D3060" w:rsidRDefault="006312D4" w:rsidP="006312D4">
      <w:pPr>
        <w:pStyle w:val="Beispielcode"/>
        <w:rPr>
          <w:lang w:val="en-US"/>
        </w:rPr>
      </w:pPr>
      <w:r w:rsidRPr="003D3060">
        <w:rPr>
          <w:lang w:val="en-US"/>
        </w:rPr>
        <w:t>STRUCTURE AhlandSegment (ABSTRACT) =</w:t>
      </w:r>
      <w:r w:rsidRPr="003D3060">
        <w:rPr>
          <w:lang w:val="en-US"/>
        </w:rPr>
        <w:br/>
        <w:t xml:space="preserve">  SegmentEndPoint: MANDATORY Ahland.NationalCoord;</w:t>
      </w:r>
      <w:r w:rsidRPr="003D3060">
        <w:rPr>
          <w:lang w:val="en-US"/>
        </w:rPr>
        <w:br/>
        <w:t>END AhlandSegment;</w:t>
      </w:r>
    </w:p>
    <w:p w14:paraId="49861122" w14:textId="77777777" w:rsidR="006312D4" w:rsidRPr="003D3060" w:rsidRDefault="006312D4" w:rsidP="006312D4">
      <w:pPr>
        <w:pStyle w:val="Beispielcode"/>
        <w:rPr>
          <w:lang w:val="en-US"/>
        </w:rPr>
      </w:pPr>
      <w:r w:rsidRPr="003D3060">
        <w:rPr>
          <w:lang w:val="en-US"/>
        </w:rPr>
        <w:t>STRUCTURE AhlandStartSegment EXTENDS AhlandSegment (FINAL) =</w:t>
      </w:r>
      <w:r w:rsidRPr="003D3060">
        <w:rPr>
          <w:lang w:val="en-US"/>
        </w:rPr>
        <w:br/>
        <w:t>END AhlandStartSegment;</w:t>
      </w:r>
    </w:p>
    <w:p w14:paraId="374C11EE" w14:textId="77777777" w:rsidR="006312D4" w:rsidRPr="003D3060" w:rsidRDefault="006312D4" w:rsidP="006312D4">
      <w:pPr>
        <w:pStyle w:val="Beispielcode"/>
        <w:rPr>
          <w:lang w:val="en-US"/>
        </w:rPr>
      </w:pPr>
      <w:r w:rsidRPr="003D3060">
        <w:rPr>
          <w:lang w:val="en-US"/>
        </w:rPr>
        <w:t>STRUCTURE AhlandStraightSegment EXTENDS AhlandSegment (FINAL) =</w:t>
      </w:r>
      <w:r w:rsidRPr="003D3060">
        <w:rPr>
          <w:lang w:val="en-US"/>
        </w:rPr>
        <w:br/>
        <w:t>END AhlandStraightSegment;</w:t>
      </w:r>
    </w:p>
    <w:p w14:paraId="7C58A35C" w14:textId="77777777" w:rsidR="006312D4" w:rsidRPr="003D3060" w:rsidRDefault="006312D4" w:rsidP="006312D4">
      <w:pPr>
        <w:pStyle w:val="Beispielcode"/>
        <w:rPr>
          <w:lang w:val="en-US"/>
        </w:rPr>
      </w:pPr>
      <w:r w:rsidRPr="003D3060">
        <w:rPr>
          <w:lang w:val="en-US"/>
        </w:rPr>
        <w:t>STRUCTURE AhlandArcSegment EXTENDS AhlandSegment (FINAL) =</w:t>
      </w:r>
      <w:r w:rsidRPr="003D3060">
        <w:rPr>
          <w:lang w:val="en-US"/>
        </w:rPr>
        <w:br/>
        <w:t xml:space="preserve">  ArcPoint: MANDATORY Ahland.NationalCoord;</w:t>
      </w:r>
      <w:r w:rsidRPr="003D3060">
        <w:rPr>
          <w:lang w:val="en-US"/>
        </w:rPr>
        <w:br/>
        <w:t xml:space="preserve">  Radius: Length;</w:t>
      </w:r>
      <w:r w:rsidRPr="003D3060">
        <w:rPr>
          <w:lang w:val="en-US"/>
        </w:rPr>
        <w:br/>
        <w:t>END AhlandArcSegment;</w:t>
      </w:r>
    </w:p>
    <w:p w14:paraId="6F8000B2" w14:textId="77777777" w:rsidR="006312D4" w:rsidRPr="003D3060" w:rsidRDefault="006312D4" w:rsidP="006312D4">
      <w:pPr>
        <w:pStyle w:val="Beispielcode"/>
        <w:rPr>
          <w:lang w:val="en-US"/>
        </w:rPr>
      </w:pPr>
      <w:r w:rsidRPr="003D3060">
        <w:rPr>
          <w:lang w:val="en-US"/>
        </w:rPr>
        <w:t>CLASS SkiRun =</w:t>
      </w:r>
      <w:r w:rsidRPr="003D3060">
        <w:rPr>
          <w:lang w:val="en-US"/>
        </w:rPr>
        <w:br/>
        <w:t xml:space="preserve">  Course: LIST {2..*} OF AhlandSegment;</w:t>
      </w:r>
      <w:r w:rsidRPr="003D3060">
        <w:rPr>
          <w:lang w:val="en-US"/>
        </w:rPr>
        <w:br/>
        <w:t>END SkiRun;</w:t>
      </w:r>
    </w:p>
    <w:p w14:paraId="1CA7ABAC" w14:textId="77777777" w:rsidR="008C702F" w:rsidRPr="003D3060" w:rsidRDefault="00E71405" w:rsidP="008C702F">
      <w:pPr>
        <w:pStyle w:val="berschrift2"/>
        <w:numPr>
          <w:ilvl w:val="1"/>
          <w:numId w:val="2"/>
        </w:numPr>
        <w:ind w:left="567"/>
        <w:rPr>
          <w:bCs/>
          <w:lang w:val="en-US"/>
        </w:rPr>
      </w:pPr>
      <w:bookmarkStart w:id="115" w:name="_Toc223508089"/>
      <w:bookmarkStart w:id="116" w:name="_Toc223508088"/>
      <w:bookmarkStart w:id="117" w:name="_Ref224372564"/>
      <w:bookmarkStart w:id="118" w:name="_Toc236474564"/>
      <w:r w:rsidRPr="003D3060">
        <w:rPr>
          <w:lang w:val="en-US"/>
        </w:rPr>
        <w:lastRenderedPageBreak/>
        <w:t xml:space="preserve">What languages are spoken in </w:t>
      </w:r>
      <w:r w:rsidR="000731AE">
        <w:rPr>
          <w:lang w:val="en-US"/>
        </w:rPr>
        <w:t>Ilis Valley</w:t>
      </w:r>
      <w:r w:rsidRPr="003D3060">
        <w:rPr>
          <w:lang w:val="en-US"/>
        </w:rPr>
        <w:t xml:space="preserve">? </w:t>
      </w:r>
      <w:r w:rsidR="008C702F" w:rsidRPr="003D3060">
        <w:rPr>
          <w:lang w:val="en-US"/>
        </w:rPr>
        <w:t xml:space="preserve">– </w:t>
      </w:r>
      <w:bookmarkEnd w:id="116"/>
      <w:bookmarkEnd w:id="117"/>
      <w:r w:rsidR="00291AF4" w:rsidRPr="003D3060">
        <w:rPr>
          <w:lang w:val="en-US"/>
        </w:rPr>
        <w:t>Multilingualism</w:t>
      </w:r>
      <w:bookmarkEnd w:id="118"/>
    </w:p>
    <w:p w14:paraId="67719476" w14:textId="77777777" w:rsidR="008C702F" w:rsidRPr="003D3060" w:rsidRDefault="00E71405" w:rsidP="008E794C">
      <w:pPr>
        <w:pStyle w:val="berschrift3"/>
        <w:rPr>
          <w:lang w:val="en-US"/>
        </w:rPr>
      </w:pPr>
      <w:bookmarkStart w:id="119" w:name="_Toc236474565"/>
      <w:r w:rsidRPr="003D3060">
        <w:rPr>
          <w:lang w:val="en-US"/>
        </w:rPr>
        <w:t>One attribute per language</w:t>
      </w:r>
      <w:bookmarkEnd w:id="115"/>
      <w:bookmarkEnd w:id="119"/>
    </w:p>
    <w:p w14:paraId="0B596ECD" w14:textId="77777777" w:rsidR="00942E0B" w:rsidRPr="003D3060" w:rsidRDefault="00942E0B" w:rsidP="00942E0B">
      <w:pPr>
        <w:rPr>
          <w:lang w:val="en-US"/>
        </w:rPr>
      </w:pPr>
      <w:r w:rsidRPr="003D3060">
        <w:rPr>
          <w:lang w:val="en-US"/>
        </w:rPr>
        <w:fldChar w:fldCharType="begin"/>
      </w:r>
      <w:r w:rsidRPr="003D3060">
        <w:rPr>
          <w:lang w:val="en-US"/>
        </w:rPr>
        <w:instrText>XE "Multilingualism"</w:instrText>
      </w:r>
      <w:r w:rsidRPr="003D3060">
        <w:rPr>
          <w:lang w:val="en-US"/>
        </w:rPr>
        <w:fldChar w:fldCharType="end"/>
      </w:r>
      <w:r w:rsidRPr="003D3060">
        <w:rPr>
          <w:lang w:val="en-US"/>
        </w:rPr>
        <w:t>In the existing model a railway company has got one name and an a</w:t>
      </w:r>
      <w:r w:rsidRPr="003D3060">
        <w:rPr>
          <w:lang w:val="en-US"/>
        </w:rPr>
        <w:t>b</w:t>
      </w:r>
      <w:r w:rsidRPr="003D3060">
        <w:rPr>
          <w:lang w:val="en-US"/>
        </w:rPr>
        <w:t>breviation. How can we then collect the information that the</w:t>
      </w:r>
      <w:r w:rsidRPr="003D3060">
        <w:rPr>
          <w:iCs/>
          <w:lang w:val="en-US"/>
        </w:rPr>
        <w:t xml:space="preserve"> Mount Ilis Alpine Transports </w:t>
      </w:r>
      <w:r w:rsidRPr="003D3060">
        <w:rPr>
          <w:lang w:val="en-US"/>
        </w:rPr>
        <w:t xml:space="preserve">(MIT) in German are called </w:t>
      </w:r>
      <w:r w:rsidRPr="003D3060">
        <w:rPr>
          <w:i/>
          <w:lang w:val="en-US"/>
        </w:rPr>
        <w:t>Ilishornbahnen (IhB)</w:t>
      </w:r>
      <w:r w:rsidRPr="003D3060">
        <w:rPr>
          <w:lang w:val="en-US"/>
        </w:rPr>
        <w:t>?</w:t>
      </w:r>
    </w:p>
    <w:p w14:paraId="00FC7296" w14:textId="77777777" w:rsidR="00942E0B" w:rsidRPr="003D3060" w:rsidRDefault="00942E0B" w:rsidP="00942E0B">
      <w:pPr>
        <w:rPr>
          <w:lang w:val="en-US"/>
        </w:rPr>
      </w:pPr>
      <w:r w:rsidRPr="003D3060">
        <w:rPr>
          <w:lang w:val="en-US"/>
        </w:rPr>
        <w:t xml:space="preserve">It </w:t>
      </w:r>
      <w:r w:rsidR="009B76F5" w:rsidRPr="003D3060">
        <w:rPr>
          <w:lang w:val="en-US"/>
        </w:rPr>
        <w:t>seems natural</w:t>
      </w:r>
      <w:r w:rsidRPr="003D3060">
        <w:rPr>
          <w:lang w:val="en-US"/>
        </w:rPr>
        <w:t xml:space="preserve"> to supplement the object class RailwayCompany with the German name and its abbreviation:</w:t>
      </w:r>
    </w:p>
    <w:p w14:paraId="6FC49C3C" w14:textId="77777777" w:rsidR="00942E0B" w:rsidRPr="003D3060" w:rsidRDefault="00942E0B" w:rsidP="00942E0B">
      <w:pPr>
        <w:pStyle w:val="Bild"/>
        <w:rPr>
          <w:lang w:val="en-US"/>
        </w:rPr>
      </w:pPr>
      <w:r w:rsidRPr="003D3060">
        <w:rPr>
          <w:lang w:val="en-US"/>
        </w:rPr>
        <w:tab/>
      </w:r>
      <w:r w:rsidR="00A811FE" w:rsidRPr="003D3060">
        <w:rPr>
          <w:noProof/>
          <w:lang w:val="en-US"/>
        </w:rPr>
        <w:drawing>
          <wp:inline distT="0" distB="0" distL="0" distR="0" wp14:anchorId="2D4EFB8A" wp14:editId="4A14B938">
            <wp:extent cx="838200" cy="469900"/>
            <wp:effectExtent l="0" t="0" r="0" b="0"/>
            <wp:docPr id="47" name="Bild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38200" cy="469900"/>
                    </a:xfrm>
                    <a:prstGeom prst="rect">
                      <a:avLst/>
                    </a:prstGeom>
                    <a:noFill/>
                    <a:ln>
                      <a:noFill/>
                    </a:ln>
                  </pic:spPr>
                </pic:pic>
              </a:graphicData>
            </a:graphic>
          </wp:inline>
        </w:drawing>
      </w:r>
    </w:p>
    <w:p w14:paraId="64AAAF65" w14:textId="77777777" w:rsidR="00942E0B" w:rsidRPr="003D3060" w:rsidRDefault="00942E0B" w:rsidP="00942E0B">
      <w:pPr>
        <w:pStyle w:val="Bildunterschrift"/>
        <w:rPr>
          <w:b w:val="0"/>
          <w:lang w:val="en-US"/>
        </w:rPr>
      </w:pPr>
      <w:r w:rsidRPr="003D3060">
        <w:rPr>
          <w:lang w:val="en-US"/>
        </w:rPr>
        <w:t>Figure 4</w:t>
      </w:r>
      <w:r w:rsidR="008C702F" w:rsidRPr="003D3060">
        <w:rPr>
          <w:lang w:val="en-US"/>
        </w:rPr>
        <w:t>4</w:t>
      </w:r>
      <w:r w:rsidRPr="003D3060">
        <w:rPr>
          <w:lang w:val="en-US"/>
        </w:rPr>
        <w:t>:</w:t>
      </w:r>
      <w:r w:rsidRPr="003D3060">
        <w:rPr>
          <w:lang w:val="en-US"/>
        </w:rPr>
        <w:tab/>
      </w:r>
      <w:r w:rsidRPr="003D3060">
        <w:rPr>
          <w:b w:val="0"/>
          <w:lang w:val="en-US"/>
        </w:rPr>
        <w:t>The object class RailwayCompany with names and abbreviations</w:t>
      </w:r>
      <w:r w:rsidRPr="003D3060">
        <w:rPr>
          <w:lang w:val="en-US"/>
        </w:rPr>
        <w:t>,</w:t>
      </w:r>
      <w:r w:rsidRPr="003D3060">
        <w:rPr>
          <w:b w:val="0"/>
          <w:lang w:val="en-US"/>
        </w:rPr>
        <w:br/>
        <w:t>in German and French respectively.</w:t>
      </w:r>
    </w:p>
    <w:p w14:paraId="031795D4" w14:textId="77777777" w:rsidR="00942E0B" w:rsidRPr="003D3060" w:rsidRDefault="00942E0B" w:rsidP="00942E0B">
      <w:pPr>
        <w:rPr>
          <w:lang w:val="en-US"/>
        </w:rPr>
      </w:pPr>
      <w:r w:rsidRPr="003D3060">
        <w:rPr>
          <w:lang w:val="en-US"/>
        </w:rPr>
        <w:t>So much for that. But what, if at a later time somebody came up with the idea to gather the name in a third, fourth or even fifth</w:t>
      </w:r>
      <w:r w:rsidR="00A45DDC" w:rsidRPr="003D3060">
        <w:rPr>
          <w:lang w:val="en-US"/>
        </w:rPr>
        <w:t xml:space="preserve"> language</w:t>
      </w:r>
      <w:r w:rsidRPr="003D3060">
        <w:rPr>
          <w:lang w:val="en-US"/>
        </w:rPr>
        <w:t>? Basically no problem – it would only mean a minor alteration in the data model!</w:t>
      </w:r>
    </w:p>
    <w:p w14:paraId="3ADB9B37" w14:textId="77777777" w:rsidR="00942E0B" w:rsidRPr="003D3060" w:rsidRDefault="00A811FE" w:rsidP="00942E0B">
      <w:pPr>
        <w:pStyle w:val="Achtung"/>
        <w:rPr>
          <w:lang w:val="en-US"/>
        </w:rPr>
      </w:pPr>
      <w:r w:rsidRPr="003D3060">
        <w:rPr>
          <w:noProof/>
          <w:lang w:val="en-US"/>
        </w:rPr>
        <w:drawing>
          <wp:anchor distT="0" distB="0" distL="114300" distR="114300" simplePos="0" relativeHeight="251722752" behindDoc="0" locked="0" layoutInCell="1" allowOverlap="1" wp14:anchorId="18127C40" wp14:editId="3D2030DD">
            <wp:simplePos x="0" y="0"/>
            <wp:positionH relativeFrom="column">
              <wp:posOffset>36195</wp:posOffset>
            </wp:positionH>
            <wp:positionV relativeFrom="paragraph">
              <wp:posOffset>180340</wp:posOffset>
            </wp:positionV>
            <wp:extent cx="247650" cy="219075"/>
            <wp:effectExtent l="0" t="0" r="0" b="0"/>
            <wp:wrapNone/>
            <wp:docPr id="278" name="Bild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E0B" w:rsidRPr="003D3060">
        <w:rPr>
          <w:lang w:val="en-US"/>
        </w:rPr>
        <w:t>As a matter of fact it is no big deal to enlarge a little box on a piece of paper and to add a few lines. However once the computer system has been realized, even such a small alteration may turn out to be quite costly: application forms have to be changed, pr</w:t>
      </w:r>
      <w:r w:rsidR="00942E0B" w:rsidRPr="003D3060">
        <w:rPr>
          <w:lang w:val="en-US"/>
        </w:rPr>
        <w:t>o</w:t>
      </w:r>
      <w:r w:rsidR="00942E0B" w:rsidRPr="003D3060">
        <w:rPr>
          <w:lang w:val="en-US"/>
        </w:rPr>
        <w:t>grams need to be adjusted, data have to be gathered again, etc.</w:t>
      </w:r>
    </w:p>
    <w:p w14:paraId="15DE657A" w14:textId="77777777" w:rsidR="00942E0B" w:rsidRPr="003D3060" w:rsidRDefault="00942E0B" w:rsidP="008E794C">
      <w:pPr>
        <w:pStyle w:val="berschrift3"/>
        <w:rPr>
          <w:lang w:val="en-US"/>
        </w:rPr>
      </w:pPr>
      <w:bookmarkStart w:id="120" w:name="_Ref20649131"/>
      <w:bookmarkStart w:id="121" w:name="_Ref224375975"/>
      <w:bookmarkStart w:id="122" w:name="_Toc236474566"/>
      <w:r w:rsidRPr="003D3060">
        <w:rPr>
          <w:lang w:val="en-US"/>
        </w:rPr>
        <w:t>Language dependent terms as structure element</w:t>
      </w:r>
      <w:bookmarkEnd w:id="120"/>
      <w:r w:rsidRPr="003D3060">
        <w:rPr>
          <w:lang w:val="en-US"/>
        </w:rPr>
        <w:t>s</w:t>
      </w:r>
      <w:bookmarkEnd w:id="121"/>
      <w:bookmarkEnd w:id="122"/>
    </w:p>
    <w:p w14:paraId="0FE7B14C" w14:textId="77777777" w:rsidR="00942E0B" w:rsidRPr="003D3060" w:rsidRDefault="00942E0B" w:rsidP="00942E0B">
      <w:pPr>
        <w:rPr>
          <w:lang w:val="en-US"/>
        </w:rPr>
      </w:pPr>
      <w:r w:rsidRPr="003D3060">
        <w:rPr>
          <w:lang w:val="en-US"/>
        </w:rPr>
        <w:t xml:space="preserve">Hence it would be preferable </w:t>
      </w:r>
      <w:r w:rsidR="00A45DDC" w:rsidRPr="003D3060">
        <w:rPr>
          <w:lang w:val="en-US"/>
        </w:rPr>
        <w:t>not to state a</w:t>
      </w:r>
      <w:r w:rsidRPr="003D3060">
        <w:rPr>
          <w:lang w:val="en-US"/>
        </w:rPr>
        <w:t xml:space="preserve"> concrete language in the data model. </w:t>
      </w:r>
      <w:r w:rsidR="00A45DDC" w:rsidRPr="003D3060">
        <w:rPr>
          <w:lang w:val="en-US"/>
        </w:rPr>
        <w:t>In the fo</w:t>
      </w:r>
      <w:r w:rsidR="00A45DDC" w:rsidRPr="003D3060">
        <w:rPr>
          <w:lang w:val="en-US"/>
        </w:rPr>
        <w:t>l</w:t>
      </w:r>
      <w:r w:rsidR="00A45DDC" w:rsidRPr="003D3060">
        <w:rPr>
          <w:lang w:val="en-US"/>
        </w:rPr>
        <w:t xml:space="preserve">lowing new version one railway company displays a set of designations. As it is </w:t>
      </w:r>
      <w:r w:rsidR="00844382" w:rsidRPr="003D3060">
        <w:rPr>
          <w:lang w:val="en-US"/>
        </w:rPr>
        <w:t>a</w:t>
      </w:r>
      <w:r w:rsidR="00A45DDC" w:rsidRPr="003D3060">
        <w:rPr>
          <w:lang w:val="en-US"/>
        </w:rPr>
        <w:t xml:space="preserve"> common </w:t>
      </w:r>
      <w:r w:rsidR="00844382" w:rsidRPr="003D3060">
        <w:rPr>
          <w:lang w:val="en-US"/>
        </w:rPr>
        <w:t xml:space="preserve">requirement </w:t>
      </w:r>
      <w:r w:rsidR="00A45DDC" w:rsidRPr="003D3060">
        <w:rPr>
          <w:lang w:val="en-US"/>
        </w:rPr>
        <w:t>to deal with several languages</w:t>
      </w:r>
      <w:r w:rsidR="00844382" w:rsidRPr="003D3060">
        <w:rPr>
          <w:lang w:val="en-US"/>
        </w:rPr>
        <w:t>, the structure RailwayDesignation will inherit the basic structure designation, itself comprising the language and a text.</w:t>
      </w:r>
    </w:p>
    <w:p w14:paraId="46895806" w14:textId="77777777" w:rsidR="008E794C" w:rsidRPr="003D3060" w:rsidRDefault="008E794C" w:rsidP="008E794C">
      <w:pPr>
        <w:pStyle w:val="Beispielcode"/>
        <w:rPr>
          <w:lang w:val="en-US"/>
        </w:rPr>
      </w:pPr>
      <w:r w:rsidRPr="003D3060">
        <w:rPr>
          <w:lang w:val="en-US"/>
        </w:rPr>
        <w:t xml:space="preserve">STRUCTURE </w:t>
      </w:r>
      <w:r w:rsidR="00844382" w:rsidRPr="003D3060">
        <w:rPr>
          <w:lang w:val="en-US"/>
        </w:rPr>
        <w:t>Designation</w:t>
      </w:r>
      <w:r w:rsidRPr="003D3060">
        <w:rPr>
          <w:lang w:val="en-US"/>
        </w:rPr>
        <w:t xml:space="preserve"> = </w:t>
      </w:r>
      <w:r w:rsidRPr="003D3060">
        <w:rPr>
          <w:lang w:val="en-US"/>
        </w:rPr>
        <w:br/>
        <w:t xml:space="preserve">  Name: TEXT;</w:t>
      </w:r>
      <w:r w:rsidRPr="003D3060">
        <w:rPr>
          <w:lang w:val="en-US"/>
        </w:rPr>
        <w:br/>
        <w:t xml:space="preserve">  </w:t>
      </w:r>
      <w:r w:rsidR="00844382" w:rsidRPr="003D3060">
        <w:rPr>
          <w:lang w:val="en-US"/>
        </w:rPr>
        <w:t>Language</w:t>
      </w:r>
      <w:r w:rsidRPr="003D3060">
        <w:rPr>
          <w:lang w:val="en-US"/>
        </w:rPr>
        <w:t>: TEXT*2;</w:t>
      </w:r>
      <w:r w:rsidRPr="003D3060">
        <w:rPr>
          <w:lang w:val="en-US"/>
        </w:rPr>
        <w:br/>
        <w:t xml:space="preserve">END </w:t>
      </w:r>
      <w:r w:rsidR="00844382" w:rsidRPr="003D3060">
        <w:rPr>
          <w:lang w:val="en-US"/>
        </w:rPr>
        <w:t>Designation</w:t>
      </w:r>
      <w:r w:rsidRPr="003D3060">
        <w:rPr>
          <w:lang w:val="en-US"/>
        </w:rPr>
        <w:t>;</w:t>
      </w:r>
      <w:r w:rsidRPr="003D3060">
        <w:rPr>
          <w:lang w:val="en-US"/>
        </w:rPr>
        <w:br/>
      </w:r>
      <w:r w:rsidRPr="003D3060">
        <w:rPr>
          <w:lang w:val="en-US"/>
        </w:rPr>
        <w:br/>
        <w:t xml:space="preserve">STRUCTURE </w:t>
      </w:r>
      <w:r w:rsidR="00844382" w:rsidRPr="003D3060">
        <w:rPr>
          <w:lang w:val="en-US"/>
        </w:rPr>
        <w:t>RailwayDesignation</w:t>
      </w:r>
      <w:r w:rsidRPr="003D3060">
        <w:rPr>
          <w:lang w:val="en-US"/>
        </w:rPr>
        <w:t xml:space="preserve"> EXTENDS </w:t>
      </w:r>
      <w:r w:rsidR="00844382" w:rsidRPr="003D3060">
        <w:rPr>
          <w:lang w:val="en-US"/>
        </w:rPr>
        <w:t>Designation</w:t>
      </w:r>
      <w:r w:rsidRPr="003D3060">
        <w:rPr>
          <w:lang w:val="en-US"/>
        </w:rPr>
        <w:t xml:space="preserve"> =</w:t>
      </w:r>
      <w:r w:rsidRPr="003D3060">
        <w:rPr>
          <w:lang w:val="en-US"/>
        </w:rPr>
        <w:br/>
        <w:t xml:space="preserve">  Name (EXTENDED): TEXT*100;</w:t>
      </w:r>
      <w:r w:rsidRPr="003D3060">
        <w:rPr>
          <w:lang w:val="en-US"/>
        </w:rPr>
        <w:br/>
        <w:t xml:space="preserve">  </w:t>
      </w:r>
      <w:r w:rsidR="00844382" w:rsidRPr="003D3060">
        <w:rPr>
          <w:lang w:val="en-US"/>
        </w:rPr>
        <w:t>Abbreviation</w:t>
      </w:r>
      <w:r w:rsidRPr="003D3060">
        <w:rPr>
          <w:lang w:val="en-US"/>
        </w:rPr>
        <w:t>: TEXT*10;</w:t>
      </w:r>
      <w:r w:rsidRPr="003D3060">
        <w:rPr>
          <w:lang w:val="en-US"/>
        </w:rPr>
        <w:br/>
        <w:t xml:space="preserve">END </w:t>
      </w:r>
      <w:r w:rsidR="00844382" w:rsidRPr="003D3060">
        <w:rPr>
          <w:lang w:val="en-US"/>
        </w:rPr>
        <w:t>Railway</w:t>
      </w:r>
      <w:r w:rsidR="000731AE">
        <w:rPr>
          <w:lang w:val="en-US"/>
        </w:rPr>
        <w:t>D</w:t>
      </w:r>
      <w:r w:rsidR="00844382" w:rsidRPr="003D3060">
        <w:rPr>
          <w:lang w:val="en-US"/>
        </w:rPr>
        <w:t>esignation</w:t>
      </w:r>
      <w:r w:rsidRPr="003D3060">
        <w:rPr>
          <w:lang w:val="en-US"/>
        </w:rPr>
        <w:t>;</w:t>
      </w:r>
      <w:r w:rsidRPr="003D3060">
        <w:rPr>
          <w:lang w:val="en-US"/>
        </w:rPr>
        <w:br/>
      </w:r>
      <w:r w:rsidRPr="003D3060">
        <w:rPr>
          <w:lang w:val="en-US"/>
        </w:rPr>
        <w:br/>
        <w:t xml:space="preserve">CLASS </w:t>
      </w:r>
      <w:r w:rsidR="00844382" w:rsidRPr="003D3060">
        <w:rPr>
          <w:lang w:val="en-US"/>
        </w:rPr>
        <w:t>RailwayCompany</w:t>
      </w:r>
      <w:r w:rsidRPr="003D3060">
        <w:rPr>
          <w:lang w:val="en-US"/>
        </w:rPr>
        <w:t xml:space="preserve"> =</w:t>
      </w:r>
      <w:r w:rsidRPr="003D3060">
        <w:rPr>
          <w:lang w:val="en-US"/>
        </w:rPr>
        <w:br/>
        <w:t xml:space="preserve">  Name</w:t>
      </w:r>
      <w:r w:rsidR="00844382" w:rsidRPr="003D3060">
        <w:rPr>
          <w:lang w:val="en-US"/>
        </w:rPr>
        <w:t>s</w:t>
      </w:r>
      <w:r w:rsidRPr="003D3060">
        <w:rPr>
          <w:lang w:val="en-US"/>
        </w:rPr>
        <w:t xml:space="preserve">: BAG {1..*} OF </w:t>
      </w:r>
      <w:r w:rsidR="00844382" w:rsidRPr="003D3060">
        <w:rPr>
          <w:lang w:val="en-US"/>
        </w:rPr>
        <w:t>RailwayDesignation</w:t>
      </w:r>
      <w:r w:rsidRPr="003D3060">
        <w:rPr>
          <w:lang w:val="en-US"/>
        </w:rPr>
        <w:t>;</w:t>
      </w:r>
      <w:r w:rsidRPr="003D3060">
        <w:rPr>
          <w:lang w:val="en-US"/>
        </w:rPr>
        <w:br/>
        <w:t xml:space="preserve">END </w:t>
      </w:r>
      <w:r w:rsidR="00844382" w:rsidRPr="003D3060">
        <w:rPr>
          <w:lang w:val="en-US"/>
        </w:rPr>
        <w:t>RailwayCompany</w:t>
      </w:r>
      <w:r w:rsidRPr="003D3060">
        <w:rPr>
          <w:lang w:val="en-US"/>
        </w:rPr>
        <w:t>;</w:t>
      </w:r>
    </w:p>
    <w:p w14:paraId="1E02A67D" w14:textId="77777777" w:rsidR="008E794C" w:rsidRPr="003D3060" w:rsidRDefault="00291AF4" w:rsidP="008E794C">
      <w:pPr>
        <w:rPr>
          <w:lang w:val="en-US"/>
        </w:rPr>
      </w:pPr>
      <w:r w:rsidRPr="003D3060">
        <w:rPr>
          <w:lang w:val="en-US"/>
        </w:rPr>
        <w:t>Or in a graphic representation:</w:t>
      </w:r>
    </w:p>
    <w:p w14:paraId="66B9C7C0" w14:textId="77777777" w:rsidR="00942E0B" w:rsidRPr="003D3060" w:rsidRDefault="00942E0B" w:rsidP="00942E0B">
      <w:pPr>
        <w:pStyle w:val="Bild"/>
        <w:rPr>
          <w:lang w:val="en-US"/>
        </w:rPr>
      </w:pPr>
      <w:r w:rsidRPr="003D3060">
        <w:rPr>
          <w:lang w:val="en-US"/>
        </w:rPr>
        <w:lastRenderedPageBreak/>
        <w:tab/>
      </w:r>
      <w:r w:rsidR="00A811FE" w:rsidRPr="003D3060">
        <w:rPr>
          <w:noProof/>
          <w:lang w:val="en-US"/>
        </w:rPr>
        <w:drawing>
          <wp:inline distT="0" distB="0" distL="0" distR="0" wp14:anchorId="55B3BC8C" wp14:editId="6B551C0D">
            <wp:extent cx="2768600" cy="1079500"/>
            <wp:effectExtent l="0" t="0" r="0" b="0"/>
            <wp:docPr id="48" name="Bild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68600" cy="1079500"/>
                    </a:xfrm>
                    <a:prstGeom prst="rect">
                      <a:avLst/>
                    </a:prstGeom>
                    <a:noFill/>
                    <a:ln>
                      <a:noFill/>
                    </a:ln>
                  </pic:spPr>
                </pic:pic>
              </a:graphicData>
            </a:graphic>
          </wp:inline>
        </w:drawing>
      </w:r>
    </w:p>
    <w:p w14:paraId="0030EF63" w14:textId="77777777" w:rsidR="00942E0B" w:rsidRPr="003D3060" w:rsidRDefault="00942E0B" w:rsidP="00942E0B">
      <w:pPr>
        <w:pStyle w:val="Bildunterschrift"/>
        <w:rPr>
          <w:b w:val="0"/>
          <w:lang w:val="en-US"/>
        </w:rPr>
      </w:pPr>
      <w:r w:rsidRPr="003D3060">
        <w:rPr>
          <w:lang w:val="en-US"/>
        </w:rPr>
        <w:t>Figure 4</w:t>
      </w:r>
      <w:r w:rsidR="008E794C" w:rsidRPr="003D3060">
        <w:rPr>
          <w:lang w:val="en-US"/>
        </w:rPr>
        <w:t>5</w:t>
      </w:r>
      <w:r w:rsidRPr="003D3060">
        <w:rPr>
          <w:lang w:val="en-US"/>
        </w:rPr>
        <w:t>:</w:t>
      </w:r>
      <w:r w:rsidRPr="003D3060">
        <w:rPr>
          <w:lang w:val="en-US"/>
        </w:rPr>
        <w:tab/>
      </w:r>
      <w:r w:rsidRPr="003D3060">
        <w:rPr>
          <w:b w:val="0"/>
          <w:lang w:val="en-US"/>
        </w:rPr>
        <w:t>Railway designations are assigned to one railway company. Since one company may possess several names it is possible without further expenditure to add new names in different languages. Details of this assignation (indications such as 1..* or a filled-in square) will be explained below in connection with relationships.</w:t>
      </w:r>
    </w:p>
    <w:p w14:paraId="705C6C3F" w14:textId="77777777" w:rsidR="00942E0B" w:rsidRPr="003D3060" w:rsidRDefault="00A811FE" w:rsidP="00942E0B">
      <w:pPr>
        <w:pStyle w:val="Achtung"/>
        <w:rPr>
          <w:lang w:val="en-US"/>
        </w:rPr>
      </w:pPr>
      <w:r w:rsidRPr="003D3060">
        <w:rPr>
          <w:noProof/>
          <w:lang w:val="en-US"/>
        </w:rPr>
        <w:drawing>
          <wp:anchor distT="0" distB="0" distL="114300" distR="114300" simplePos="0" relativeHeight="251723776" behindDoc="0" locked="0" layoutInCell="1" allowOverlap="1" wp14:anchorId="3B220CB8" wp14:editId="2DA20ED8">
            <wp:simplePos x="0" y="0"/>
            <wp:positionH relativeFrom="column">
              <wp:posOffset>36195</wp:posOffset>
            </wp:positionH>
            <wp:positionV relativeFrom="paragraph">
              <wp:posOffset>180340</wp:posOffset>
            </wp:positionV>
            <wp:extent cx="247650" cy="219075"/>
            <wp:effectExtent l="0" t="0" r="0" b="0"/>
            <wp:wrapNone/>
            <wp:docPr id="279" name="Bild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9"/>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E0B" w:rsidRPr="003D3060">
        <w:rPr>
          <w:lang w:val="en-US"/>
        </w:rPr>
        <w:t xml:space="preserve">Remember that every text attribute </w:t>
      </w:r>
      <w:r w:rsidR="00844382" w:rsidRPr="003D3060">
        <w:rPr>
          <w:lang w:val="en-US"/>
        </w:rPr>
        <w:t>is not necessarily</w:t>
      </w:r>
      <w:r w:rsidR="00942E0B" w:rsidRPr="003D3060">
        <w:rPr>
          <w:lang w:val="en-US"/>
        </w:rPr>
        <w:t xml:space="preserve"> multilingual. For instance family names of persons are not translated.</w:t>
      </w:r>
    </w:p>
    <w:p w14:paraId="24B1B170" w14:textId="77777777" w:rsidR="00C54B8C" w:rsidRPr="003D3060" w:rsidRDefault="00C54B8C" w:rsidP="00C54B8C">
      <w:pPr>
        <w:rPr>
          <w:lang w:val="en-US"/>
        </w:rPr>
      </w:pPr>
    </w:p>
    <w:p w14:paraId="4FF0E3D6" w14:textId="77777777" w:rsidR="00BC6F3A" w:rsidRPr="003D3060" w:rsidRDefault="00844382" w:rsidP="00C54B8C">
      <w:pPr>
        <w:numPr>
          <w:ins w:id="123" w:author="ltzur" w:date="2009-03-04T16:46:00Z"/>
        </w:numPr>
        <w:rPr>
          <w:lang w:val="en-US"/>
        </w:rPr>
      </w:pPr>
      <w:r w:rsidRPr="003D3060">
        <w:rPr>
          <w:lang w:val="en-US"/>
        </w:rPr>
        <w:t xml:space="preserve">When adding designations in another language, it is sufficient </w:t>
      </w:r>
      <w:r w:rsidR="00291AF4" w:rsidRPr="003D3060">
        <w:rPr>
          <w:lang w:val="en-US"/>
        </w:rPr>
        <w:t>to gather</w:t>
      </w:r>
      <w:r w:rsidR="009B76F5" w:rsidRPr="003D3060">
        <w:rPr>
          <w:lang w:val="en-US"/>
        </w:rPr>
        <w:t xml:space="preserve"> new data. </w:t>
      </w:r>
      <w:r w:rsidRPr="003D3060">
        <w:rPr>
          <w:lang w:val="en-US"/>
        </w:rPr>
        <w:t>There is no need to adjust the data model.</w:t>
      </w:r>
    </w:p>
    <w:p w14:paraId="676173E3" w14:textId="77777777" w:rsidR="00942E0B" w:rsidRPr="003D3060" w:rsidRDefault="00942E0B" w:rsidP="00942E0B">
      <w:pPr>
        <w:pStyle w:val="berschrift3"/>
        <w:rPr>
          <w:lang w:val="en-US"/>
        </w:rPr>
      </w:pPr>
      <w:bookmarkStart w:id="124" w:name="_Toc236474567"/>
      <w:r w:rsidRPr="003D3060">
        <w:rPr>
          <w:lang w:val="en-US"/>
        </w:rPr>
        <w:t>Structure elements may refer to objects</w:t>
      </w:r>
      <w:bookmarkEnd w:id="124"/>
    </w:p>
    <w:p w14:paraId="20A7C1EE" w14:textId="77777777" w:rsidR="00942E0B" w:rsidRPr="003D3060" w:rsidRDefault="00942E0B" w:rsidP="00942E0B">
      <w:pPr>
        <w:pStyle w:val="Textkrper"/>
        <w:rPr>
          <w:lang w:val="en-US"/>
        </w:rPr>
      </w:pPr>
      <w:r w:rsidRPr="003D3060">
        <w:rPr>
          <w:lang w:val="en-US"/>
        </w:rPr>
        <w:t>Who would know the official language abbreviation for Romantsch? rr? rm! Within the scope of the National Tourist Office it is obvious which languages are in consideration for the desi</w:t>
      </w:r>
      <w:r w:rsidRPr="003D3060">
        <w:rPr>
          <w:lang w:val="en-US"/>
        </w:rPr>
        <w:t>g</w:t>
      </w:r>
      <w:r w:rsidRPr="003D3060">
        <w:rPr>
          <w:lang w:val="en-US"/>
        </w:rPr>
        <w:t>nations of railway companies. In most cases when collecting data of one line, only one a</w:t>
      </w:r>
      <w:r w:rsidRPr="003D3060">
        <w:rPr>
          <w:lang w:val="en-US"/>
        </w:rPr>
        <w:t>b</w:t>
      </w:r>
      <w:r w:rsidRPr="003D3060">
        <w:rPr>
          <w:lang w:val="en-US"/>
        </w:rPr>
        <w:t>breviation has to be taken into account. This is not difficult to retain and hence the National Tourist Office has built its model as described above.</w:t>
      </w:r>
    </w:p>
    <w:p w14:paraId="5EC7819B" w14:textId="77777777" w:rsidR="00942E0B" w:rsidRPr="003D3060" w:rsidRDefault="00942E0B" w:rsidP="00942E0B">
      <w:pPr>
        <w:pStyle w:val="Textkrper"/>
        <w:rPr>
          <w:lang w:val="en-US"/>
        </w:rPr>
      </w:pPr>
      <w:r w:rsidRPr="003D3060">
        <w:rPr>
          <w:lang w:val="en-US"/>
        </w:rPr>
        <w:t>If this were not the case, a model would have been chosen where languages would feature as actual objects. Then the language object would contain both abbreviation and e.g. name as a text in their own language and in English.</w:t>
      </w:r>
    </w:p>
    <w:p w14:paraId="26C3EF5A" w14:textId="77777777" w:rsidR="00942E0B" w:rsidRPr="003D3060" w:rsidRDefault="00942E0B" w:rsidP="00942E0B">
      <w:pPr>
        <w:pStyle w:val="Bild"/>
        <w:rPr>
          <w:lang w:val="en-US"/>
        </w:rPr>
      </w:pPr>
      <w:r w:rsidRPr="003D3060">
        <w:rPr>
          <w:lang w:val="en-US"/>
        </w:rPr>
        <w:tab/>
      </w:r>
      <w:r w:rsidR="00A811FE" w:rsidRPr="003D3060">
        <w:rPr>
          <w:noProof/>
          <w:lang w:val="en-US"/>
        </w:rPr>
        <w:drawing>
          <wp:inline distT="0" distB="0" distL="0" distR="0" wp14:anchorId="7B704A85" wp14:editId="1DE7DCF6">
            <wp:extent cx="3949700" cy="1079500"/>
            <wp:effectExtent l="0" t="0" r="0" b="0"/>
            <wp:docPr id="49" name="Bild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49700" cy="1079500"/>
                    </a:xfrm>
                    <a:prstGeom prst="rect">
                      <a:avLst/>
                    </a:prstGeom>
                    <a:noFill/>
                    <a:ln>
                      <a:noFill/>
                    </a:ln>
                  </pic:spPr>
                </pic:pic>
              </a:graphicData>
            </a:graphic>
          </wp:inline>
        </w:drawing>
      </w:r>
    </w:p>
    <w:p w14:paraId="45C21395" w14:textId="77777777" w:rsidR="00942E0B" w:rsidRPr="003D3060" w:rsidRDefault="00942E0B" w:rsidP="00942E0B">
      <w:pPr>
        <w:pStyle w:val="Bildunterschrift"/>
        <w:rPr>
          <w:b w:val="0"/>
          <w:lang w:val="en-US"/>
        </w:rPr>
      </w:pPr>
      <w:r w:rsidRPr="003D3060">
        <w:rPr>
          <w:lang w:val="en-US"/>
        </w:rPr>
        <w:t>Figure 4</w:t>
      </w:r>
      <w:r w:rsidR="00D0306C" w:rsidRPr="003D3060">
        <w:rPr>
          <w:lang w:val="en-US"/>
        </w:rPr>
        <w:t>6</w:t>
      </w:r>
      <w:r w:rsidRPr="003D3060">
        <w:rPr>
          <w:lang w:val="en-US"/>
        </w:rPr>
        <w:t>:</w:t>
      </w:r>
      <w:r w:rsidRPr="003D3060">
        <w:rPr>
          <w:lang w:val="en-US"/>
        </w:rPr>
        <w:tab/>
      </w:r>
      <w:r w:rsidRPr="003D3060">
        <w:rPr>
          <w:b w:val="0"/>
          <w:lang w:val="en-US"/>
        </w:rPr>
        <w:t>In this variant the language designation (a structure) refers to the language (a normal object class).</w:t>
      </w:r>
    </w:p>
    <w:p w14:paraId="41760456" w14:textId="77777777" w:rsidR="00942E0B" w:rsidRPr="003D3060" w:rsidRDefault="00942E0B" w:rsidP="00942E0B">
      <w:pPr>
        <w:rPr>
          <w:lang w:val="en-US"/>
        </w:rPr>
      </w:pPr>
      <w:r w:rsidRPr="003D3060">
        <w:rPr>
          <w:lang w:val="en-US"/>
        </w:rPr>
        <w:t>Thus the designation refers to the language. However this reference is not a full relationship (cf. paragraph </w:t>
      </w:r>
      <w:r w:rsidRPr="003D3060">
        <w:rPr>
          <w:lang w:val="en-US"/>
        </w:rPr>
        <w:fldChar w:fldCharType="begin"/>
      </w:r>
      <w:r w:rsidRPr="003D3060">
        <w:rPr>
          <w:lang w:val="en-US"/>
        </w:rPr>
        <w:instrText xml:space="preserve"> REF _Ref20539208 \r \h </w:instrText>
      </w:r>
      <w:r w:rsidRPr="003D3060">
        <w:rPr>
          <w:lang w:val="en-US"/>
        </w:rPr>
      </w:r>
      <w:r w:rsidRPr="003D3060">
        <w:rPr>
          <w:lang w:val="en-US"/>
        </w:rPr>
        <w:fldChar w:fldCharType="separate"/>
      </w:r>
      <w:r w:rsidR="005309C2">
        <w:rPr>
          <w:lang w:val="en-US"/>
        </w:rPr>
        <w:t>6.13</w:t>
      </w:r>
      <w:r w:rsidRPr="003D3060">
        <w:rPr>
          <w:lang w:val="en-US"/>
        </w:rPr>
        <w:fldChar w:fldCharType="end"/>
      </w:r>
      <w:r w:rsidRPr="003D3060">
        <w:rPr>
          <w:lang w:val="en-US"/>
        </w:rPr>
        <w:t>), since these designatio</w:t>
      </w:r>
      <w:r w:rsidR="00D0306C" w:rsidRPr="003D3060">
        <w:rPr>
          <w:lang w:val="en-US"/>
        </w:rPr>
        <w:t>n</w:t>
      </w:r>
      <w:r w:rsidRPr="003D3060">
        <w:rPr>
          <w:lang w:val="en-US"/>
        </w:rPr>
        <w:t>s have no identity. Consequently from the point of view of a language object there is no direct access to the designation elements. This would first have to be established by means of a view (cf. paragraph </w:t>
      </w:r>
      <w:r w:rsidRPr="003D3060">
        <w:rPr>
          <w:highlight w:val="yellow"/>
          <w:lang w:val="en-US"/>
        </w:rPr>
        <w:fldChar w:fldCharType="begin"/>
      </w:r>
      <w:r w:rsidRPr="003D3060">
        <w:rPr>
          <w:lang w:val="en-US"/>
        </w:rPr>
        <w:instrText xml:space="preserve"> REF _Ref20551396 \r \h </w:instrText>
      </w:r>
      <w:r w:rsidRPr="003D3060">
        <w:rPr>
          <w:highlight w:val="yellow"/>
          <w:lang w:val="en-US"/>
        </w:rPr>
      </w:r>
      <w:r w:rsidRPr="003D3060">
        <w:rPr>
          <w:highlight w:val="yellow"/>
          <w:lang w:val="en-US"/>
        </w:rPr>
        <w:fldChar w:fldCharType="separate"/>
      </w:r>
      <w:r w:rsidR="005309C2">
        <w:rPr>
          <w:lang w:val="en-US"/>
        </w:rPr>
        <w:t>6.17</w:t>
      </w:r>
      <w:r w:rsidRPr="003D3060">
        <w:rPr>
          <w:highlight w:val="yellow"/>
          <w:lang w:val="en-US"/>
        </w:rPr>
        <w:fldChar w:fldCharType="end"/>
      </w:r>
      <w:r w:rsidRPr="003D3060">
        <w:rPr>
          <w:lang w:val="en-US"/>
        </w:rPr>
        <w:t>).</w:t>
      </w:r>
    </w:p>
    <w:p w14:paraId="67911C79" w14:textId="77777777" w:rsidR="00942E0B" w:rsidRPr="003D3060" w:rsidRDefault="0086653B" w:rsidP="00942E0B">
      <w:pPr>
        <w:pStyle w:val="berschrift2"/>
        <w:numPr>
          <w:ilvl w:val="1"/>
          <w:numId w:val="2"/>
        </w:numPr>
        <w:ind w:left="567"/>
        <w:rPr>
          <w:bCs/>
          <w:lang w:val="en-US"/>
        </w:rPr>
      </w:pPr>
      <w:bookmarkStart w:id="125" w:name="_Ref20648624"/>
      <w:bookmarkStart w:id="126" w:name="_Toc223508092"/>
      <w:bookmarkStart w:id="127" w:name="_Toc236474568"/>
      <w:r w:rsidRPr="003D3060">
        <w:rPr>
          <w:lang w:val="en-US"/>
        </w:rPr>
        <w:lastRenderedPageBreak/>
        <w:t xml:space="preserve">How do clocks tick in </w:t>
      </w:r>
      <w:r w:rsidR="000731AE">
        <w:rPr>
          <w:lang w:val="en-US"/>
        </w:rPr>
        <w:t>Ilis Valley</w:t>
      </w:r>
      <w:r w:rsidR="00942E0B" w:rsidRPr="003D3060">
        <w:rPr>
          <w:lang w:val="en-US"/>
        </w:rPr>
        <w:t xml:space="preserve">? – </w:t>
      </w:r>
      <w:bookmarkEnd w:id="125"/>
      <w:bookmarkEnd w:id="126"/>
      <w:r w:rsidR="00844382" w:rsidRPr="003D3060">
        <w:rPr>
          <w:lang w:val="en-US"/>
        </w:rPr>
        <w:t>Modeling time</w:t>
      </w:r>
      <w:bookmarkEnd w:id="127"/>
    </w:p>
    <w:p w14:paraId="44FE47DE" w14:textId="77777777" w:rsidR="00026FE6" w:rsidRPr="003D3060" w:rsidRDefault="00026FE6">
      <w:pPr>
        <w:pStyle w:val="berschrift3"/>
        <w:rPr>
          <w:lang w:val="en-US"/>
        </w:rPr>
      </w:pPr>
      <w:bookmarkStart w:id="128" w:name="_Toc236474569"/>
      <w:r w:rsidRPr="003D3060">
        <w:rPr>
          <w:lang w:val="en-US"/>
        </w:rPr>
        <w:t>Sufficient for modest pretensions</w:t>
      </w:r>
      <w:bookmarkEnd w:id="128"/>
    </w:p>
    <w:p w14:paraId="6A17D76D" w14:textId="77777777" w:rsidR="00026FE6" w:rsidRPr="003D3060" w:rsidRDefault="00026FE6">
      <w:pPr>
        <w:rPr>
          <w:lang w:val="en-US"/>
        </w:rPr>
      </w:pPr>
      <w:r w:rsidRPr="003D3060">
        <w:rPr>
          <w:lang w:val="en-US"/>
        </w:rPr>
        <w:fldChar w:fldCharType="begin"/>
      </w:r>
      <w:r w:rsidRPr="003D3060">
        <w:rPr>
          <w:lang w:val="en-US"/>
        </w:rPr>
        <w:instrText>XE "Length of time"</w:instrText>
      </w:r>
      <w:r w:rsidRPr="003D3060">
        <w:rPr>
          <w:lang w:val="en-US"/>
        </w:rPr>
        <w:fldChar w:fldCharType="end"/>
      </w:r>
      <w:r w:rsidRPr="003D3060">
        <w:rPr>
          <w:lang w:val="en-US"/>
        </w:rPr>
        <w:t>The National Tourist Office provides a simple solution in the form of an attribute for the vali</w:t>
      </w:r>
      <w:r w:rsidRPr="003D3060">
        <w:rPr>
          <w:lang w:val="en-US"/>
        </w:rPr>
        <w:t>d</w:t>
      </w:r>
      <w:r w:rsidRPr="003D3060">
        <w:rPr>
          <w:lang w:val="en-US"/>
        </w:rPr>
        <w:t>ity of ticket types, which shows the number of days (with one decimal).</w:t>
      </w:r>
    </w:p>
    <w:p w14:paraId="2FB07140" w14:textId="77777777" w:rsidR="00026FE6" w:rsidRPr="003D3060" w:rsidRDefault="00026FE6" w:rsidP="00A9471E">
      <w:pPr>
        <w:pStyle w:val="Beispielcode"/>
        <w:rPr>
          <w:lang w:val="en-US"/>
        </w:rPr>
      </w:pPr>
      <w:r w:rsidRPr="003D3060">
        <w:rPr>
          <w:lang w:val="en-US"/>
        </w:rPr>
        <w:t>Validity: 0.0 .. 1000.0 [d];</w:t>
      </w:r>
    </w:p>
    <w:p w14:paraId="1EF5795F" w14:textId="77777777" w:rsidR="00026FE6" w:rsidRPr="003D3060" w:rsidRDefault="00026FE6">
      <w:pPr>
        <w:rPr>
          <w:lang w:val="en-US"/>
        </w:rPr>
      </w:pPr>
      <w:r w:rsidRPr="003D3060">
        <w:rPr>
          <w:lang w:val="en-US"/>
        </w:rPr>
        <w:t>If – like people in Ilis Valley – one is more concerned with details, several questions arise:</w:t>
      </w:r>
    </w:p>
    <w:p w14:paraId="4A3DF22D" w14:textId="77777777" w:rsidR="00026FE6" w:rsidRPr="003D3060" w:rsidRDefault="00026FE6">
      <w:pPr>
        <w:pStyle w:val="Aufzahlung"/>
        <w:rPr>
          <w:lang w:val="en-US"/>
        </w:rPr>
      </w:pPr>
      <w:r w:rsidRPr="003D3060">
        <w:rPr>
          <w:lang w:val="en-US"/>
        </w:rPr>
        <w:t xml:space="preserve">A ticket valid on the day of issue has not the same validity as </w:t>
      </w:r>
      <w:r w:rsidR="00EE0624" w:rsidRPr="003D3060">
        <w:rPr>
          <w:lang w:val="en-US"/>
        </w:rPr>
        <w:t>one that is valid for 24 hours.</w:t>
      </w:r>
    </w:p>
    <w:p w14:paraId="458078D2" w14:textId="77777777" w:rsidR="00026FE6" w:rsidRPr="003D3060" w:rsidRDefault="00026FE6">
      <w:pPr>
        <w:pStyle w:val="Aufzahlung"/>
        <w:rPr>
          <w:lang w:val="en-US"/>
        </w:rPr>
      </w:pPr>
      <w:r w:rsidRPr="003D3060">
        <w:rPr>
          <w:lang w:val="en-US"/>
        </w:rPr>
        <w:t>A month may have 28, 30, or 31 days.</w:t>
      </w:r>
    </w:p>
    <w:p w14:paraId="6CA7ED46" w14:textId="77777777" w:rsidR="00026FE6" w:rsidRPr="003D3060" w:rsidRDefault="00026FE6">
      <w:pPr>
        <w:pStyle w:val="Aufzahlung"/>
        <w:rPr>
          <w:lang w:val="en-US"/>
        </w:rPr>
      </w:pPr>
      <w:r w:rsidRPr="003D3060">
        <w:rPr>
          <w:lang w:val="en-US"/>
        </w:rPr>
        <w:t>A year may either have 365 or 366 days.</w:t>
      </w:r>
    </w:p>
    <w:p w14:paraId="0146803C" w14:textId="77777777" w:rsidR="00026FE6" w:rsidRPr="003D3060" w:rsidRDefault="00026FE6">
      <w:pPr>
        <w:rPr>
          <w:lang w:val="en-US"/>
        </w:rPr>
      </w:pPr>
      <w:r w:rsidRPr="003D3060">
        <w:rPr>
          <w:lang w:val="en-US"/>
        </w:rPr>
        <w:t>Upon their inquiry, the National Tourist Office offered the answer that the following rules a</w:t>
      </w:r>
      <w:r w:rsidRPr="003D3060">
        <w:rPr>
          <w:lang w:val="en-US"/>
        </w:rPr>
        <w:t>p</w:t>
      </w:r>
      <w:r w:rsidRPr="003D3060">
        <w:rPr>
          <w:lang w:val="en-US"/>
        </w:rPr>
        <w:t>plied to questions of validity:</w:t>
      </w:r>
    </w:p>
    <w:p w14:paraId="08B21D32" w14:textId="77777777" w:rsidR="00026FE6" w:rsidRPr="003D3060" w:rsidRDefault="00026FE6">
      <w:pPr>
        <w:pStyle w:val="Aufzahlung"/>
        <w:rPr>
          <w:lang w:val="en-US"/>
        </w:rPr>
      </w:pPr>
      <w:r w:rsidRPr="003D3060">
        <w:rPr>
          <w:lang w:val="en-US"/>
        </w:rPr>
        <w:t>0.9: on the day of issue;</w:t>
      </w:r>
    </w:p>
    <w:p w14:paraId="3416BEC3" w14:textId="77777777" w:rsidR="00026FE6" w:rsidRPr="003D3060" w:rsidRDefault="00026FE6">
      <w:pPr>
        <w:pStyle w:val="Aufzahlung"/>
        <w:rPr>
          <w:lang w:val="en-US"/>
        </w:rPr>
      </w:pPr>
      <w:r w:rsidRPr="003D3060">
        <w:rPr>
          <w:lang w:val="en-US"/>
        </w:rPr>
        <w:t>30.0: one month;</w:t>
      </w:r>
    </w:p>
    <w:p w14:paraId="67A11BA3" w14:textId="77777777" w:rsidR="00026FE6" w:rsidRPr="003D3060" w:rsidRDefault="00026FE6">
      <w:pPr>
        <w:pStyle w:val="Aufzahlung"/>
        <w:rPr>
          <w:lang w:val="en-US"/>
        </w:rPr>
      </w:pPr>
      <w:r w:rsidRPr="003D3060">
        <w:rPr>
          <w:lang w:val="en-US"/>
        </w:rPr>
        <w:t>365.0: one year.</w:t>
      </w:r>
    </w:p>
    <w:p w14:paraId="2AAE27C7" w14:textId="77777777" w:rsidR="00026FE6" w:rsidRPr="003D3060" w:rsidRDefault="00A811FE">
      <w:pPr>
        <w:pStyle w:val="Achtung"/>
        <w:rPr>
          <w:lang w:val="en-US"/>
        </w:rPr>
      </w:pPr>
      <w:r w:rsidRPr="003D3060">
        <w:rPr>
          <w:noProof/>
          <w:lang w:val="en-US"/>
        </w:rPr>
        <w:drawing>
          <wp:anchor distT="0" distB="0" distL="114300" distR="114300" simplePos="0" relativeHeight="251687936" behindDoc="0" locked="0" layoutInCell="1" allowOverlap="1" wp14:anchorId="63147A98" wp14:editId="529B5F40">
            <wp:simplePos x="0" y="0"/>
            <wp:positionH relativeFrom="column">
              <wp:posOffset>36195</wp:posOffset>
            </wp:positionH>
            <wp:positionV relativeFrom="paragraph">
              <wp:posOffset>180340</wp:posOffset>
            </wp:positionV>
            <wp:extent cx="247650" cy="219075"/>
            <wp:effectExtent l="0" t="0" r="0" b="0"/>
            <wp:wrapNone/>
            <wp:docPr id="188" name="Bild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Such makeshift solution may at times seem appealing, because they appear to be si</w:t>
      </w:r>
      <w:r w:rsidR="00026FE6" w:rsidRPr="003D3060">
        <w:rPr>
          <w:lang w:val="en-US"/>
        </w:rPr>
        <w:t>m</w:t>
      </w:r>
      <w:r w:rsidR="00026FE6" w:rsidRPr="003D3060">
        <w:rPr>
          <w:lang w:val="en-US"/>
        </w:rPr>
        <w:t>ple. But what if 30.0 days really means that exact number of days and not one month? It pays to proceed with precaution!</w:t>
      </w:r>
    </w:p>
    <w:p w14:paraId="7638BA35" w14:textId="77777777" w:rsidR="00D0306C" w:rsidRPr="003D3060" w:rsidRDefault="00D0306C" w:rsidP="00D0306C">
      <w:pPr>
        <w:rPr>
          <w:lang w:val="en-US"/>
        </w:rPr>
      </w:pPr>
    </w:p>
    <w:p w14:paraId="794C76F1" w14:textId="77777777" w:rsidR="00026FE6" w:rsidRPr="003D3060" w:rsidRDefault="00026FE6" w:rsidP="00D0306C">
      <w:pPr>
        <w:rPr>
          <w:lang w:val="en-US"/>
        </w:rPr>
      </w:pPr>
      <w:r w:rsidRPr="003D3060">
        <w:rPr>
          <w:lang w:val="en-US"/>
        </w:rPr>
        <w:t>But what then would be a better solution?</w:t>
      </w:r>
    </w:p>
    <w:p w14:paraId="057BE6C7" w14:textId="77777777" w:rsidR="00026FE6" w:rsidRPr="003D3060" w:rsidRDefault="00026FE6">
      <w:pPr>
        <w:pStyle w:val="berschrift3"/>
        <w:rPr>
          <w:lang w:val="en-US"/>
        </w:rPr>
      </w:pPr>
      <w:bookmarkStart w:id="129" w:name="_Ref20539176"/>
      <w:bookmarkStart w:id="130" w:name="_Toc236474570"/>
      <w:r w:rsidRPr="003D3060">
        <w:rPr>
          <w:lang w:val="en-US"/>
        </w:rPr>
        <w:t>Length of time as structur</w:t>
      </w:r>
      <w:bookmarkEnd w:id="129"/>
      <w:r w:rsidRPr="003D3060">
        <w:rPr>
          <w:lang w:val="en-US"/>
        </w:rPr>
        <w:t>e</w:t>
      </w:r>
      <w:bookmarkEnd w:id="130"/>
    </w:p>
    <w:p w14:paraId="7D511111" w14:textId="77777777" w:rsidR="00026FE6" w:rsidRPr="003D3060" w:rsidRDefault="00026FE6">
      <w:pPr>
        <w:rPr>
          <w:lang w:val="en-US"/>
        </w:rPr>
      </w:pPr>
      <w:r w:rsidRPr="003D3060">
        <w:rPr>
          <w:lang w:val="en-US"/>
        </w:rPr>
        <w:t xml:space="preserve">It is not always possible to describe with sufficient precision object characteristics such as validity by one single value. Sometimes a whole group of attributes is necessary, sometimes it makes sense to plan several extensions. </w:t>
      </w:r>
      <w:r w:rsidR="00074DBE" w:rsidRPr="003D3060">
        <w:rPr>
          <w:lang w:val="en-US"/>
        </w:rPr>
        <w:t>That is where structures provide a convenient s</w:t>
      </w:r>
      <w:r w:rsidR="00074DBE" w:rsidRPr="003D3060">
        <w:rPr>
          <w:lang w:val="en-US"/>
        </w:rPr>
        <w:t>o</w:t>
      </w:r>
      <w:r w:rsidR="00074DBE" w:rsidRPr="003D3060">
        <w:rPr>
          <w:lang w:val="en-US"/>
        </w:rPr>
        <w:t>lution.</w:t>
      </w:r>
    </w:p>
    <w:p w14:paraId="2A08C2E5" w14:textId="77777777" w:rsidR="00026FE6" w:rsidRPr="003D3060" w:rsidRDefault="00026FE6" w:rsidP="00A9471E">
      <w:pPr>
        <w:pStyle w:val="Beispielcode"/>
        <w:rPr>
          <w:lang w:val="en-US"/>
        </w:rPr>
      </w:pPr>
      <w:r w:rsidRPr="003D3060">
        <w:rPr>
          <w:lang w:val="en-US"/>
        </w:rPr>
        <w:t>STRUCTURE LengthOfTime (ABSTRACT) =</w:t>
      </w:r>
      <w:r w:rsidRPr="003D3060">
        <w:rPr>
          <w:lang w:val="en-US"/>
        </w:rPr>
        <w:br/>
        <w:t>END LengthOfTime;</w:t>
      </w:r>
      <w:r w:rsidRPr="003D3060">
        <w:rPr>
          <w:lang w:val="en-US"/>
        </w:rPr>
        <w:br/>
      </w:r>
      <w:r w:rsidRPr="003D3060">
        <w:rPr>
          <w:sz w:val="10"/>
          <w:lang w:val="en-US"/>
        </w:rPr>
        <w:br/>
      </w:r>
      <w:r w:rsidRPr="003D3060">
        <w:rPr>
          <w:lang w:val="en-US"/>
        </w:rPr>
        <w:t>STRUCTURE LengthOfTimeToday EXTENDS LengthOfTime =</w:t>
      </w:r>
      <w:r w:rsidRPr="003D3060">
        <w:rPr>
          <w:lang w:val="en-US"/>
        </w:rPr>
        <w:br/>
        <w:t>END LengthOfTimeToday;</w:t>
      </w:r>
      <w:r w:rsidRPr="003D3060">
        <w:rPr>
          <w:lang w:val="en-US"/>
        </w:rPr>
        <w:br/>
      </w:r>
      <w:r w:rsidRPr="003D3060">
        <w:rPr>
          <w:sz w:val="10"/>
          <w:lang w:val="en-US"/>
        </w:rPr>
        <w:br/>
      </w:r>
      <w:r w:rsidRPr="003D3060">
        <w:rPr>
          <w:lang w:val="en-US"/>
        </w:rPr>
        <w:t>STRUCTURE LengthOfTimeInDays EXTENDS LengthOfTime =</w:t>
      </w:r>
      <w:r w:rsidRPr="003D3060">
        <w:rPr>
          <w:lang w:val="en-US"/>
        </w:rPr>
        <w:br/>
        <w:t xml:space="preserve">  Duration: MANDATORY Days [d];</w:t>
      </w:r>
      <w:r w:rsidRPr="003D3060">
        <w:rPr>
          <w:lang w:val="en-US"/>
        </w:rPr>
        <w:br/>
        <w:t>END LengthOfTimeInDays;</w:t>
      </w:r>
      <w:r w:rsidRPr="003D3060">
        <w:rPr>
          <w:lang w:val="en-US"/>
        </w:rPr>
        <w:br/>
      </w:r>
      <w:r w:rsidRPr="003D3060">
        <w:rPr>
          <w:sz w:val="10"/>
          <w:lang w:val="en-US"/>
        </w:rPr>
        <w:br/>
      </w:r>
      <w:r w:rsidRPr="003D3060">
        <w:rPr>
          <w:lang w:val="en-US"/>
        </w:rPr>
        <w:t>....</w:t>
      </w:r>
      <w:r w:rsidRPr="003D3060">
        <w:rPr>
          <w:lang w:val="en-US"/>
        </w:rPr>
        <w:br/>
      </w:r>
      <w:r w:rsidRPr="003D3060">
        <w:rPr>
          <w:sz w:val="10"/>
          <w:lang w:val="en-US"/>
        </w:rPr>
        <w:br/>
      </w:r>
      <w:r w:rsidRPr="003D3060">
        <w:rPr>
          <w:lang w:val="en-US"/>
        </w:rPr>
        <w:t>CLASS TicketType =</w:t>
      </w:r>
      <w:r w:rsidRPr="003D3060">
        <w:rPr>
          <w:lang w:val="en-US"/>
        </w:rPr>
        <w:br/>
        <w:t xml:space="preserve">  Validity: LengthOfTime;</w:t>
      </w:r>
      <w:r w:rsidRPr="003D3060">
        <w:rPr>
          <w:lang w:val="en-US"/>
        </w:rPr>
        <w:br/>
        <w:t>END TicketType;</w:t>
      </w:r>
    </w:p>
    <w:p w14:paraId="2D299F7D" w14:textId="77777777" w:rsidR="00026FE6" w:rsidRPr="003D3060" w:rsidRDefault="0086653B">
      <w:pPr>
        <w:rPr>
          <w:lang w:val="en-US"/>
        </w:rPr>
      </w:pPr>
      <w:r w:rsidRPr="003D3060">
        <w:rPr>
          <w:lang w:val="en-US"/>
        </w:rPr>
        <w:t xml:space="preserve">The validity of one particular ticket type is described by means of an instance (a structure element) of the structure LengthOfTimeToday, LengthOfTimeInDays, LengthOfTimeInMonths </w:t>
      </w:r>
      <w:r w:rsidRPr="003D3060">
        <w:rPr>
          <w:lang w:val="en-US"/>
        </w:rPr>
        <w:lastRenderedPageBreak/>
        <w:t xml:space="preserve">etc. </w:t>
      </w:r>
      <w:r w:rsidR="00026FE6" w:rsidRPr="003D3060">
        <w:rPr>
          <w:lang w:val="en-US"/>
        </w:rPr>
        <w:t>We could even go further in our modeling and make sure that the units of an explicit d</w:t>
      </w:r>
      <w:r w:rsidR="00026FE6" w:rsidRPr="003D3060">
        <w:rPr>
          <w:lang w:val="en-US"/>
        </w:rPr>
        <w:t>u</w:t>
      </w:r>
      <w:r w:rsidR="00026FE6" w:rsidRPr="003D3060">
        <w:rPr>
          <w:lang w:val="en-US"/>
        </w:rPr>
        <w:t>ration (day, month etc.) always have to be a length of time and define an enumeration for i</w:t>
      </w:r>
      <w:r w:rsidR="00026FE6" w:rsidRPr="003D3060">
        <w:rPr>
          <w:lang w:val="en-US"/>
        </w:rPr>
        <w:t>m</w:t>
      </w:r>
      <w:r w:rsidR="00026FE6" w:rsidRPr="003D3060">
        <w:rPr>
          <w:lang w:val="en-US"/>
        </w:rPr>
        <w:t>plicit duration (week, se</w:t>
      </w:r>
      <w:r w:rsidR="00026FE6" w:rsidRPr="003D3060">
        <w:rPr>
          <w:lang w:val="en-US"/>
        </w:rPr>
        <w:t>a</w:t>
      </w:r>
      <w:r w:rsidR="00026FE6" w:rsidRPr="003D3060">
        <w:rPr>
          <w:lang w:val="en-US"/>
        </w:rPr>
        <w:t>son etc.):</w:t>
      </w:r>
    </w:p>
    <w:p w14:paraId="30D83F26" w14:textId="77777777" w:rsidR="00026FE6" w:rsidRPr="003D3060" w:rsidRDefault="00026FE6" w:rsidP="00A9471E">
      <w:pPr>
        <w:pStyle w:val="Beispielcode"/>
        <w:rPr>
          <w:lang w:val="en-US"/>
        </w:rPr>
      </w:pPr>
      <w:r w:rsidRPr="003D3060">
        <w:rPr>
          <w:lang w:val="en-US"/>
        </w:rPr>
        <w:t>STRUCTURE LengthOfTime (ABSTRACT) =</w:t>
      </w:r>
      <w:r w:rsidRPr="003D3060">
        <w:rPr>
          <w:lang w:val="en-US"/>
        </w:rPr>
        <w:br/>
        <w:t>END LengthOfTime;</w:t>
      </w:r>
      <w:r w:rsidRPr="003D3060">
        <w:rPr>
          <w:lang w:val="en-US"/>
        </w:rPr>
        <w:br/>
      </w:r>
      <w:r w:rsidRPr="003D3060">
        <w:rPr>
          <w:sz w:val="10"/>
          <w:lang w:val="en-US"/>
        </w:rPr>
        <w:br/>
      </w:r>
      <w:r w:rsidRPr="003D3060">
        <w:rPr>
          <w:lang w:val="en-US"/>
        </w:rPr>
        <w:t>STRUCTURE LengthOfTimeImplicit EXTENDS LengthOfTime =</w:t>
      </w:r>
      <w:r w:rsidRPr="003D3060">
        <w:rPr>
          <w:lang w:val="en-US"/>
        </w:rPr>
        <w:br/>
        <w:t xml:space="preserve">  Duration: MANDATORY (Day, Week, Month, Year);</w:t>
      </w:r>
      <w:r w:rsidRPr="003D3060">
        <w:rPr>
          <w:lang w:val="en-US"/>
        </w:rPr>
        <w:br/>
        <w:t>END LengthOfTimeImplicit;</w:t>
      </w:r>
      <w:r w:rsidRPr="003D3060">
        <w:rPr>
          <w:lang w:val="en-US"/>
        </w:rPr>
        <w:br/>
      </w:r>
      <w:r w:rsidRPr="003D3060">
        <w:rPr>
          <w:sz w:val="10"/>
          <w:lang w:val="en-US"/>
        </w:rPr>
        <w:br/>
      </w:r>
      <w:r w:rsidRPr="003D3060">
        <w:rPr>
          <w:lang w:val="en-US"/>
        </w:rPr>
        <w:t>STRUCTURE LengthOfTimeExplicit (ABSTRACT) EXTENDS LengthOfTime =</w:t>
      </w:r>
      <w:r w:rsidRPr="003D3060">
        <w:rPr>
          <w:lang w:val="en-US"/>
        </w:rPr>
        <w:br/>
        <w:t xml:space="preserve">  Duration (ABSTRACT): MANDATORY NUMERIC [TIME];</w:t>
      </w:r>
      <w:r w:rsidRPr="003D3060">
        <w:rPr>
          <w:lang w:val="en-US"/>
        </w:rPr>
        <w:br/>
        <w:t>END LengthOfTimeExplicit;</w:t>
      </w:r>
      <w:r w:rsidRPr="003D3060">
        <w:rPr>
          <w:lang w:val="en-US"/>
        </w:rPr>
        <w:br/>
      </w:r>
      <w:r w:rsidRPr="003D3060">
        <w:rPr>
          <w:sz w:val="10"/>
          <w:lang w:val="en-US"/>
        </w:rPr>
        <w:br/>
      </w:r>
      <w:r w:rsidRPr="003D3060">
        <w:rPr>
          <w:lang w:val="en-US"/>
        </w:rPr>
        <w:t>STRUCTURE LengthOfTimeInMinutes EXTENDS LengthOfTimeExplicit =</w:t>
      </w:r>
      <w:r w:rsidRPr="003D3060">
        <w:rPr>
          <w:lang w:val="en-US"/>
        </w:rPr>
        <w:br/>
        <w:t xml:space="preserve">    Duration (EXTENDED): MANDATORY 0 .. 200 [Units.min];</w:t>
      </w:r>
      <w:r w:rsidRPr="003D3060">
        <w:rPr>
          <w:lang w:val="en-US"/>
        </w:rPr>
        <w:br/>
        <w:t>END LengthOfTimeInMinutes;</w:t>
      </w:r>
      <w:r w:rsidRPr="003D3060">
        <w:rPr>
          <w:lang w:val="en-US"/>
        </w:rPr>
        <w:br/>
      </w:r>
      <w:r w:rsidRPr="003D3060">
        <w:rPr>
          <w:sz w:val="10"/>
          <w:lang w:val="en-US"/>
        </w:rPr>
        <w:br/>
      </w:r>
      <w:r w:rsidRPr="003D3060">
        <w:rPr>
          <w:lang w:val="en-US"/>
        </w:rPr>
        <w:t>STRUCTURE LengthOfTimeInDays EXTENDS LengthOfTimeExplicit =</w:t>
      </w:r>
      <w:r w:rsidRPr="003D3060">
        <w:rPr>
          <w:lang w:val="en-US"/>
        </w:rPr>
        <w:br/>
        <w:t xml:space="preserve">  Duration (EXTENDED): MANDATORY 0 .. 1000 [d];</w:t>
      </w:r>
      <w:r w:rsidRPr="003D3060">
        <w:rPr>
          <w:lang w:val="en-US"/>
        </w:rPr>
        <w:br/>
        <w:t>END inDays;</w:t>
      </w:r>
    </w:p>
    <w:p w14:paraId="72FB6C3E"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31FDA1C0" wp14:editId="6A3305BC">
            <wp:extent cx="4584700" cy="1790700"/>
            <wp:effectExtent l="0" t="0" r="0" b="0"/>
            <wp:docPr id="50" name="Bild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84700" cy="1790700"/>
                    </a:xfrm>
                    <a:prstGeom prst="rect">
                      <a:avLst/>
                    </a:prstGeom>
                    <a:noFill/>
                    <a:ln>
                      <a:noFill/>
                    </a:ln>
                  </pic:spPr>
                </pic:pic>
              </a:graphicData>
            </a:graphic>
          </wp:inline>
        </w:drawing>
      </w:r>
    </w:p>
    <w:p w14:paraId="327485C1" w14:textId="77777777" w:rsidR="00026FE6" w:rsidRPr="003D3060" w:rsidRDefault="00026FE6">
      <w:pPr>
        <w:pStyle w:val="Bildunterschrift"/>
        <w:rPr>
          <w:b w:val="0"/>
          <w:lang w:val="en-US"/>
        </w:rPr>
      </w:pPr>
      <w:r w:rsidRPr="003D3060">
        <w:rPr>
          <w:lang w:val="en-US"/>
        </w:rPr>
        <w:t>Figure 4</w:t>
      </w:r>
      <w:r w:rsidR="00407CD7" w:rsidRPr="003D3060">
        <w:rPr>
          <w:lang w:val="en-US"/>
        </w:rPr>
        <w:t>7</w:t>
      </w:r>
      <w:r w:rsidRPr="003D3060">
        <w:rPr>
          <w:lang w:val="en-US"/>
        </w:rPr>
        <w:t>:</w:t>
      </w:r>
      <w:r w:rsidRPr="003D3060">
        <w:rPr>
          <w:lang w:val="en-US"/>
        </w:rPr>
        <w:tab/>
      </w:r>
      <w:r w:rsidRPr="003D3060">
        <w:rPr>
          <w:b w:val="0"/>
          <w:lang w:val="en-US"/>
        </w:rPr>
        <w:t>Length of time in detailed modeling with structures. Thus it is possible that if required the validity of a ticket can be either one month (LengthOfTimeImplicit; left) or exactly thirty days (LengthOfTimeInDays; right).</w:t>
      </w:r>
    </w:p>
    <w:p w14:paraId="3B3C00ED" w14:textId="77777777" w:rsidR="00026FE6" w:rsidRPr="003D3060" w:rsidRDefault="00A811FE">
      <w:pPr>
        <w:pStyle w:val="Achtung"/>
        <w:rPr>
          <w:lang w:val="en-US"/>
        </w:rPr>
      </w:pPr>
      <w:r w:rsidRPr="003D3060">
        <w:rPr>
          <w:noProof/>
          <w:lang w:val="en-US"/>
        </w:rPr>
        <w:drawing>
          <wp:anchor distT="0" distB="0" distL="114300" distR="114300" simplePos="0" relativeHeight="251688960" behindDoc="0" locked="0" layoutInCell="1" allowOverlap="1" wp14:anchorId="426FE5F9" wp14:editId="0332E582">
            <wp:simplePos x="0" y="0"/>
            <wp:positionH relativeFrom="column">
              <wp:posOffset>36195</wp:posOffset>
            </wp:positionH>
            <wp:positionV relativeFrom="paragraph">
              <wp:posOffset>180340</wp:posOffset>
            </wp:positionV>
            <wp:extent cx="247650" cy="219075"/>
            <wp:effectExtent l="0" t="0" r="0" b="0"/>
            <wp:wrapNone/>
            <wp:docPr id="189" name="Bild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Basically we aim at a precise, detailed and appropriate modeling. However one should always keep in mind that this only makes sense if it can also be translated into action. What does this mean for program packages? And moreover: What does it mean for the people that gather and deal with data? And vice versa: What does it mean if we differ from the most correct of all possible models? All things considered it may pay to be sa</w:t>
      </w:r>
      <w:r w:rsidR="00026FE6" w:rsidRPr="003D3060">
        <w:rPr>
          <w:lang w:val="en-US"/>
        </w:rPr>
        <w:t>t</w:t>
      </w:r>
      <w:r w:rsidR="00026FE6" w:rsidRPr="003D3060">
        <w:rPr>
          <w:lang w:val="en-US"/>
        </w:rPr>
        <w:t>isfied with a more simple solution.</w:t>
      </w:r>
    </w:p>
    <w:p w14:paraId="07FC4657" w14:textId="77777777" w:rsidR="00026FE6" w:rsidRPr="003D3060" w:rsidRDefault="001A1D32">
      <w:pPr>
        <w:pStyle w:val="berschrift3"/>
        <w:rPr>
          <w:lang w:val="en-US"/>
        </w:rPr>
      </w:pPr>
      <w:bookmarkStart w:id="131" w:name="_Toc236474571"/>
      <w:r>
        <w:rPr>
          <w:lang w:val="en-US"/>
        </w:rPr>
        <w:lastRenderedPageBreak/>
        <w:t>Exact l</w:t>
      </w:r>
      <w:r w:rsidR="0086653B" w:rsidRPr="003D3060">
        <w:rPr>
          <w:lang w:val="en-US"/>
        </w:rPr>
        <w:t xml:space="preserve">ength of </w:t>
      </w:r>
      <w:r>
        <w:rPr>
          <w:lang w:val="en-US"/>
        </w:rPr>
        <w:t>t</w:t>
      </w:r>
      <w:r w:rsidR="0086653B" w:rsidRPr="003D3060">
        <w:rPr>
          <w:lang w:val="en-US"/>
        </w:rPr>
        <w:t>ime</w:t>
      </w:r>
      <w:bookmarkEnd w:id="131"/>
    </w:p>
    <w:p w14:paraId="74231A98" w14:textId="77777777" w:rsidR="00026FE6" w:rsidRPr="003D3060" w:rsidRDefault="00026FE6">
      <w:pPr>
        <w:rPr>
          <w:lang w:val="en-US"/>
        </w:rPr>
      </w:pPr>
      <w:r w:rsidRPr="003D3060">
        <w:rPr>
          <w:lang w:val="en-US"/>
        </w:rPr>
        <w:fldChar w:fldCharType="begin"/>
      </w:r>
      <w:r w:rsidRPr="003D3060">
        <w:rPr>
          <w:lang w:val="en-US"/>
        </w:rPr>
        <w:instrText>XE "Value domain:structured"</w:instrText>
      </w:r>
      <w:r w:rsidRPr="003D3060">
        <w:rPr>
          <w:lang w:val="en-US"/>
        </w:rPr>
        <w:fldChar w:fldCharType="end"/>
      </w:r>
      <w:r w:rsidRPr="003D3060">
        <w:rPr>
          <w:lang w:val="en-US"/>
        </w:rPr>
        <w:fldChar w:fldCharType="begin"/>
      </w:r>
      <w:r w:rsidRPr="003D3060">
        <w:rPr>
          <w:lang w:val="en-US"/>
        </w:rPr>
        <w:instrText>XE "Data type:structured"</w:instrText>
      </w:r>
      <w:r w:rsidRPr="003D3060">
        <w:rPr>
          <w:lang w:val="en-US"/>
        </w:rPr>
        <w:fldChar w:fldCharType="end"/>
      </w:r>
      <w:r w:rsidRPr="003D3060">
        <w:rPr>
          <w:lang w:val="en-US"/>
        </w:rPr>
        <w:t>Length of time does not only exist for tickets. Every Friday Ilis Valley organizes a ski race for their guests. Racing times are measured in minutes, seconds and their fractions. For this we could define a structure, which features the attributes hours, minutes and seconds:</w:t>
      </w:r>
      <w:r w:rsidR="009B76F5" w:rsidRPr="003D3060">
        <w:rPr>
          <w:lang w:val="en-US"/>
        </w:rPr>
        <w:t xml:space="preserve"> </w:t>
      </w:r>
      <w:r w:rsidR="0086653B" w:rsidRPr="003D3060">
        <w:rPr>
          <w:lang w:val="en-US"/>
        </w:rPr>
        <w:t>It seems natural to define a structure featuring the attributes minutes and seconds</w:t>
      </w:r>
      <w:r w:rsidR="009B76F5" w:rsidRPr="003D3060">
        <w:rPr>
          <w:lang w:val="en-US"/>
        </w:rPr>
        <w:t>:</w:t>
      </w:r>
    </w:p>
    <w:p w14:paraId="01C032C2" w14:textId="77777777" w:rsidR="00026FE6" w:rsidRPr="003D3060" w:rsidRDefault="00026FE6" w:rsidP="00A9471E">
      <w:pPr>
        <w:pStyle w:val="Beispielcode"/>
        <w:rPr>
          <w:lang w:val="en-US"/>
        </w:rPr>
      </w:pPr>
      <w:r w:rsidRPr="003D3060">
        <w:rPr>
          <w:lang w:val="en-US"/>
        </w:rPr>
        <w:t xml:space="preserve">STRUCTURE </w:t>
      </w:r>
      <w:r w:rsidR="00723BB5" w:rsidRPr="003D3060">
        <w:rPr>
          <w:lang w:val="en-US"/>
        </w:rPr>
        <w:t xml:space="preserve">LengthOfTimeInMinutes </w:t>
      </w:r>
      <w:r w:rsidRPr="003D3060">
        <w:rPr>
          <w:lang w:val="en-US"/>
        </w:rPr>
        <w:t>EXTENDS LengthOfTime =</w:t>
      </w:r>
      <w:r w:rsidRPr="003D3060">
        <w:rPr>
          <w:lang w:val="en-US"/>
        </w:rPr>
        <w:br/>
        <w:t xml:space="preserve">  Minutes: 0 .. </w:t>
      </w:r>
      <w:r w:rsidR="00723BB5" w:rsidRPr="003D3060">
        <w:rPr>
          <w:lang w:val="en-US"/>
        </w:rPr>
        <w:t>999</w:t>
      </w:r>
      <w:r w:rsidRPr="003D3060">
        <w:rPr>
          <w:lang w:val="en-US"/>
        </w:rPr>
        <w:t>9.99 [min];</w:t>
      </w:r>
      <w:r w:rsidRPr="003D3060">
        <w:rPr>
          <w:lang w:val="en-US"/>
        </w:rPr>
        <w:br/>
        <w:t xml:space="preserve">  Seconds: 0.00 .. 59.99 [s];</w:t>
      </w:r>
      <w:r w:rsidRPr="003D3060">
        <w:rPr>
          <w:lang w:val="en-US"/>
        </w:rPr>
        <w:br/>
        <w:t xml:space="preserve">END </w:t>
      </w:r>
      <w:r w:rsidR="00723BB5" w:rsidRPr="003D3060">
        <w:rPr>
          <w:lang w:val="en-US"/>
        </w:rPr>
        <w:t>LengthOfTimeInMinutes</w:t>
      </w:r>
      <w:r w:rsidRPr="003D3060">
        <w:rPr>
          <w:lang w:val="en-US"/>
        </w:rPr>
        <w:t>;</w:t>
      </w:r>
    </w:p>
    <w:p w14:paraId="4567E16B" w14:textId="77777777" w:rsidR="00026FE6" w:rsidRPr="003D3060" w:rsidRDefault="0086653B">
      <w:pPr>
        <w:rPr>
          <w:lang w:val="en-US"/>
        </w:rPr>
      </w:pPr>
      <w:r w:rsidRPr="003D3060">
        <w:rPr>
          <w:lang w:val="en-US"/>
        </w:rPr>
        <w:t xml:space="preserve">To express the relationship </w:t>
      </w:r>
      <w:r w:rsidR="00910588" w:rsidRPr="003D3060">
        <w:rPr>
          <w:lang w:val="en-US"/>
        </w:rPr>
        <w:t>between minutes and seconds, the following additional solution presents itself:</w:t>
      </w:r>
    </w:p>
    <w:p w14:paraId="3D3F8E68" w14:textId="77777777" w:rsidR="00DA1420" w:rsidRPr="003D3060" w:rsidRDefault="00DA1420" w:rsidP="00DA1420">
      <w:pPr>
        <w:pStyle w:val="Beispielcode"/>
        <w:rPr>
          <w:lang w:val="en-US"/>
        </w:rPr>
      </w:pPr>
      <w:r w:rsidRPr="003D3060">
        <w:rPr>
          <w:lang w:val="en-US"/>
        </w:rPr>
        <w:t>STRUCTURE LengthOfTimeInMinutes EXTENDS LengthOfTime =</w:t>
      </w:r>
      <w:r w:rsidRPr="003D3060">
        <w:rPr>
          <w:lang w:val="en-US"/>
        </w:rPr>
        <w:br/>
        <w:t xml:space="preserve">  Minutes: 0 .. 9999.99 [min];</w:t>
      </w:r>
      <w:r w:rsidRPr="003D3060">
        <w:rPr>
          <w:lang w:val="en-US"/>
        </w:rPr>
        <w:br/>
        <w:t xml:space="preserve">  CONTINOUS SUBDIVISION Seconds: 0.00 .. 59.99 [s];</w:t>
      </w:r>
      <w:r w:rsidRPr="003D3060">
        <w:rPr>
          <w:lang w:val="en-US"/>
        </w:rPr>
        <w:br/>
        <w:t>END LengthOfTimeInMinutes;</w:t>
      </w:r>
    </w:p>
    <w:p w14:paraId="4A46EFAA" w14:textId="77777777" w:rsidR="00026FE6" w:rsidRPr="003D3060" w:rsidRDefault="00026FE6">
      <w:pPr>
        <w:rPr>
          <w:lang w:val="en-US"/>
        </w:rPr>
      </w:pPr>
      <w:r w:rsidRPr="003D3060">
        <w:rPr>
          <w:lang w:val="en-US"/>
        </w:rPr>
        <w:t>This does not determine in what form such a length of time would be memorized in a co</w:t>
      </w:r>
      <w:r w:rsidRPr="003D3060">
        <w:rPr>
          <w:lang w:val="en-US"/>
        </w:rPr>
        <w:t>m</w:t>
      </w:r>
      <w:r w:rsidRPr="003D3060">
        <w:rPr>
          <w:lang w:val="en-US"/>
        </w:rPr>
        <w:t>puter. It simply is a means of describing as precisely as possible what we really want.</w:t>
      </w:r>
    </w:p>
    <w:p w14:paraId="1E653C54" w14:textId="77777777" w:rsidR="00942E0B" w:rsidRPr="003D3060" w:rsidRDefault="00910588" w:rsidP="00942E0B">
      <w:pPr>
        <w:pStyle w:val="berschrift3"/>
        <w:rPr>
          <w:lang w:val="en-US"/>
        </w:rPr>
      </w:pPr>
      <w:bookmarkStart w:id="132" w:name="_Ref20648861"/>
      <w:bookmarkStart w:id="133" w:name="_Toc236474572"/>
      <w:r w:rsidRPr="003D3060">
        <w:rPr>
          <w:lang w:val="en-US"/>
        </w:rPr>
        <w:t>Formatted representation of structures</w:t>
      </w:r>
      <w:bookmarkEnd w:id="133"/>
    </w:p>
    <w:bookmarkEnd w:id="132"/>
    <w:p w14:paraId="2CC827C0" w14:textId="77777777" w:rsidR="00BC6F3A" w:rsidRPr="003D3060" w:rsidRDefault="00910588" w:rsidP="00942E0B">
      <w:pPr>
        <w:numPr>
          <w:ins w:id="134" w:author="ltzur" w:date="2009-03-04T14:37:00Z"/>
        </w:numPr>
        <w:rPr>
          <w:lang w:val="en-US"/>
        </w:rPr>
      </w:pPr>
      <w:r w:rsidRPr="003D3060">
        <w:rPr>
          <w:lang w:val="en-US"/>
        </w:rPr>
        <w:t>The traditional ski race for guests is always designed in a way that even skiing instructors will take more than 30 seconds to do the course</w:t>
      </w:r>
      <w:r w:rsidR="00D0210B" w:rsidRPr="003D3060">
        <w:rPr>
          <w:lang w:val="en-US"/>
        </w:rPr>
        <w:t>. Participants that take more than 3 minutes and 30 seconds are offered a cup of tea at the finish, but their result will not be registered.</w:t>
      </w:r>
    </w:p>
    <w:p w14:paraId="15A9C44C" w14:textId="77777777" w:rsidR="00942E0B" w:rsidRPr="003D3060" w:rsidRDefault="00D0210B" w:rsidP="00942E0B">
      <w:pPr>
        <w:rPr>
          <w:lang w:val="en-US"/>
        </w:rPr>
      </w:pPr>
      <w:r w:rsidRPr="003D3060">
        <w:rPr>
          <w:lang w:val="en-US"/>
        </w:rPr>
        <w:t>How do we record the admissible domain (from 30 seconds to 3 minutes and 30 seconds)? The solution is provided by formatted domains:</w:t>
      </w:r>
    </w:p>
    <w:p w14:paraId="2CDC5F64" w14:textId="77777777" w:rsidR="00942E0B" w:rsidRPr="003D3060" w:rsidRDefault="00942E0B" w:rsidP="00942E0B">
      <w:pPr>
        <w:pStyle w:val="Beispielcode"/>
        <w:rPr>
          <w:lang w:val="en-US"/>
        </w:rPr>
      </w:pPr>
      <w:r w:rsidRPr="003D3060">
        <w:rPr>
          <w:lang w:val="en-US"/>
        </w:rPr>
        <w:t xml:space="preserve">DOMAIN </w:t>
      </w:r>
      <w:r w:rsidR="00D0210B" w:rsidRPr="003D3060">
        <w:rPr>
          <w:lang w:val="en-US"/>
        </w:rPr>
        <w:t>LengthOfTime</w:t>
      </w:r>
      <w:r w:rsidRPr="003D3060">
        <w:rPr>
          <w:lang w:val="en-US"/>
        </w:rPr>
        <w:t xml:space="preserve">inMinSec = FORMAT BASED ON </w:t>
      </w:r>
      <w:r w:rsidR="00D0210B" w:rsidRPr="003D3060">
        <w:rPr>
          <w:lang w:val="en-US"/>
        </w:rPr>
        <w:t>LengthOfTimeInMinutes</w:t>
      </w:r>
      <w:r w:rsidRPr="003D3060">
        <w:rPr>
          <w:lang w:val="en-US"/>
        </w:rPr>
        <w:br/>
        <w:t xml:space="preserve">                   </w:t>
      </w:r>
      <w:r w:rsidR="00386D3C">
        <w:rPr>
          <w:lang w:val="en-US"/>
        </w:rPr>
        <w:t xml:space="preserve">   </w:t>
      </w:r>
      <w:r w:rsidRPr="003D3060">
        <w:rPr>
          <w:lang w:val="en-US"/>
        </w:rPr>
        <w:t xml:space="preserve">               ( </w:t>
      </w:r>
      <w:r w:rsidR="00D0210B" w:rsidRPr="003D3060">
        <w:rPr>
          <w:lang w:val="en-US"/>
        </w:rPr>
        <w:t>Minutes</w:t>
      </w:r>
      <w:r w:rsidRPr="003D3060">
        <w:rPr>
          <w:lang w:val="en-US"/>
        </w:rPr>
        <w:t xml:space="preserve"> ":" </w:t>
      </w:r>
      <w:r w:rsidR="00D0210B" w:rsidRPr="003D3060">
        <w:rPr>
          <w:lang w:val="en-US"/>
        </w:rPr>
        <w:t>Seconds</w:t>
      </w:r>
      <w:r w:rsidRPr="003D3060">
        <w:rPr>
          <w:lang w:val="en-US"/>
        </w:rPr>
        <w:t xml:space="preserve"> );</w:t>
      </w:r>
      <w:r w:rsidRPr="003D3060">
        <w:rPr>
          <w:lang w:val="en-US"/>
        </w:rPr>
        <w:br/>
      </w:r>
      <w:r w:rsidRPr="003D3060">
        <w:rPr>
          <w:lang w:val="en-US"/>
        </w:rPr>
        <w:br/>
        <w:t xml:space="preserve">CLASS </w:t>
      </w:r>
      <w:r w:rsidR="009021E6" w:rsidRPr="003D3060">
        <w:rPr>
          <w:lang w:val="en-US"/>
        </w:rPr>
        <w:t>RaceTime</w:t>
      </w:r>
      <w:r w:rsidRPr="003D3060">
        <w:rPr>
          <w:lang w:val="en-US"/>
        </w:rPr>
        <w:t xml:space="preserve"> =</w:t>
      </w:r>
      <w:r w:rsidRPr="003D3060">
        <w:rPr>
          <w:lang w:val="en-US"/>
        </w:rPr>
        <w:br/>
        <w:t xml:space="preserve">  </w:t>
      </w:r>
      <w:r w:rsidR="007D4670" w:rsidRPr="003D3060">
        <w:rPr>
          <w:lang w:val="en-US"/>
        </w:rPr>
        <w:t>First</w:t>
      </w:r>
      <w:r w:rsidR="00386D3C">
        <w:rPr>
          <w:lang w:val="en-US"/>
        </w:rPr>
        <w:t>N</w:t>
      </w:r>
      <w:r w:rsidR="007D4670" w:rsidRPr="003D3060">
        <w:rPr>
          <w:lang w:val="en-US"/>
        </w:rPr>
        <w:t>ame</w:t>
      </w:r>
      <w:r w:rsidRPr="003D3060">
        <w:rPr>
          <w:lang w:val="en-US"/>
        </w:rPr>
        <w:t>: TEXT*50;</w:t>
      </w:r>
      <w:r w:rsidRPr="003D3060">
        <w:rPr>
          <w:lang w:val="en-US"/>
        </w:rPr>
        <w:br/>
        <w:t xml:space="preserve">  </w:t>
      </w:r>
      <w:r w:rsidR="007D4670" w:rsidRPr="003D3060">
        <w:rPr>
          <w:lang w:val="en-US"/>
        </w:rPr>
        <w:t>Surname</w:t>
      </w:r>
      <w:r w:rsidRPr="003D3060">
        <w:rPr>
          <w:lang w:val="en-US"/>
        </w:rPr>
        <w:t>: TEXT*50;</w:t>
      </w:r>
      <w:r w:rsidRPr="003D3060">
        <w:rPr>
          <w:lang w:val="en-US"/>
        </w:rPr>
        <w:br/>
        <w:t xml:space="preserve">  </w:t>
      </w:r>
      <w:r w:rsidR="00925D0E" w:rsidRPr="003D3060">
        <w:rPr>
          <w:lang w:val="en-US"/>
        </w:rPr>
        <w:t>Runtime</w:t>
      </w:r>
      <w:r w:rsidRPr="003D3060">
        <w:rPr>
          <w:lang w:val="en-US"/>
        </w:rPr>
        <w:t xml:space="preserve">: FORMAT </w:t>
      </w:r>
      <w:r w:rsidR="009021E6" w:rsidRPr="003D3060">
        <w:rPr>
          <w:lang w:val="en-US"/>
        </w:rPr>
        <w:t>LengthOfTime</w:t>
      </w:r>
      <w:r w:rsidRPr="003D3060">
        <w:rPr>
          <w:lang w:val="en-US"/>
        </w:rPr>
        <w:t>inMinSec "0:30" .. "3:30";</w:t>
      </w:r>
      <w:r w:rsidRPr="003D3060">
        <w:rPr>
          <w:lang w:val="en-US"/>
        </w:rPr>
        <w:br/>
        <w:t xml:space="preserve">END </w:t>
      </w:r>
      <w:r w:rsidR="009021E6" w:rsidRPr="003D3060">
        <w:rPr>
          <w:lang w:val="en-US"/>
        </w:rPr>
        <w:t>RaceTime</w:t>
      </w:r>
      <w:r w:rsidRPr="003D3060">
        <w:rPr>
          <w:lang w:val="en-US"/>
        </w:rPr>
        <w:t>;</w:t>
      </w:r>
    </w:p>
    <w:p w14:paraId="1D44599F" w14:textId="77777777" w:rsidR="00BC6F3A" w:rsidRPr="003D3060" w:rsidRDefault="007D4670" w:rsidP="00942E0B">
      <w:pPr>
        <w:numPr>
          <w:ins w:id="135" w:author="ltzur" w:date="2009-03-04T14:37:00Z"/>
        </w:numPr>
        <w:rPr>
          <w:lang w:val="en-US"/>
        </w:rPr>
      </w:pPr>
      <w:r w:rsidRPr="003D3060">
        <w:rPr>
          <w:lang w:val="en-US"/>
        </w:rPr>
        <w:t xml:space="preserve">A formatted domain refers to a structure and determines the design of a string of symbols composed of the individual attributes of the structure and text constants representing the value. </w:t>
      </w:r>
      <w:r w:rsidR="007C63D3" w:rsidRPr="003D3060">
        <w:rPr>
          <w:lang w:val="en-US"/>
        </w:rPr>
        <w:t>In</w:t>
      </w:r>
      <w:r w:rsidRPr="003D3060">
        <w:rPr>
          <w:lang w:val="en-US"/>
        </w:rPr>
        <w:t xml:space="preserve"> this form it is possible to define restrictions for the domain. This formatted represe</w:t>
      </w:r>
      <w:r w:rsidRPr="003D3060">
        <w:rPr>
          <w:lang w:val="en-US"/>
        </w:rPr>
        <w:t>n</w:t>
      </w:r>
      <w:r w:rsidRPr="003D3060">
        <w:rPr>
          <w:lang w:val="en-US"/>
        </w:rPr>
        <w:t>tation will also be used for data transfer</w:t>
      </w:r>
      <w:r w:rsidR="009021E6" w:rsidRPr="003D3060">
        <w:rPr>
          <w:lang w:val="en-US"/>
        </w:rPr>
        <w:t xml:space="preserve">. Thus it may be possible to directly support certain representation forms demanded </w:t>
      </w:r>
      <w:r w:rsidR="00917A73" w:rsidRPr="003D3060">
        <w:rPr>
          <w:lang w:val="en-US"/>
        </w:rPr>
        <w:t>by</w:t>
      </w:r>
      <w:r w:rsidR="009021E6" w:rsidRPr="003D3060">
        <w:rPr>
          <w:lang w:val="en-US"/>
        </w:rPr>
        <w:t xml:space="preserve"> external authorities. This is of special interest fort </w:t>
      </w:r>
      <w:r w:rsidR="00917A73" w:rsidRPr="003D3060">
        <w:rPr>
          <w:lang w:val="en-US"/>
        </w:rPr>
        <w:t>t</w:t>
      </w:r>
      <w:r w:rsidR="009021E6" w:rsidRPr="003D3060">
        <w:rPr>
          <w:lang w:val="en-US"/>
        </w:rPr>
        <w:t>he XML-conform representation of duration and points in time.</w:t>
      </w:r>
    </w:p>
    <w:p w14:paraId="622ED784" w14:textId="77777777" w:rsidR="00942E0B" w:rsidRPr="003D3060" w:rsidRDefault="001A1D32" w:rsidP="00942E0B">
      <w:pPr>
        <w:pStyle w:val="berschrift3"/>
        <w:rPr>
          <w:bCs/>
          <w:lang w:val="en-US"/>
        </w:rPr>
      </w:pPr>
      <w:bookmarkStart w:id="136" w:name="_Ref236472468"/>
      <w:bookmarkStart w:id="137" w:name="_Toc236474573"/>
      <w:r>
        <w:rPr>
          <w:lang w:val="en-US"/>
        </w:rPr>
        <w:t>Moments in t</w:t>
      </w:r>
      <w:r w:rsidR="00D216ED" w:rsidRPr="003D3060">
        <w:rPr>
          <w:lang w:val="en-US"/>
        </w:rPr>
        <w:t>ime</w:t>
      </w:r>
      <w:bookmarkEnd w:id="136"/>
      <w:bookmarkEnd w:id="137"/>
    </w:p>
    <w:p w14:paraId="3A0EC9FB" w14:textId="77777777" w:rsidR="00026FE6" w:rsidRPr="003D3060" w:rsidRDefault="00026FE6">
      <w:pPr>
        <w:rPr>
          <w:lang w:val="en-US"/>
        </w:rPr>
      </w:pPr>
      <w:r w:rsidRPr="003D3060">
        <w:rPr>
          <w:lang w:val="en-US"/>
        </w:rPr>
        <w:t>Reports regarding weather conditions, waiting times, conditions of the ski runs in Ilis Valley shall always state the time at which these conditions were observed</w:t>
      </w:r>
      <w:r w:rsidRPr="003D3060">
        <w:rPr>
          <w:lang w:val="en-US"/>
        </w:rPr>
        <w:fldChar w:fldCharType="begin"/>
      </w:r>
      <w:r w:rsidRPr="003D3060">
        <w:rPr>
          <w:lang w:val="en-US"/>
        </w:rPr>
        <w:instrText>XE "Moment in time"</w:instrText>
      </w:r>
      <w:r w:rsidRPr="003D3060">
        <w:rPr>
          <w:lang w:val="en-US"/>
        </w:rPr>
        <w:fldChar w:fldCharType="end"/>
      </w:r>
      <w:r w:rsidRPr="003D3060">
        <w:rPr>
          <w:lang w:val="en-US"/>
        </w:rPr>
        <w:t>. First thought: Time in hours and minutes. Yes, and in order to establish statistics, the respe</w:t>
      </w:r>
      <w:r w:rsidRPr="003D3060">
        <w:rPr>
          <w:lang w:val="en-US"/>
        </w:rPr>
        <w:t>c</w:t>
      </w:r>
      <w:r w:rsidRPr="003D3060">
        <w:rPr>
          <w:lang w:val="en-US"/>
        </w:rPr>
        <w:t>tive date. That should be enough!</w:t>
      </w:r>
    </w:p>
    <w:p w14:paraId="646772A8" w14:textId="77777777" w:rsidR="00026FE6" w:rsidRPr="003D3060" w:rsidRDefault="00026FE6">
      <w:pPr>
        <w:rPr>
          <w:lang w:val="en-US"/>
        </w:rPr>
      </w:pPr>
      <w:r w:rsidRPr="003D3060">
        <w:rPr>
          <w:lang w:val="en-US"/>
        </w:rPr>
        <w:lastRenderedPageBreak/>
        <w:t xml:space="preserve">Really? On good nights with a full moon the </w:t>
      </w:r>
      <w:r w:rsidRPr="003D3060">
        <w:rPr>
          <w:iCs/>
          <w:lang w:val="en-US"/>
        </w:rPr>
        <w:t xml:space="preserve">Mount Ilis Alpine Transports </w:t>
      </w:r>
      <w:r w:rsidRPr="003D3060">
        <w:rPr>
          <w:lang w:val="en-US"/>
        </w:rPr>
        <w:t>do extra runs up to Mount Ilis, where then the popular Dracula-Party takes place. So even in the middle of the night reports on conditions are issued. Even at 2.30 am. Also on that early Sunday morning when the hands of the clock were switched over to daylight saving. However that was quite chaotic. Suddenly the latest report dated further back than the last! Naturally enough: That night any time between 2 am and 3 am appeared twice.</w:t>
      </w:r>
    </w:p>
    <w:p w14:paraId="6FA67404" w14:textId="77777777" w:rsidR="00026FE6" w:rsidRPr="003D3060" w:rsidRDefault="00A811FE">
      <w:pPr>
        <w:pStyle w:val="WW-Blocktext"/>
        <w:rPr>
          <w:lang w:val="en-US"/>
        </w:rPr>
      </w:pPr>
      <w:r w:rsidRPr="003D3060">
        <w:rPr>
          <w:noProof/>
          <w:lang w:val="en-US"/>
        </w:rPr>
        <w:drawing>
          <wp:anchor distT="0" distB="0" distL="114300" distR="114300" simplePos="0" relativeHeight="251689984" behindDoc="0" locked="0" layoutInCell="1" allowOverlap="1" wp14:anchorId="0E0C34B5" wp14:editId="08C4DBDA">
            <wp:simplePos x="0" y="0"/>
            <wp:positionH relativeFrom="column">
              <wp:posOffset>180340</wp:posOffset>
            </wp:positionH>
            <wp:positionV relativeFrom="paragraph">
              <wp:posOffset>71755</wp:posOffset>
            </wp:positionV>
            <wp:extent cx="82550" cy="156845"/>
            <wp:effectExtent l="0" t="0" r="0" b="0"/>
            <wp:wrapNone/>
            <wp:docPr id="190" name="Bild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With moments in time it is always important to know the respective reference sy</w:t>
      </w:r>
      <w:r w:rsidR="00026FE6" w:rsidRPr="003D3060">
        <w:rPr>
          <w:lang w:val="en-US"/>
        </w:rPr>
        <w:t>s</w:t>
      </w:r>
      <w:r w:rsidR="00026FE6" w:rsidRPr="003D3060">
        <w:rPr>
          <w:lang w:val="en-US"/>
        </w:rPr>
        <w:t>tem.</w:t>
      </w:r>
      <w:r w:rsidR="00026FE6" w:rsidRPr="003D3060">
        <w:rPr>
          <w:lang w:val="en-US"/>
        </w:rPr>
        <w:fldChar w:fldCharType="begin"/>
      </w:r>
      <w:r w:rsidR="00026FE6" w:rsidRPr="003D3060">
        <w:rPr>
          <w:lang w:val="en-US"/>
        </w:rPr>
        <w:instrText>XE "Reference system:of moments in time"</w:instrText>
      </w:r>
      <w:r w:rsidR="00026FE6" w:rsidRPr="003D3060">
        <w:rPr>
          <w:lang w:val="en-US"/>
        </w:rPr>
        <w:fldChar w:fldCharType="end"/>
      </w:r>
    </w:p>
    <w:p w14:paraId="5FBDA740" w14:textId="77777777" w:rsidR="00026FE6" w:rsidRPr="003D3060" w:rsidRDefault="00026FE6">
      <w:pPr>
        <w:rPr>
          <w:lang w:val="en-US"/>
        </w:rPr>
      </w:pPr>
    </w:p>
    <w:p w14:paraId="09C62E60" w14:textId="77777777" w:rsidR="00026FE6" w:rsidRPr="003D3060" w:rsidRDefault="00026FE6">
      <w:pPr>
        <w:rPr>
          <w:lang w:val="en-US"/>
        </w:rPr>
      </w:pPr>
      <w:r w:rsidRPr="003D3060">
        <w:rPr>
          <w:lang w:val="en-US"/>
        </w:rPr>
        <w:t xml:space="preserve">Are we speaking of summertime, wintertime, </w:t>
      </w:r>
      <w:r w:rsidR="009D3067" w:rsidRPr="003D3060">
        <w:rPr>
          <w:lang w:val="en-US"/>
        </w:rPr>
        <w:t>UTC</w:t>
      </w:r>
      <w:r w:rsidRPr="003D3060">
        <w:rPr>
          <w:lang w:val="en-US"/>
        </w:rPr>
        <w:t>? The more international we get, the more i</w:t>
      </w:r>
      <w:r w:rsidRPr="003D3060">
        <w:rPr>
          <w:lang w:val="en-US"/>
        </w:rPr>
        <w:t>m</w:t>
      </w:r>
      <w:r w:rsidRPr="003D3060">
        <w:rPr>
          <w:lang w:val="en-US"/>
        </w:rPr>
        <w:t xml:space="preserve">portant it is to know. It is a short step to the idea to report everything in </w:t>
      </w:r>
      <w:r w:rsidR="009D3067" w:rsidRPr="003D3060">
        <w:rPr>
          <w:lang w:val="en-US"/>
        </w:rPr>
        <w:t>UTC</w:t>
      </w:r>
      <w:r w:rsidRPr="003D3060">
        <w:rPr>
          <w:lang w:val="en-US"/>
        </w:rPr>
        <w:t xml:space="preserve"> and to leave it up to the computer to present the data to the user according to his current time zone.</w:t>
      </w:r>
    </w:p>
    <w:p w14:paraId="12EDD07A" w14:textId="77777777" w:rsidR="00026FE6" w:rsidRPr="003D3060" w:rsidRDefault="00026FE6">
      <w:pPr>
        <w:rPr>
          <w:lang w:val="en-US"/>
        </w:rPr>
      </w:pPr>
      <w:r w:rsidRPr="003D3060">
        <w:rPr>
          <w:lang w:val="en-US"/>
        </w:rPr>
        <w:t>INTERLIS 2 not only offers the possibility to describe domains and units, but also reference systems.</w:t>
      </w:r>
      <w:r w:rsidR="009B76F5" w:rsidRPr="003D3060">
        <w:rPr>
          <w:lang w:val="en-US"/>
        </w:rPr>
        <w:t xml:space="preserve"> </w:t>
      </w:r>
      <w:r w:rsidR="00D216ED" w:rsidRPr="003D3060">
        <w:rPr>
          <w:lang w:val="en-US"/>
        </w:rPr>
        <w:t xml:space="preserve">For UTC-times already formatted domains in accordance with XML-rules have been predefined </w:t>
      </w:r>
      <w:r w:rsidR="009064DA" w:rsidRPr="003D3060">
        <w:rPr>
          <w:lang w:val="en-US"/>
        </w:rPr>
        <w:t>(XMLTime, XMLDate, XMLD</w:t>
      </w:r>
      <w:r w:rsidR="009064DA" w:rsidRPr="003D3060">
        <w:rPr>
          <w:lang w:val="en-US"/>
        </w:rPr>
        <w:t>a</w:t>
      </w:r>
      <w:r w:rsidR="009064DA" w:rsidRPr="003D3060">
        <w:rPr>
          <w:lang w:val="en-US"/>
        </w:rPr>
        <w:t>teTime).</w:t>
      </w:r>
    </w:p>
    <w:p w14:paraId="48638341" w14:textId="77777777" w:rsidR="00026FE6" w:rsidRPr="003D3060" w:rsidRDefault="00026FE6">
      <w:pPr>
        <w:rPr>
          <w:lang w:val="en-US"/>
        </w:rPr>
      </w:pPr>
      <w:r w:rsidRPr="003D3060">
        <w:rPr>
          <w:lang w:val="en-US"/>
        </w:rPr>
        <w:t>Then again opening and operating hours preferably are described in local time. After all mi</w:t>
      </w:r>
      <w:r w:rsidRPr="003D3060">
        <w:rPr>
          <w:lang w:val="en-US"/>
        </w:rPr>
        <w:t>d</w:t>
      </w:r>
      <w:r w:rsidRPr="003D3060">
        <w:rPr>
          <w:lang w:val="en-US"/>
        </w:rPr>
        <w:t>night is at 24.00, whether it is summertime or wintertime. These are not moments in time in the true sense of the word; they actually describe differences to the midnight hour according to the currently valid time.</w:t>
      </w:r>
    </w:p>
    <w:p w14:paraId="2CAF3187" w14:textId="77777777" w:rsidR="00026FE6" w:rsidRPr="003D3060" w:rsidRDefault="00A811FE">
      <w:pPr>
        <w:pStyle w:val="Achtung"/>
        <w:rPr>
          <w:lang w:val="en-US"/>
        </w:rPr>
      </w:pPr>
      <w:r w:rsidRPr="003D3060">
        <w:rPr>
          <w:noProof/>
          <w:lang w:val="en-US"/>
        </w:rPr>
        <w:drawing>
          <wp:anchor distT="0" distB="0" distL="114300" distR="114300" simplePos="0" relativeHeight="251691008" behindDoc="0" locked="0" layoutInCell="1" allowOverlap="1" wp14:anchorId="3B789A55" wp14:editId="4497A5EA">
            <wp:simplePos x="0" y="0"/>
            <wp:positionH relativeFrom="column">
              <wp:posOffset>36195</wp:posOffset>
            </wp:positionH>
            <wp:positionV relativeFrom="paragraph">
              <wp:posOffset>180340</wp:posOffset>
            </wp:positionV>
            <wp:extent cx="247650" cy="219075"/>
            <wp:effectExtent l="0" t="0" r="0" b="0"/>
            <wp:wrapNone/>
            <wp:docPr id="191" name="Bild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FE6" w:rsidRPr="003D3060">
        <w:rPr>
          <w:lang w:val="en-US"/>
        </w:rPr>
        <w:t>Wherever time, and above all precise moments in time are of importance, we have to proceed with outmost care.</w:t>
      </w:r>
    </w:p>
    <w:p w14:paraId="580BC482" w14:textId="77777777" w:rsidR="00026FE6" w:rsidRPr="003D3060" w:rsidRDefault="00026FE6">
      <w:pPr>
        <w:pStyle w:val="berschrift2"/>
        <w:numPr>
          <w:ilvl w:val="1"/>
          <w:numId w:val="2"/>
        </w:numPr>
        <w:ind w:left="567"/>
        <w:rPr>
          <w:bCs/>
          <w:lang w:val="en-US"/>
        </w:rPr>
      </w:pPr>
      <w:bookmarkStart w:id="138" w:name="_Ref20539208"/>
      <w:bookmarkStart w:id="139" w:name="_Toc236474574"/>
      <w:r w:rsidRPr="003D3060">
        <w:rPr>
          <w:lang w:val="en-US"/>
        </w:rPr>
        <w:t xml:space="preserve">Tariff zones, reports on conditions </w:t>
      </w:r>
      <w:r w:rsidR="004A348A" w:rsidRPr="003D3060">
        <w:rPr>
          <w:lang w:val="en-US"/>
        </w:rPr>
        <w:t>–</w:t>
      </w:r>
      <w:r w:rsidRPr="003D3060">
        <w:rPr>
          <w:lang w:val="en-US"/>
        </w:rPr>
        <w:t xml:space="preserve"> </w:t>
      </w:r>
      <w:bookmarkEnd w:id="138"/>
      <w:r w:rsidRPr="003D3060">
        <w:rPr>
          <w:lang w:val="en-US"/>
        </w:rPr>
        <w:t>Relationships</w:t>
      </w:r>
      <w:bookmarkEnd w:id="139"/>
    </w:p>
    <w:p w14:paraId="567E9F78" w14:textId="77777777" w:rsidR="00026FE6" w:rsidRPr="003D3060" w:rsidRDefault="00026FE6">
      <w:pPr>
        <w:pStyle w:val="berschrift3"/>
        <w:rPr>
          <w:lang w:val="en-US"/>
        </w:rPr>
      </w:pPr>
      <w:bookmarkStart w:id="140" w:name="_Ref20649347"/>
      <w:bookmarkStart w:id="141" w:name="_Toc236474575"/>
      <w:r w:rsidRPr="003D3060">
        <w:rPr>
          <w:lang w:val="en-US"/>
        </w:rPr>
        <w:t>Roles</w:t>
      </w:r>
      <w:bookmarkEnd w:id="140"/>
      <w:bookmarkEnd w:id="141"/>
    </w:p>
    <w:p w14:paraId="52B89C2E" w14:textId="77777777" w:rsidR="00026FE6" w:rsidRPr="003D3060" w:rsidRDefault="00026FE6">
      <w:pPr>
        <w:rPr>
          <w:lang w:val="en-US"/>
        </w:rPr>
      </w:pPr>
      <w:r w:rsidRPr="003D3060">
        <w:rPr>
          <w:lang w:val="en-US"/>
        </w:rPr>
        <w:fldChar w:fldCharType="begin"/>
      </w:r>
      <w:r w:rsidRPr="003D3060">
        <w:rPr>
          <w:lang w:val="en-US"/>
        </w:rPr>
        <w:instrText>XE "Relationship"</w:instrText>
      </w:r>
      <w:r w:rsidRPr="003D3060">
        <w:rPr>
          <w:lang w:val="en-US"/>
        </w:rPr>
        <w:fldChar w:fldCharType="end"/>
      </w:r>
      <w:r w:rsidRPr="003D3060">
        <w:rPr>
          <w:lang w:val="en-US"/>
        </w:rPr>
        <w:fldChar w:fldCharType="begin"/>
      </w:r>
      <w:r w:rsidRPr="003D3060">
        <w:rPr>
          <w:lang w:val="en-US"/>
        </w:rPr>
        <w:instrText>XE "Role"</w:instrText>
      </w:r>
      <w:r w:rsidRPr="003D3060">
        <w:rPr>
          <w:lang w:val="en-US"/>
        </w:rPr>
        <w:fldChar w:fldCharType="end"/>
      </w:r>
      <w:r w:rsidRPr="003D3060">
        <w:rPr>
          <w:lang w:val="en-US"/>
        </w:rPr>
        <w:t xml:space="preserve">What exactly is a railway company for one particular alpine transport? Proprietor? </w:t>
      </w:r>
      <w:r w:rsidR="00847FB3" w:rsidRPr="003D3060">
        <w:rPr>
          <w:lang w:val="en-US"/>
        </w:rPr>
        <w:t>Operator</w:t>
      </w:r>
      <w:r w:rsidRPr="003D3060">
        <w:rPr>
          <w:lang w:val="en-US"/>
        </w:rPr>
        <w:t>!</w:t>
      </w:r>
    </w:p>
    <w:p w14:paraId="0F4C6588" w14:textId="77777777" w:rsidR="00026FE6" w:rsidRPr="003D3060" w:rsidRDefault="00026FE6">
      <w:pPr>
        <w:rPr>
          <w:lang w:val="en-US"/>
        </w:rPr>
      </w:pPr>
      <w:r w:rsidRPr="003D3060">
        <w:rPr>
          <w:lang w:val="en-US"/>
        </w:rPr>
        <w:t xml:space="preserve">In the relationship between </w:t>
      </w:r>
      <w:r w:rsidR="00847FB3" w:rsidRPr="003D3060">
        <w:rPr>
          <w:lang w:val="en-US"/>
        </w:rPr>
        <w:t>R</w:t>
      </w:r>
      <w:r w:rsidRPr="003D3060">
        <w:rPr>
          <w:lang w:val="en-US"/>
        </w:rPr>
        <w:t>ailway</w:t>
      </w:r>
      <w:r w:rsidR="00847FB3" w:rsidRPr="003D3060">
        <w:rPr>
          <w:lang w:val="en-US"/>
        </w:rPr>
        <w:t>C</w:t>
      </w:r>
      <w:r w:rsidRPr="003D3060">
        <w:rPr>
          <w:lang w:val="en-US"/>
        </w:rPr>
        <w:t xml:space="preserve">ompany and </w:t>
      </w:r>
      <w:r w:rsidR="00847FB3" w:rsidRPr="003D3060">
        <w:rPr>
          <w:lang w:val="en-US"/>
        </w:rPr>
        <w:t>A</w:t>
      </w:r>
      <w:r w:rsidRPr="003D3060">
        <w:rPr>
          <w:lang w:val="en-US"/>
        </w:rPr>
        <w:t>lpine</w:t>
      </w:r>
      <w:r w:rsidR="00847FB3" w:rsidRPr="003D3060">
        <w:rPr>
          <w:lang w:val="en-US"/>
        </w:rPr>
        <w:t>T</w:t>
      </w:r>
      <w:r w:rsidRPr="003D3060">
        <w:rPr>
          <w:lang w:val="en-US"/>
        </w:rPr>
        <w:t>rans</w:t>
      </w:r>
      <w:r w:rsidR="006A39A8" w:rsidRPr="003D3060">
        <w:rPr>
          <w:lang w:val="en-US"/>
        </w:rPr>
        <w:t>port the railway company fulfil</w:t>
      </w:r>
      <w:r w:rsidRPr="003D3060">
        <w:rPr>
          <w:lang w:val="en-US"/>
        </w:rPr>
        <w:t xml:space="preserve">s the role of </w:t>
      </w:r>
      <w:r w:rsidR="00847FB3" w:rsidRPr="003D3060">
        <w:rPr>
          <w:lang w:val="en-US"/>
        </w:rPr>
        <w:t>operator</w:t>
      </w:r>
      <w:r w:rsidRPr="003D3060">
        <w:rPr>
          <w:lang w:val="en-US"/>
        </w:rPr>
        <w:t>.</w:t>
      </w:r>
    </w:p>
    <w:p w14:paraId="00DFDD90" w14:textId="77777777" w:rsidR="00026FE6" w:rsidRPr="003D3060" w:rsidRDefault="00026FE6">
      <w:pPr>
        <w:rPr>
          <w:lang w:val="en-US"/>
        </w:rPr>
      </w:pPr>
      <w:r w:rsidRPr="003D3060">
        <w:rPr>
          <w:lang w:val="en-US"/>
        </w:rPr>
        <w:t>In the graphic representation the role name appears at the end of relationship line on the side of the holder of the role. However if it is no different from the class name, then in most cases the role name is omitted.</w:t>
      </w:r>
    </w:p>
    <w:p w14:paraId="274397E9" w14:textId="77777777" w:rsidR="00026FE6" w:rsidRPr="003D3060" w:rsidRDefault="00026FE6">
      <w:pPr>
        <w:rPr>
          <w:lang w:val="en-US"/>
        </w:rPr>
      </w:pPr>
    </w:p>
    <w:p w14:paraId="67277AC5" w14:textId="77777777" w:rsidR="00026FE6" w:rsidRPr="003D3060" w:rsidRDefault="00A811FE">
      <w:pPr>
        <w:pStyle w:val="Bild"/>
        <w:ind w:right="-3"/>
        <w:rPr>
          <w:lang w:val="en-US"/>
        </w:rPr>
      </w:pPr>
      <w:r w:rsidRPr="003D3060">
        <w:rPr>
          <w:noProof/>
          <w:lang w:val="en-US"/>
        </w:rPr>
        <w:lastRenderedPageBreak/>
        <mc:AlternateContent>
          <mc:Choice Requires="wps">
            <w:drawing>
              <wp:anchor distT="0" distB="0" distL="114300" distR="114300" simplePos="0" relativeHeight="251632640" behindDoc="0" locked="0" layoutInCell="0" allowOverlap="1" wp14:anchorId="62C7193F" wp14:editId="0B205F0E">
                <wp:simplePos x="0" y="0"/>
                <wp:positionH relativeFrom="column">
                  <wp:posOffset>928370</wp:posOffset>
                </wp:positionH>
                <wp:positionV relativeFrom="paragraph">
                  <wp:posOffset>1339850</wp:posOffset>
                </wp:positionV>
                <wp:extent cx="2286000" cy="584835"/>
                <wp:effectExtent l="0" t="0" r="0" b="0"/>
                <wp:wrapNone/>
                <wp:docPr id="7907890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584835"/>
                        </a:xfrm>
                        <a:prstGeom prst="rect">
                          <a:avLst/>
                        </a:prstGeom>
                        <a:solidFill>
                          <a:srgbClr val="FFFFFF"/>
                        </a:solidFill>
                        <a:ln w="6350">
                          <a:solidFill>
                            <a:srgbClr val="000000"/>
                          </a:solidFill>
                          <a:miter lim="800000"/>
                          <a:headEnd/>
                          <a:tailEnd/>
                        </a:ln>
                      </wps:spPr>
                      <wps:txbx>
                        <w:txbxContent>
                          <w:p w14:paraId="4C813EAE" w14:textId="77777777" w:rsidR="00EE5D8D" w:rsidRDefault="00EE5D8D">
                            <w:pPr>
                              <w:pStyle w:val="Bild"/>
                              <w:spacing w:before="0"/>
                              <w:ind w:left="0" w:right="0" w:firstLine="0"/>
                              <w:rPr>
                                <w:sz w:val="14"/>
                                <w:lang w:val="en-US"/>
                              </w:rPr>
                            </w:pPr>
                            <w:r>
                              <w:rPr>
                                <w:sz w:val="14"/>
                                <w:lang w:val="en-US"/>
                              </w:rPr>
                              <w:t>ASSOCIATION =</w:t>
                            </w:r>
                            <w:r>
                              <w:rPr>
                                <w:sz w:val="14"/>
                                <w:lang w:val="en-US"/>
                              </w:rPr>
                              <w:br/>
                              <w:t xml:space="preserve">  Operator -- {1} RailwayCompany;</w:t>
                            </w:r>
                            <w:r>
                              <w:rPr>
                                <w:sz w:val="14"/>
                                <w:lang w:val="en-US"/>
                              </w:rPr>
                              <w:br/>
                              <w:t xml:space="preserve">  Railway -- {*} AlpineTransport;</w:t>
                            </w:r>
                            <w:r>
                              <w:rPr>
                                <w:sz w:val="14"/>
                                <w:lang w:val="en-US"/>
                              </w:rPr>
                              <w:br/>
                              <w:t>END;</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7193F" id="Text Box 65" o:spid="_x0000_s1079" type="#_x0000_t202" style="position:absolute;left:0;text-align:left;margin-left:73.1pt;margin-top:105.5pt;width:180pt;height:46.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" o:allowincell="f" strokeweight=".5pt">
                <v:path arrowok="t"/>
                <v:textbox inset=",2.3mm">
                  <w:txbxContent>
                    <w:p w14:paraId="4C813EAE" w14:textId="77777777" w:rsidR="00EE5D8D" w:rsidRDefault="00EE5D8D">
                      <w:pPr>
                        <w:pStyle w:val="Bild"/>
                        <w:spacing w:before="0"/>
                        <w:ind w:left="0" w:right="0" w:firstLine="0"/>
                        <w:rPr>
                          <w:sz w:val="14"/>
                          <w:lang w:val="en-US"/>
                        </w:rPr>
                      </w:pPr>
                      <w:r>
                        <w:rPr>
                          <w:sz w:val="14"/>
                          <w:lang w:val="en-US"/>
                        </w:rPr>
                        <w:t>ASSOCIATION =</w:t>
                      </w:r>
                      <w:r>
                        <w:rPr>
                          <w:sz w:val="14"/>
                          <w:lang w:val="en-US"/>
                        </w:rPr>
                        <w:br/>
                        <w:t xml:space="preserve">  Operator -- {1} RailwayCompany;</w:t>
                      </w:r>
                      <w:r>
                        <w:rPr>
                          <w:sz w:val="14"/>
                          <w:lang w:val="en-US"/>
                        </w:rPr>
                        <w:br/>
                        <w:t xml:space="preserve">  Railway -- {*} AlpineTransport;</w:t>
                      </w:r>
                      <w:r>
                        <w:rPr>
                          <w:sz w:val="14"/>
                          <w:lang w:val="en-US"/>
                        </w:rPr>
                        <w:br/>
                        <w:t>END;</w:t>
                      </w:r>
                    </w:p>
                  </w:txbxContent>
                </v:textbox>
              </v:shape>
            </w:pict>
          </mc:Fallback>
        </mc:AlternateContent>
      </w:r>
      <w:r w:rsidR="00026FE6" w:rsidRPr="003D3060">
        <w:rPr>
          <w:lang w:val="en-US"/>
        </w:rPr>
        <w:tab/>
      </w:r>
      <w:r w:rsidRPr="003D3060">
        <w:rPr>
          <w:noProof/>
          <w:lang w:val="en-US"/>
        </w:rPr>
        <w:drawing>
          <wp:inline distT="0" distB="0" distL="0" distR="0" wp14:anchorId="73EB5567" wp14:editId="26384EE6">
            <wp:extent cx="4406900" cy="863600"/>
            <wp:effectExtent l="0" t="0" r="0" b="0"/>
            <wp:docPr id="51" name="Bild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06900" cy="863600"/>
                    </a:xfrm>
                    <a:prstGeom prst="rect">
                      <a:avLst/>
                    </a:prstGeom>
                    <a:noFill/>
                    <a:ln>
                      <a:noFill/>
                    </a:ln>
                  </pic:spPr>
                </pic:pic>
              </a:graphicData>
            </a:graphic>
          </wp:inline>
        </w:drawing>
      </w:r>
      <w:r w:rsidR="00026FE6" w:rsidRPr="003D3060">
        <w:rPr>
          <w:lang w:val="en-US"/>
        </w:rPr>
        <w:br/>
      </w:r>
      <w:r w:rsidR="00026FE6" w:rsidRPr="003D3060">
        <w:rPr>
          <w:lang w:val="en-US"/>
        </w:rPr>
        <w:br/>
      </w:r>
      <w:r w:rsidR="00026FE6" w:rsidRPr="003D3060">
        <w:rPr>
          <w:lang w:val="en-US"/>
        </w:rPr>
        <w:br/>
      </w:r>
      <w:r w:rsidR="00026FE6" w:rsidRPr="003D3060">
        <w:rPr>
          <w:lang w:val="en-US"/>
        </w:rPr>
        <w:br/>
      </w:r>
      <w:r w:rsidR="00026FE6" w:rsidRPr="003D3060">
        <w:rPr>
          <w:lang w:val="en-US"/>
        </w:rPr>
        <w:br/>
      </w:r>
      <w:r w:rsidR="00026FE6" w:rsidRPr="003D3060">
        <w:rPr>
          <w:lang w:val="en-US"/>
        </w:rPr>
        <w:br/>
      </w:r>
    </w:p>
    <w:p w14:paraId="709DB496" w14:textId="77777777" w:rsidR="00026FE6" w:rsidRPr="003D3060" w:rsidRDefault="00026FE6">
      <w:pPr>
        <w:pStyle w:val="Bildunterschrift"/>
        <w:rPr>
          <w:lang w:val="en-US"/>
        </w:rPr>
      </w:pPr>
      <w:r w:rsidRPr="003D3060">
        <w:rPr>
          <w:lang w:val="en-US"/>
        </w:rPr>
        <w:t>Figure 48:</w:t>
      </w:r>
      <w:r w:rsidRPr="003D3060">
        <w:rPr>
          <w:lang w:val="en-US"/>
        </w:rPr>
        <w:tab/>
      </w:r>
      <w:r w:rsidRPr="003D3060">
        <w:rPr>
          <w:b w:val="0"/>
          <w:lang w:val="en-US"/>
        </w:rPr>
        <w:t xml:space="preserve">According to this model it is possible to inquire after the </w:t>
      </w:r>
      <w:r w:rsidR="00847FB3" w:rsidRPr="003D3060">
        <w:rPr>
          <w:b w:val="0"/>
          <w:lang w:val="en-US"/>
        </w:rPr>
        <w:t>operator</w:t>
      </w:r>
      <w:r w:rsidRPr="003D3060">
        <w:rPr>
          <w:b w:val="0"/>
          <w:lang w:val="en-US"/>
        </w:rPr>
        <w:t xml:space="preserve"> of an AlpineTransport. «</w:t>
      </w:r>
      <w:r w:rsidR="00847FB3" w:rsidRPr="003D3060">
        <w:rPr>
          <w:b w:val="0"/>
          <w:lang w:val="en-US"/>
        </w:rPr>
        <w:t>Operator</w:t>
      </w:r>
      <w:r w:rsidRPr="003D3060">
        <w:rPr>
          <w:b w:val="0"/>
          <w:lang w:val="en-US"/>
        </w:rPr>
        <w:t xml:space="preserve">» is a </w:t>
      </w:r>
      <w:r w:rsidRPr="003D3060">
        <w:rPr>
          <w:b w:val="0"/>
          <w:i/>
          <w:lang w:val="en-US"/>
        </w:rPr>
        <w:t>Role</w:t>
      </w:r>
      <w:r w:rsidRPr="003D3060">
        <w:rPr>
          <w:b w:val="0"/>
          <w:lang w:val="en-US"/>
        </w:rPr>
        <w:t xml:space="preserve"> that the class «RailwayCompany»</w:t>
      </w:r>
      <w:r w:rsidR="007C05D8" w:rsidRPr="003D3060">
        <w:rPr>
          <w:b w:val="0"/>
          <w:lang w:val="en-US"/>
        </w:rPr>
        <w:t xml:space="preserve"> </w:t>
      </w:r>
      <w:r w:rsidRPr="003D3060">
        <w:rPr>
          <w:b w:val="0"/>
          <w:lang w:val="en-US"/>
        </w:rPr>
        <w:t xml:space="preserve">holds in view of the class «AlpineTransport». Below this relationship between </w:t>
      </w:r>
      <w:r w:rsidR="00847FB3" w:rsidRPr="003D3060">
        <w:rPr>
          <w:b w:val="0"/>
          <w:lang w:val="en-US"/>
        </w:rPr>
        <w:t>RailwayC</w:t>
      </w:r>
      <w:r w:rsidRPr="003D3060">
        <w:rPr>
          <w:b w:val="0"/>
          <w:lang w:val="en-US"/>
        </w:rPr>
        <w:t>ompany and AlpineTran</w:t>
      </w:r>
      <w:r w:rsidRPr="003D3060">
        <w:rPr>
          <w:b w:val="0"/>
          <w:lang w:val="en-US"/>
        </w:rPr>
        <w:t>s</w:t>
      </w:r>
      <w:r w:rsidRPr="003D3060">
        <w:rPr>
          <w:b w:val="0"/>
          <w:lang w:val="en-US"/>
        </w:rPr>
        <w:t>port is rendered in INTERLIS notation.</w:t>
      </w:r>
    </w:p>
    <w:p w14:paraId="6D25DEFE" w14:textId="77777777" w:rsidR="00026FE6" w:rsidRPr="003D3060" w:rsidRDefault="00026FE6">
      <w:pPr>
        <w:rPr>
          <w:lang w:val="en-US"/>
        </w:rPr>
      </w:pPr>
      <w:r w:rsidRPr="003D3060">
        <w:rPr>
          <w:lang w:val="en-US"/>
        </w:rPr>
        <w:t xml:space="preserve">It is quite common to select role names that do not differ from the class name. For instance in the relationship AlpineTransport </w:t>
      </w:r>
      <w:r w:rsidR="00847FB3" w:rsidRPr="003D3060">
        <w:rPr>
          <w:lang w:val="en-US"/>
        </w:rPr>
        <w:t>–</w:t>
      </w:r>
      <w:r w:rsidRPr="003D3060">
        <w:rPr>
          <w:lang w:val="en-US"/>
        </w:rPr>
        <w:t xml:space="preserve"> </w:t>
      </w:r>
      <w:r w:rsidR="00D216ED" w:rsidRPr="003D3060">
        <w:rPr>
          <w:lang w:val="en-US"/>
        </w:rPr>
        <w:t>Tariff</w:t>
      </w:r>
      <w:r w:rsidRPr="003D3060">
        <w:rPr>
          <w:lang w:val="en-US"/>
        </w:rPr>
        <w:t>Zone there is little sense in introducing further names. Nevertheless the need for additional names is quite obvious if a relationship exists between objects of the same class. We might like to display the fact that one company owns other railway companies as subsidiary companies.</w:t>
      </w:r>
    </w:p>
    <w:p w14:paraId="60E8A3E4" w14:textId="77777777" w:rsidR="00BC6F3A" w:rsidRPr="003D3060" w:rsidRDefault="00A811FE">
      <w:pPr>
        <w:pStyle w:val="Bild"/>
        <w:rPr>
          <w:lang w:val="en-US"/>
        </w:rPr>
      </w:pPr>
      <w:r w:rsidRPr="003D3060">
        <w:rPr>
          <w:noProof/>
          <w:lang w:val="en-US"/>
        </w:rPr>
        <mc:AlternateContent>
          <mc:Choice Requires="wps">
            <w:drawing>
              <wp:anchor distT="0" distB="0" distL="114300" distR="114300" simplePos="0" relativeHeight="251624448" behindDoc="0" locked="0" layoutInCell="0" allowOverlap="1" wp14:anchorId="59379868" wp14:editId="44DEB93A">
                <wp:simplePos x="0" y="0"/>
                <wp:positionH relativeFrom="column">
                  <wp:posOffset>2610485</wp:posOffset>
                </wp:positionH>
                <wp:positionV relativeFrom="paragraph">
                  <wp:posOffset>157480</wp:posOffset>
                </wp:positionV>
                <wp:extent cx="2286000" cy="582930"/>
                <wp:effectExtent l="0" t="0" r="0" b="1270"/>
                <wp:wrapNone/>
                <wp:docPr id="112925020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582930"/>
                        </a:xfrm>
                        <a:prstGeom prst="rect">
                          <a:avLst/>
                        </a:prstGeom>
                        <a:solidFill>
                          <a:srgbClr val="FFFFFF"/>
                        </a:solidFill>
                        <a:ln w="6350">
                          <a:solidFill>
                            <a:srgbClr val="000000"/>
                          </a:solidFill>
                          <a:miter lim="800000"/>
                          <a:headEnd/>
                          <a:tailEnd/>
                        </a:ln>
                      </wps:spPr>
                      <wps:txbx>
                        <w:txbxContent>
                          <w:p w14:paraId="7C8F77AD" w14:textId="77777777" w:rsidR="00EE5D8D" w:rsidRDefault="00EE5D8D">
                            <w:pPr>
                              <w:pStyle w:val="Bild"/>
                              <w:spacing w:before="0"/>
                              <w:ind w:left="0" w:right="0" w:firstLine="0"/>
                              <w:rPr>
                                <w:sz w:val="14"/>
                                <w:lang w:val="en-US"/>
                              </w:rPr>
                            </w:pPr>
                            <w:r>
                              <w:rPr>
                                <w:sz w:val="14"/>
                                <w:lang w:val="en-US"/>
                              </w:rPr>
                              <w:t>ASSOCIATION =</w:t>
                            </w:r>
                            <w:r>
                              <w:rPr>
                                <w:sz w:val="14"/>
                                <w:lang w:val="en-US"/>
                              </w:rPr>
                              <w:br/>
                              <w:t xml:space="preserve">  Daughter -- {*} RailwayCompany;</w:t>
                            </w:r>
                            <w:r>
                              <w:rPr>
                                <w:sz w:val="14"/>
                                <w:lang w:val="en-US"/>
                              </w:rPr>
                              <w:br/>
                              <w:t xml:space="preserve">  Mother -- {0..1} RailwayCompany;</w:t>
                            </w:r>
                            <w:r>
                              <w:rPr>
                                <w:sz w:val="14"/>
                                <w:lang w:val="en-US"/>
                              </w:rPr>
                              <w:br/>
                              <w:t>END;</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79868" id="Text Box 57" o:spid="_x0000_s1080" type="#_x0000_t202" style="position:absolute;left:0;text-align:left;margin-left:205.55pt;margin-top:12.4pt;width:180pt;height:45.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" o:allowincell="f" strokeweight=".5pt">
                <v:path arrowok="t"/>
                <v:textbox inset=",2.3mm">
                  <w:txbxContent>
                    <w:p w14:paraId="7C8F77AD" w14:textId="77777777" w:rsidR="00EE5D8D" w:rsidRDefault="00EE5D8D">
                      <w:pPr>
                        <w:pStyle w:val="Bild"/>
                        <w:spacing w:before="0"/>
                        <w:ind w:left="0" w:right="0" w:firstLine="0"/>
                        <w:rPr>
                          <w:sz w:val="14"/>
                          <w:lang w:val="en-US"/>
                        </w:rPr>
                      </w:pPr>
                      <w:r>
                        <w:rPr>
                          <w:sz w:val="14"/>
                          <w:lang w:val="en-US"/>
                        </w:rPr>
                        <w:t>ASSOCIATION =</w:t>
                      </w:r>
                      <w:r>
                        <w:rPr>
                          <w:sz w:val="14"/>
                          <w:lang w:val="en-US"/>
                        </w:rPr>
                        <w:br/>
                        <w:t xml:space="preserve">  Daughter -- {*} RailwayCompany;</w:t>
                      </w:r>
                      <w:r>
                        <w:rPr>
                          <w:sz w:val="14"/>
                          <w:lang w:val="en-US"/>
                        </w:rPr>
                        <w:br/>
                        <w:t xml:space="preserve">  Mother -- {0..1} RailwayCompany;</w:t>
                      </w:r>
                      <w:r>
                        <w:rPr>
                          <w:sz w:val="14"/>
                          <w:lang w:val="en-US"/>
                        </w:rPr>
                        <w:br/>
                        <w:t>END;</w:t>
                      </w:r>
                    </w:p>
                  </w:txbxContent>
                </v:textbox>
              </v:shape>
            </w:pict>
          </mc:Fallback>
        </mc:AlternateContent>
      </w:r>
      <w:r w:rsidR="00026FE6" w:rsidRPr="003D3060">
        <w:rPr>
          <w:lang w:val="en-US"/>
        </w:rPr>
        <w:tab/>
      </w:r>
      <w:r w:rsidRPr="003D3060">
        <w:rPr>
          <w:noProof/>
          <w:lang w:val="en-US"/>
        </w:rPr>
        <w:drawing>
          <wp:inline distT="0" distB="0" distL="0" distR="0" wp14:anchorId="2F74D20B" wp14:editId="2FAAC005">
            <wp:extent cx="1206500" cy="469900"/>
            <wp:effectExtent l="0" t="0" r="0" b="0"/>
            <wp:docPr id="52" name="Bild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06500" cy="469900"/>
                    </a:xfrm>
                    <a:prstGeom prst="rect">
                      <a:avLst/>
                    </a:prstGeom>
                    <a:noFill/>
                    <a:ln>
                      <a:noFill/>
                    </a:ln>
                  </pic:spPr>
                </pic:pic>
              </a:graphicData>
            </a:graphic>
          </wp:inline>
        </w:drawing>
      </w:r>
    </w:p>
    <w:p w14:paraId="57E45824" w14:textId="77777777" w:rsidR="00026FE6" w:rsidRPr="003D3060" w:rsidRDefault="00026FE6">
      <w:pPr>
        <w:pStyle w:val="Bildunterschrift"/>
        <w:rPr>
          <w:b w:val="0"/>
          <w:lang w:val="en-US"/>
        </w:rPr>
      </w:pPr>
      <w:r w:rsidRPr="003D3060">
        <w:rPr>
          <w:lang w:val="en-US"/>
        </w:rPr>
        <w:t>Figure 49:</w:t>
      </w:r>
      <w:r w:rsidRPr="003D3060">
        <w:rPr>
          <w:lang w:val="en-US"/>
        </w:rPr>
        <w:tab/>
      </w:r>
      <w:r w:rsidRPr="003D3060">
        <w:rPr>
          <w:b w:val="0"/>
          <w:lang w:val="en-US"/>
        </w:rPr>
        <w:t>A railway company may be parent company but also subsidiary of another railway co</w:t>
      </w:r>
      <w:r w:rsidRPr="003D3060">
        <w:rPr>
          <w:b w:val="0"/>
          <w:lang w:val="en-US"/>
        </w:rPr>
        <w:t>m</w:t>
      </w:r>
      <w:r w:rsidRPr="003D3060">
        <w:rPr>
          <w:b w:val="0"/>
          <w:lang w:val="en-US"/>
        </w:rPr>
        <w:t>pany. In such cases the class name is not suitable as role name. This example is di</w:t>
      </w:r>
      <w:r w:rsidRPr="003D3060">
        <w:rPr>
          <w:b w:val="0"/>
          <w:lang w:val="en-US"/>
        </w:rPr>
        <w:t>s</w:t>
      </w:r>
      <w:r w:rsidRPr="003D3060">
        <w:rPr>
          <w:b w:val="0"/>
          <w:lang w:val="en-US"/>
        </w:rPr>
        <w:t>played on the left the graphic notation of UML, on the right in the textual notation of I</w:t>
      </w:r>
      <w:r w:rsidRPr="003D3060">
        <w:rPr>
          <w:b w:val="0"/>
          <w:lang w:val="en-US"/>
        </w:rPr>
        <w:t>N</w:t>
      </w:r>
      <w:r w:rsidRPr="003D3060">
        <w:rPr>
          <w:b w:val="0"/>
          <w:lang w:val="en-US"/>
        </w:rPr>
        <w:t>TERLIS.</w:t>
      </w:r>
    </w:p>
    <w:p w14:paraId="6E162FA6" w14:textId="77777777" w:rsidR="00026FE6" w:rsidRPr="003D3060" w:rsidRDefault="00026FE6">
      <w:pPr>
        <w:pStyle w:val="berschrift3"/>
        <w:rPr>
          <w:lang w:val="en-US"/>
        </w:rPr>
      </w:pPr>
      <w:bookmarkStart w:id="142" w:name="_Ref224376043"/>
      <w:bookmarkStart w:id="143" w:name="_Ref224376223"/>
      <w:bookmarkStart w:id="144" w:name="_Toc236474576"/>
      <w:r w:rsidRPr="003D3060">
        <w:rPr>
          <w:lang w:val="en-US"/>
        </w:rPr>
        <w:t>Force of a relationship</w:t>
      </w:r>
      <w:bookmarkEnd w:id="142"/>
      <w:bookmarkEnd w:id="143"/>
      <w:bookmarkEnd w:id="144"/>
    </w:p>
    <w:p w14:paraId="642ED396" w14:textId="77777777" w:rsidR="00BC6F3A" w:rsidRPr="003D3060" w:rsidRDefault="00026FE6">
      <w:pPr>
        <w:rPr>
          <w:lang w:val="en-US"/>
        </w:rPr>
      </w:pPr>
      <w:r w:rsidRPr="003D3060">
        <w:rPr>
          <w:lang w:val="en-US"/>
        </w:rPr>
        <w:fldChar w:fldCharType="begin"/>
      </w:r>
      <w:r w:rsidRPr="003D3060">
        <w:rPr>
          <w:lang w:val="en-US"/>
        </w:rPr>
        <w:instrText>XE "Relationship:force"</w:instrText>
      </w:r>
      <w:r w:rsidRPr="003D3060">
        <w:rPr>
          <w:lang w:val="en-US"/>
        </w:rPr>
        <w:fldChar w:fldCharType="end"/>
      </w:r>
      <w:r w:rsidRPr="003D3060">
        <w:rPr>
          <w:lang w:val="en-US"/>
        </w:rPr>
        <w:t>Association, Aggregation and composition express the difference in force of relationships.</w:t>
      </w:r>
    </w:p>
    <w:p w14:paraId="73780B10" w14:textId="77777777" w:rsidR="00026FE6" w:rsidRPr="003D3060" w:rsidRDefault="00026FE6">
      <w:pPr>
        <w:pStyle w:val="Aufzahlung"/>
        <w:rPr>
          <w:lang w:val="en-US"/>
        </w:rPr>
      </w:pPr>
      <w:r w:rsidRPr="003D3060">
        <w:rPr>
          <w:b/>
          <w:lang w:val="en-US"/>
        </w:rPr>
        <w:fldChar w:fldCharType="begin"/>
      </w:r>
      <w:r w:rsidRPr="003D3060">
        <w:rPr>
          <w:lang w:val="en-US"/>
        </w:rPr>
        <w:instrText xml:space="preserve"> XE "Association" </w:instrText>
      </w:r>
      <w:r w:rsidRPr="003D3060">
        <w:rPr>
          <w:b/>
          <w:lang w:val="en-US"/>
        </w:rPr>
        <w:fldChar w:fldCharType="end"/>
      </w:r>
      <w:r w:rsidRPr="003D3060">
        <w:rPr>
          <w:b/>
          <w:lang w:val="en-US"/>
        </w:rPr>
        <w:fldChar w:fldCharType="begin"/>
      </w:r>
      <w:r w:rsidRPr="003D3060">
        <w:rPr>
          <w:lang w:val="en-US"/>
        </w:rPr>
        <w:instrText>XE "Relationship:association"</w:instrText>
      </w:r>
      <w:r w:rsidRPr="003D3060">
        <w:rPr>
          <w:b/>
          <w:lang w:val="en-US"/>
        </w:rPr>
        <w:fldChar w:fldCharType="end"/>
      </w:r>
      <w:r w:rsidRPr="003D3060">
        <w:rPr>
          <w:b/>
          <w:lang w:val="en-US"/>
        </w:rPr>
        <w:t>Association</w:t>
      </w:r>
      <w:r w:rsidRPr="003D3060">
        <w:rPr>
          <w:lang w:val="en-US"/>
        </w:rPr>
        <w:t xml:space="preserve"> – The relationship b</w:t>
      </w:r>
      <w:r w:rsidRPr="003D3060">
        <w:rPr>
          <w:lang w:val="en-US"/>
        </w:rPr>
        <w:t>e</w:t>
      </w:r>
      <w:r w:rsidRPr="003D3060">
        <w:rPr>
          <w:lang w:val="en-US"/>
        </w:rPr>
        <w:t>tween tariff zone and alpine transport is rather loose. Two objects are linked without being sub-ordinate to the other. An association is a rel</w:t>
      </w:r>
      <w:r w:rsidRPr="003D3060">
        <w:rPr>
          <w:lang w:val="en-US"/>
        </w:rPr>
        <w:t>a</w:t>
      </w:r>
      <w:r w:rsidRPr="003D3060">
        <w:rPr>
          <w:lang w:val="en-US"/>
        </w:rPr>
        <w:t xml:space="preserve">tionship between equals. Very often in </w:t>
      </w:r>
      <w:r w:rsidR="006A39A8" w:rsidRPr="003D3060">
        <w:rPr>
          <w:lang w:val="en-US"/>
        </w:rPr>
        <w:t xml:space="preserve">a data model the greater number </w:t>
      </w:r>
      <w:r w:rsidRPr="003D3060">
        <w:rPr>
          <w:lang w:val="en-US"/>
        </w:rPr>
        <w:t>of relatio</w:t>
      </w:r>
      <w:r w:rsidRPr="003D3060">
        <w:rPr>
          <w:lang w:val="en-US"/>
        </w:rPr>
        <w:t>n</w:t>
      </w:r>
      <w:r w:rsidRPr="003D3060">
        <w:rPr>
          <w:lang w:val="en-US"/>
        </w:rPr>
        <w:t>ships are common associations.</w:t>
      </w:r>
    </w:p>
    <w:p w14:paraId="5F4D6264" w14:textId="77777777" w:rsidR="00026FE6" w:rsidRPr="003D3060" w:rsidRDefault="00026FE6">
      <w:pPr>
        <w:pStyle w:val="Aufzahlung"/>
        <w:rPr>
          <w:lang w:val="en-US"/>
        </w:rPr>
      </w:pPr>
      <w:r w:rsidRPr="003D3060">
        <w:rPr>
          <w:b/>
          <w:lang w:val="en-US"/>
        </w:rPr>
        <w:fldChar w:fldCharType="begin"/>
      </w:r>
      <w:r w:rsidRPr="003D3060">
        <w:rPr>
          <w:lang w:val="en-US"/>
        </w:rPr>
        <w:instrText>XE "Aggregation:with relationships"</w:instrText>
      </w:r>
      <w:r w:rsidRPr="003D3060">
        <w:rPr>
          <w:b/>
          <w:lang w:val="en-US"/>
        </w:rPr>
        <w:fldChar w:fldCharType="end"/>
      </w:r>
      <w:r w:rsidRPr="003D3060">
        <w:rPr>
          <w:b/>
          <w:lang w:val="en-US"/>
        </w:rPr>
        <w:fldChar w:fldCharType="begin"/>
      </w:r>
      <w:r w:rsidRPr="003D3060">
        <w:rPr>
          <w:lang w:val="en-US"/>
        </w:rPr>
        <w:instrText>XE "Relationship:aggregation"</w:instrText>
      </w:r>
      <w:r w:rsidRPr="003D3060">
        <w:rPr>
          <w:b/>
          <w:lang w:val="en-US"/>
        </w:rPr>
        <w:fldChar w:fldCharType="end"/>
      </w:r>
      <w:r w:rsidRPr="003D3060">
        <w:rPr>
          <w:b/>
          <w:lang w:val="en-US"/>
        </w:rPr>
        <w:t>Aggregation</w:t>
      </w:r>
      <w:r w:rsidRPr="003D3060">
        <w:rPr>
          <w:lang w:val="en-US"/>
        </w:rPr>
        <w:t xml:space="preserve"> – An alpine transport is a rather independent object. Yet there always has to be a railway company to run it. The railway company is always superior to the alpine transport.</w:t>
      </w:r>
    </w:p>
    <w:p w14:paraId="36C480A7" w14:textId="77777777" w:rsidR="00026FE6" w:rsidRPr="003D3060" w:rsidRDefault="00026FE6">
      <w:pPr>
        <w:pStyle w:val="Aufzahlung"/>
        <w:rPr>
          <w:lang w:val="en-US"/>
        </w:rPr>
      </w:pPr>
      <w:r w:rsidRPr="003D3060">
        <w:rPr>
          <w:b/>
          <w:lang w:val="en-US"/>
        </w:rPr>
        <w:fldChar w:fldCharType="begin"/>
      </w:r>
      <w:r w:rsidRPr="003D3060">
        <w:rPr>
          <w:lang w:val="en-US"/>
        </w:rPr>
        <w:instrText>XE "Composition"</w:instrText>
      </w:r>
      <w:r w:rsidRPr="003D3060">
        <w:rPr>
          <w:b/>
          <w:lang w:val="en-US"/>
        </w:rPr>
        <w:fldChar w:fldCharType="end"/>
      </w:r>
      <w:r w:rsidRPr="003D3060">
        <w:rPr>
          <w:b/>
          <w:lang w:val="en-US"/>
        </w:rPr>
        <w:fldChar w:fldCharType="begin"/>
      </w:r>
      <w:r w:rsidRPr="003D3060">
        <w:rPr>
          <w:lang w:val="en-US"/>
        </w:rPr>
        <w:instrText>XE "Relationship:composition"</w:instrText>
      </w:r>
      <w:r w:rsidRPr="003D3060">
        <w:rPr>
          <w:b/>
          <w:lang w:val="en-US"/>
        </w:rPr>
        <w:fldChar w:fldCharType="end"/>
      </w:r>
      <w:r w:rsidRPr="003D3060">
        <w:rPr>
          <w:b/>
          <w:lang w:val="en-US"/>
        </w:rPr>
        <w:t>Composition</w:t>
      </w:r>
      <w:r w:rsidRPr="003D3060">
        <w:rPr>
          <w:lang w:val="en-US"/>
        </w:rPr>
        <w:t xml:space="preserve"> – A very close relationship exists between an alpine transport and its p</w:t>
      </w:r>
      <w:r w:rsidRPr="003D3060">
        <w:rPr>
          <w:lang w:val="en-US"/>
        </w:rPr>
        <w:t>y</w:t>
      </w:r>
      <w:r w:rsidRPr="003D3060">
        <w:rPr>
          <w:lang w:val="en-US"/>
        </w:rPr>
        <w:t>lons. In actual fact a pylon only makes sense in connection with a certain alpine tran</w:t>
      </w:r>
      <w:r w:rsidRPr="003D3060">
        <w:rPr>
          <w:lang w:val="en-US"/>
        </w:rPr>
        <w:t>s</w:t>
      </w:r>
      <w:r w:rsidRPr="003D3060">
        <w:rPr>
          <w:lang w:val="en-US"/>
        </w:rPr>
        <w:t>port. A composition is relationship between a whole and its (mainly physical) parts.</w:t>
      </w:r>
    </w:p>
    <w:p w14:paraId="2B8856D8" w14:textId="77777777" w:rsidR="00026FE6" w:rsidRPr="003D3060" w:rsidRDefault="00026FE6">
      <w:pPr>
        <w:rPr>
          <w:lang w:val="en-US"/>
        </w:rPr>
      </w:pPr>
      <w:r w:rsidRPr="003D3060">
        <w:rPr>
          <w:lang w:val="en-US"/>
        </w:rPr>
        <w:lastRenderedPageBreak/>
        <w:t>It is not always easy to classify according to these forces. From the view point of IT there are other rules, which sometimes will simplify this decision:</w:t>
      </w:r>
    </w:p>
    <w:p w14:paraId="28785D95" w14:textId="77777777" w:rsidR="00026FE6" w:rsidRPr="003D3060" w:rsidRDefault="00026FE6">
      <w:pPr>
        <w:pStyle w:val="Aufzahlung"/>
        <w:rPr>
          <w:lang w:val="en-US"/>
        </w:rPr>
      </w:pPr>
      <w:r w:rsidRPr="003D3060">
        <w:rPr>
          <w:b/>
          <w:lang w:val="en-US"/>
        </w:rPr>
        <w:t>Delete</w:t>
      </w:r>
      <w:r w:rsidRPr="003D3060">
        <w:rPr>
          <w:lang w:val="en-US"/>
        </w:rPr>
        <w:t xml:space="preserve"> – If a railway company is deleted this will means that the assigned alpine tran</w:t>
      </w:r>
      <w:r w:rsidRPr="003D3060">
        <w:rPr>
          <w:lang w:val="en-US"/>
        </w:rPr>
        <w:t>s</w:t>
      </w:r>
      <w:r w:rsidRPr="003D3060">
        <w:rPr>
          <w:lang w:val="en-US"/>
        </w:rPr>
        <w:t>ports are now without a manager. However if an alpine transport is deleted, all pylons will also be deleted. Deleting a whole also means removing all its parts that are co</w:t>
      </w:r>
      <w:r w:rsidRPr="003D3060">
        <w:rPr>
          <w:lang w:val="en-US"/>
        </w:rPr>
        <w:t>n</w:t>
      </w:r>
      <w:r w:rsidRPr="003D3060">
        <w:rPr>
          <w:lang w:val="en-US"/>
        </w:rPr>
        <w:t>nected via a composition.</w:t>
      </w:r>
    </w:p>
    <w:p w14:paraId="2CAAF10D" w14:textId="77777777" w:rsidR="00026FE6" w:rsidRPr="003D3060" w:rsidRDefault="00026FE6">
      <w:pPr>
        <w:pStyle w:val="Aufzahlung"/>
        <w:rPr>
          <w:lang w:val="en-US"/>
        </w:rPr>
      </w:pPr>
      <w:r w:rsidRPr="003D3060">
        <w:rPr>
          <w:b/>
          <w:lang w:val="en-US"/>
        </w:rPr>
        <w:t>Copy</w:t>
      </w:r>
      <w:r w:rsidRPr="003D3060">
        <w:rPr>
          <w:lang w:val="en-US"/>
        </w:rPr>
        <w:t xml:space="preserve"> – If we copy a railway company (in real life of course not as simple as on the computer), we will at the same time establish copies of all assigned alpine transports which then will be assigned to the new railway company. Accordingly copies of all the pylons are established for each of these alpine transports. Copying an object also means duplicating all those objects assigned by a common association.</w:t>
      </w:r>
    </w:p>
    <w:p w14:paraId="34EE43FC"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4495595B" wp14:editId="3091D439">
            <wp:extent cx="787400" cy="685800"/>
            <wp:effectExtent l="0" t="0" r="0" b="0"/>
            <wp:docPr id="53" name="Bild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87400" cy="6858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65875237" wp14:editId="1369FB13">
            <wp:extent cx="787400" cy="685800"/>
            <wp:effectExtent l="0" t="0" r="0" b="0"/>
            <wp:docPr id="54" name="Bild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87400" cy="685800"/>
                    </a:xfrm>
                    <a:prstGeom prst="rect">
                      <a:avLst/>
                    </a:prstGeom>
                    <a:noFill/>
                    <a:ln>
                      <a:noFill/>
                    </a:ln>
                  </pic:spPr>
                </pic:pic>
              </a:graphicData>
            </a:graphic>
          </wp:inline>
        </w:drawing>
      </w:r>
      <w:r w:rsidRPr="003D3060">
        <w:rPr>
          <w:lang w:val="en-US"/>
        </w:rPr>
        <w:t xml:space="preserve">        </w:t>
      </w:r>
      <w:r w:rsidR="00A811FE" w:rsidRPr="003D3060">
        <w:rPr>
          <w:noProof/>
          <w:lang w:val="en-US"/>
        </w:rPr>
        <w:drawing>
          <wp:inline distT="0" distB="0" distL="0" distR="0" wp14:anchorId="63D1BB60" wp14:editId="000E49EA">
            <wp:extent cx="787400" cy="685800"/>
            <wp:effectExtent l="0" t="0" r="0" b="0"/>
            <wp:docPr id="55" name="Bild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87400" cy="685800"/>
                    </a:xfrm>
                    <a:prstGeom prst="rect">
                      <a:avLst/>
                    </a:prstGeom>
                    <a:noFill/>
                    <a:ln>
                      <a:noFill/>
                    </a:ln>
                  </pic:spPr>
                </pic:pic>
              </a:graphicData>
            </a:graphic>
          </wp:inline>
        </w:drawing>
      </w:r>
    </w:p>
    <w:p w14:paraId="33B2E03B" w14:textId="77777777" w:rsidR="00026FE6" w:rsidRPr="003D3060" w:rsidRDefault="00026FE6">
      <w:pPr>
        <w:pStyle w:val="Bildunterschrift"/>
        <w:rPr>
          <w:b w:val="0"/>
          <w:lang w:val="en-US"/>
        </w:rPr>
      </w:pPr>
      <w:r w:rsidRPr="003D3060">
        <w:rPr>
          <w:lang w:val="en-US"/>
        </w:rPr>
        <w:t>Figure 50:</w:t>
      </w:r>
      <w:r w:rsidRPr="003D3060">
        <w:rPr>
          <w:lang w:val="en-US"/>
        </w:rPr>
        <w:tab/>
      </w:r>
      <w:r w:rsidRPr="003D3060">
        <w:rPr>
          <w:b w:val="0"/>
          <w:lang w:val="en-US"/>
        </w:rPr>
        <w:t>Association (left), aggregation (middle) and composition (right) are different types of rel</w:t>
      </w:r>
      <w:r w:rsidRPr="003D3060">
        <w:rPr>
          <w:b w:val="0"/>
          <w:lang w:val="en-US"/>
        </w:rPr>
        <w:t>a</w:t>
      </w:r>
      <w:r w:rsidRPr="003D3060">
        <w:rPr>
          <w:b w:val="0"/>
          <w:lang w:val="en-US"/>
        </w:rPr>
        <w:t>tionships. They differ in their binding force: A Pylon is so closely tied to its AlpineTran</w:t>
      </w:r>
      <w:r w:rsidRPr="003D3060">
        <w:rPr>
          <w:b w:val="0"/>
          <w:lang w:val="en-US"/>
        </w:rPr>
        <w:t>s</w:t>
      </w:r>
      <w:r w:rsidRPr="003D3060">
        <w:rPr>
          <w:b w:val="0"/>
          <w:lang w:val="en-US"/>
        </w:rPr>
        <w:t>port that it can be considered a part of it. In comparison with a composition, both ass</w:t>
      </w:r>
      <w:r w:rsidRPr="003D3060">
        <w:rPr>
          <w:b w:val="0"/>
          <w:lang w:val="en-US"/>
        </w:rPr>
        <w:t>o</w:t>
      </w:r>
      <w:r w:rsidRPr="003D3060">
        <w:rPr>
          <w:b w:val="0"/>
          <w:lang w:val="en-US"/>
        </w:rPr>
        <w:t>ciation and aggregation are weaker.</w:t>
      </w:r>
    </w:p>
    <w:p w14:paraId="70510E6C" w14:textId="77777777" w:rsidR="00BC6F3A" w:rsidRPr="003D3060" w:rsidRDefault="00026FE6">
      <w:pPr>
        <w:rPr>
          <w:lang w:val="en-US"/>
        </w:rPr>
      </w:pPr>
      <w:r w:rsidRPr="003D3060">
        <w:rPr>
          <w:lang w:val="en-US"/>
        </w:rPr>
        <w:t>The INTERLIS notation is copied from the graphic representation. However the role name has to be written even if does not differ from the class name.</w:t>
      </w:r>
    </w:p>
    <w:p w14:paraId="70A34103" w14:textId="77777777" w:rsidR="00026FE6" w:rsidRPr="003D3060" w:rsidRDefault="00026FE6" w:rsidP="00A9471E">
      <w:pPr>
        <w:pStyle w:val="Beispielcode"/>
        <w:rPr>
          <w:lang w:val="en-US"/>
        </w:rPr>
      </w:pPr>
      <w:r w:rsidRPr="003D3060">
        <w:rPr>
          <w:lang w:val="en-US"/>
        </w:rPr>
        <w:t>ASSOCIATION =</w:t>
      </w:r>
      <w:r w:rsidR="000C0B6A" w:rsidRPr="003D3060">
        <w:rPr>
          <w:lang w:val="en-US"/>
        </w:rPr>
        <w:br/>
      </w:r>
      <w:r w:rsidRPr="003D3060">
        <w:rPr>
          <w:lang w:val="en-US"/>
        </w:rPr>
        <w:t xml:space="preserve">  AlpineTransport -- AlpineTransport;</w:t>
      </w:r>
      <w:r w:rsidR="000C0B6A" w:rsidRPr="003D3060">
        <w:rPr>
          <w:lang w:val="en-US"/>
        </w:rPr>
        <w:br/>
      </w:r>
      <w:r w:rsidRPr="003D3060">
        <w:rPr>
          <w:lang w:val="en-US"/>
        </w:rPr>
        <w:t xml:space="preserve">  TariffZone -- TariffZone;</w:t>
      </w:r>
      <w:r w:rsidR="000C0B6A" w:rsidRPr="003D3060">
        <w:rPr>
          <w:lang w:val="en-US"/>
        </w:rPr>
        <w:br/>
      </w:r>
      <w:r w:rsidRPr="003D3060">
        <w:rPr>
          <w:lang w:val="en-US"/>
        </w:rPr>
        <w:t>END;</w:t>
      </w:r>
    </w:p>
    <w:p w14:paraId="420212FD" w14:textId="77777777" w:rsidR="00026FE6" w:rsidRPr="003D3060" w:rsidRDefault="00026FE6" w:rsidP="00A9471E">
      <w:pPr>
        <w:pStyle w:val="Beispielcode"/>
        <w:rPr>
          <w:lang w:val="en-US"/>
        </w:rPr>
      </w:pPr>
      <w:r w:rsidRPr="003D3060">
        <w:rPr>
          <w:lang w:val="en-US"/>
        </w:rPr>
        <w:t>ASSOCIATION =</w:t>
      </w:r>
      <w:r w:rsidR="000C0B6A" w:rsidRPr="003D3060">
        <w:rPr>
          <w:lang w:val="en-US"/>
        </w:rPr>
        <w:br/>
      </w:r>
      <w:r w:rsidRPr="003D3060">
        <w:rPr>
          <w:lang w:val="en-US"/>
        </w:rPr>
        <w:t xml:space="preserve">  </w:t>
      </w:r>
      <w:r w:rsidR="000C0B6A" w:rsidRPr="003D3060">
        <w:rPr>
          <w:lang w:val="en-US"/>
        </w:rPr>
        <w:t>Operator</w:t>
      </w:r>
      <w:r w:rsidRPr="003D3060">
        <w:rPr>
          <w:lang w:val="en-US"/>
        </w:rPr>
        <w:t xml:space="preserve"> -&lt;&gt; RailwayCompany;</w:t>
      </w:r>
      <w:r w:rsidR="000C0B6A" w:rsidRPr="003D3060">
        <w:rPr>
          <w:lang w:val="en-US"/>
        </w:rPr>
        <w:br/>
      </w:r>
      <w:r w:rsidRPr="003D3060">
        <w:rPr>
          <w:lang w:val="en-US"/>
        </w:rPr>
        <w:t xml:space="preserve">  AlpineTransport -- AlpineTransport;</w:t>
      </w:r>
      <w:r w:rsidR="000C0B6A" w:rsidRPr="003D3060">
        <w:rPr>
          <w:lang w:val="en-US"/>
        </w:rPr>
        <w:br/>
      </w:r>
      <w:r w:rsidRPr="003D3060">
        <w:rPr>
          <w:lang w:val="en-US"/>
        </w:rPr>
        <w:t>END;</w:t>
      </w:r>
    </w:p>
    <w:p w14:paraId="649F5A56" w14:textId="77777777" w:rsidR="00026FE6" w:rsidRPr="003D3060" w:rsidRDefault="00026FE6" w:rsidP="00A9471E">
      <w:pPr>
        <w:pStyle w:val="Beispielcode"/>
        <w:rPr>
          <w:lang w:val="en-US"/>
        </w:rPr>
      </w:pPr>
      <w:r w:rsidRPr="003D3060">
        <w:rPr>
          <w:lang w:val="en-US"/>
        </w:rPr>
        <w:t>ASSOCIATION =</w:t>
      </w:r>
      <w:r w:rsidR="000C0B6A" w:rsidRPr="003D3060">
        <w:rPr>
          <w:lang w:val="en-US"/>
        </w:rPr>
        <w:br/>
      </w:r>
      <w:r w:rsidRPr="003D3060">
        <w:rPr>
          <w:lang w:val="en-US"/>
        </w:rPr>
        <w:t xml:space="preserve">  AlpineTransport -&lt;#&gt; AlpineTransport;</w:t>
      </w:r>
      <w:r w:rsidR="000C0B6A" w:rsidRPr="003D3060">
        <w:rPr>
          <w:lang w:val="en-US"/>
        </w:rPr>
        <w:br/>
      </w:r>
      <w:r w:rsidRPr="003D3060">
        <w:rPr>
          <w:lang w:val="en-US"/>
        </w:rPr>
        <w:t xml:space="preserve">  Pylon -- Pylon;</w:t>
      </w:r>
      <w:r w:rsidR="000C0B6A" w:rsidRPr="003D3060">
        <w:rPr>
          <w:lang w:val="en-US"/>
        </w:rPr>
        <w:br/>
      </w:r>
      <w:r w:rsidRPr="003D3060">
        <w:rPr>
          <w:lang w:val="en-US"/>
        </w:rPr>
        <w:t>END;</w:t>
      </w:r>
    </w:p>
    <w:p w14:paraId="50597AB2" w14:textId="77777777" w:rsidR="00026FE6" w:rsidRPr="003D3060" w:rsidRDefault="00026FE6">
      <w:pPr>
        <w:pStyle w:val="berschrift3"/>
        <w:rPr>
          <w:lang w:val="en-US"/>
        </w:rPr>
      </w:pPr>
      <w:bookmarkStart w:id="145" w:name="_Ref20649661"/>
      <w:bookmarkStart w:id="146" w:name="_Toc236474577"/>
      <w:r w:rsidRPr="003D3060">
        <w:rPr>
          <w:lang w:val="en-US"/>
        </w:rPr>
        <w:t>Relationships with attribute</w:t>
      </w:r>
      <w:bookmarkEnd w:id="145"/>
      <w:r w:rsidRPr="003D3060">
        <w:rPr>
          <w:lang w:val="en-US"/>
        </w:rPr>
        <w:t>s</w:t>
      </w:r>
      <w:bookmarkEnd w:id="146"/>
    </w:p>
    <w:p w14:paraId="13C4D642" w14:textId="77777777" w:rsidR="00026FE6" w:rsidRPr="003D3060" w:rsidRDefault="00026FE6">
      <w:pPr>
        <w:rPr>
          <w:lang w:val="en-US"/>
        </w:rPr>
      </w:pPr>
      <w:r w:rsidRPr="003D3060">
        <w:rPr>
          <w:lang w:val="en-US"/>
        </w:rPr>
        <w:t xml:space="preserve">Various ticket types entitle to a ride on alpine transports run by different railway companies. This brings us to the question how the proceeds of the ticket sale should be divided amongst these companies. </w:t>
      </w:r>
      <w:r w:rsidRPr="003D3060">
        <w:rPr>
          <w:lang w:val="en-US"/>
        </w:rPr>
        <w:fldChar w:fldCharType="begin"/>
      </w:r>
      <w:r w:rsidRPr="003D3060">
        <w:rPr>
          <w:lang w:val="en-US"/>
        </w:rPr>
        <w:instrText>XE "Attribute:with relationships"</w:instrText>
      </w:r>
      <w:r w:rsidRPr="003D3060">
        <w:rPr>
          <w:lang w:val="en-US"/>
        </w:rPr>
        <w:fldChar w:fldCharType="end"/>
      </w:r>
      <w:r w:rsidRPr="003D3060">
        <w:rPr>
          <w:lang w:val="en-US"/>
        </w:rPr>
        <w:t xml:space="preserve">For instance the national general yearly season ticket also entitles its owner </w:t>
      </w:r>
      <w:r w:rsidRPr="003D3060">
        <w:rPr>
          <w:lang w:val="en-US"/>
        </w:rPr>
        <w:lastRenderedPageBreak/>
        <w:t>to rides on the Mount Ilis Alpine Transports. Based on an agreement the Mount Ilis A</w:t>
      </w:r>
      <w:r w:rsidRPr="003D3060">
        <w:rPr>
          <w:lang w:val="en-US"/>
        </w:rPr>
        <w:t>l</w:t>
      </w:r>
      <w:r w:rsidRPr="003D3060">
        <w:rPr>
          <w:lang w:val="en-US"/>
        </w:rPr>
        <w:t>pine Transports receive 0.13% of the turnover a general yearly season tickets in return.</w:t>
      </w:r>
    </w:p>
    <w:p w14:paraId="015C626B" w14:textId="77777777" w:rsidR="00026FE6" w:rsidRPr="003D3060" w:rsidRDefault="00026FE6">
      <w:pPr>
        <w:rPr>
          <w:lang w:val="en-US"/>
        </w:rPr>
      </w:pPr>
      <w:r w:rsidRPr="003D3060">
        <w:rPr>
          <w:lang w:val="en-US"/>
        </w:rPr>
        <w:t>Relationships can also feature attributes and hence have the nature of special classes.</w:t>
      </w:r>
    </w:p>
    <w:p w14:paraId="50385E70" w14:textId="77777777" w:rsidR="00026FE6" w:rsidRPr="003D3060" w:rsidRDefault="00A811FE">
      <w:pPr>
        <w:pStyle w:val="Bild"/>
        <w:spacing w:before="0"/>
        <w:ind w:left="1418" w:right="0" w:firstLine="0"/>
        <w:rPr>
          <w:lang w:val="en-US"/>
        </w:rPr>
      </w:pPr>
      <w:r w:rsidRPr="003D3060">
        <w:rPr>
          <w:noProof/>
          <w:lang w:val="en-US"/>
        </w:rPr>
        <mc:AlternateContent>
          <mc:Choice Requires="wps">
            <w:drawing>
              <wp:anchor distT="0" distB="0" distL="114300" distR="114300" simplePos="0" relativeHeight="251633664" behindDoc="0" locked="0" layoutInCell="1" allowOverlap="1" wp14:anchorId="3F364909" wp14:editId="209CAC80">
                <wp:simplePos x="0" y="0"/>
                <wp:positionH relativeFrom="column">
                  <wp:posOffset>911225</wp:posOffset>
                </wp:positionH>
                <wp:positionV relativeFrom="paragraph">
                  <wp:posOffset>918845</wp:posOffset>
                </wp:positionV>
                <wp:extent cx="3013710" cy="1004570"/>
                <wp:effectExtent l="0" t="0" r="0" b="0"/>
                <wp:wrapNone/>
                <wp:docPr id="127356471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3710" cy="1004570"/>
                        </a:xfrm>
                        <a:prstGeom prst="rect">
                          <a:avLst/>
                        </a:prstGeom>
                        <a:solidFill>
                          <a:srgbClr val="FFFFFF"/>
                        </a:solidFill>
                        <a:ln w="6350">
                          <a:solidFill>
                            <a:srgbClr val="000000"/>
                          </a:solidFill>
                          <a:miter lim="800000"/>
                          <a:headEnd/>
                          <a:tailEnd/>
                        </a:ln>
                      </wps:spPr>
                      <wps:txbx>
                        <w:txbxContent>
                          <w:p w14:paraId="40FCDF97" w14:textId="77777777" w:rsidR="00EE5D8D" w:rsidRDefault="00EE5D8D">
                            <w:pPr>
                              <w:pStyle w:val="Bild"/>
                              <w:spacing w:before="0"/>
                              <w:ind w:left="0" w:right="0" w:firstLine="0"/>
                              <w:rPr>
                                <w:sz w:val="14"/>
                                <w:lang w:val="en-US"/>
                              </w:rPr>
                            </w:pPr>
                            <w:r>
                              <w:rPr>
                                <w:sz w:val="14"/>
                                <w:lang w:val="en-US"/>
                              </w:rPr>
                              <w:t>ASSOCIATION Quota =</w:t>
                            </w:r>
                            <w:r>
                              <w:rPr>
                                <w:sz w:val="14"/>
                                <w:lang w:val="en-US"/>
                              </w:rPr>
                              <w:br/>
                              <w:t xml:space="preserve">  Participant -- {*} RailwayCompany;</w:t>
                            </w:r>
                            <w:r>
                              <w:rPr>
                                <w:sz w:val="14"/>
                                <w:lang w:val="en-US"/>
                              </w:rPr>
                              <w:br/>
                              <w:t xml:space="preserve">  TicketType -- {*} TicketType;</w:t>
                            </w:r>
                            <w:r>
                              <w:rPr>
                                <w:sz w:val="14"/>
                                <w:lang w:val="en-US"/>
                              </w:rPr>
                              <w:br/>
                            </w:r>
                            <w:r>
                              <w:rPr>
                                <w:sz w:val="8"/>
                                <w:lang w:val="en-US"/>
                              </w:rPr>
                              <w:br/>
                            </w:r>
                            <w:r>
                              <w:rPr>
                                <w:sz w:val="14"/>
                                <w:lang w:val="en-US"/>
                              </w:rPr>
                              <w:t>ATTRIBUTE</w:t>
                            </w:r>
                            <w:r>
                              <w:rPr>
                                <w:sz w:val="14"/>
                                <w:lang w:val="en-US"/>
                              </w:rPr>
                              <w:br/>
                              <w:t xml:space="preserve">  Quota: 0.00 .. 100.00 [Units.Percent]; </w:t>
                            </w:r>
                            <w:r>
                              <w:rPr>
                                <w:sz w:val="14"/>
                                <w:lang w:val="en-US"/>
                              </w:rPr>
                              <w:br/>
                            </w:r>
                            <w:r>
                              <w:rPr>
                                <w:sz w:val="8"/>
                                <w:lang w:val="en-US"/>
                              </w:rPr>
                              <w:br/>
                            </w:r>
                            <w:r>
                              <w:rPr>
                                <w:sz w:val="14"/>
                                <w:lang w:val="en-US"/>
                              </w:rPr>
                              <w:t>END Quota;</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64909" id="Text Box 66" o:spid="_x0000_s1081" type="#_x0000_t202" style="position:absolute;left:0;text-align:left;margin-left:71.75pt;margin-top:72.35pt;width:237.3pt;height:79.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" strokeweight=".5pt">
                <v:path arrowok="t"/>
                <v:textbox inset=",2.3mm">
                  <w:txbxContent>
                    <w:p w14:paraId="40FCDF97" w14:textId="77777777" w:rsidR="00EE5D8D" w:rsidRDefault="00EE5D8D">
                      <w:pPr>
                        <w:pStyle w:val="Bild"/>
                        <w:spacing w:before="0"/>
                        <w:ind w:left="0" w:right="0" w:firstLine="0"/>
                        <w:rPr>
                          <w:sz w:val="14"/>
                          <w:lang w:val="en-US"/>
                        </w:rPr>
                      </w:pPr>
                      <w:r>
                        <w:rPr>
                          <w:sz w:val="14"/>
                          <w:lang w:val="en-US"/>
                        </w:rPr>
                        <w:t>ASSOCIATION Quota =</w:t>
                      </w:r>
                      <w:r>
                        <w:rPr>
                          <w:sz w:val="14"/>
                          <w:lang w:val="en-US"/>
                        </w:rPr>
                        <w:br/>
                        <w:t xml:space="preserve">  Participant -- {*} RailwayCompany;</w:t>
                      </w:r>
                      <w:r>
                        <w:rPr>
                          <w:sz w:val="14"/>
                          <w:lang w:val="en-US"/>
                        </w:rPr>
                        <w:br/>
                        <w:t xml:space="preserve">  TicketType -- {*} TicketType;</w:t>
                      </w:r>
                      <w:r>
                        <w:rPr>
                          <w:sz w:val="14"/>
                          <w:lang w:val="en-US"/>
                        </w:rPr>
                        <w:br/>
                      </w:r>
                      <w:r>
                        <w:rPr>
                          <w:sz w:val="8"/>
                          <w:lang w:val="en-US"/>
                        </w:rPr>
                        <w:br/>
                      </w:r>
                      <w:r>
                        <w:rPr>
                          <w:sz w:val="14"/>
                          <w:lang w:val="en-US"/>
                        </w:rPr>
                        <w:t>ATTRIBUTE</w:t>
                      </w:r>
                      <w:r>
                        <w:rPr>
                          <w:sz w:val="14"/>
                          <w:lang w:val="en-US"/>
                        </w:rPr>
                        <w:br/>
                        <w:t xml:space="preserve">  Quota: 0.00 .. 100.00 [Units.Percent]; </w:t>
                      </w:r>
                      <w:r>
                        <w:rPr>
                          <w:sz w:val="14"/>
                          <w:lang w:val="en-US"/>
                        </w:rPr>
                        <w:br/>
                      </w:r>
                      <w:r>
                        <w:rPr>
                          <w:sz w:val="8"/>
                          <w:lang w:val="en-US"/>
                        </w:rPr>
                        <w:br/>
                      </w:r>
                      <w:r>
                        <w:rPr>
                          <w:sz w:val="14"/>
                          <w:lang w:val="en-US"/>
                        </w:rPr>
                        <w:t>END Quota;</w:t>
                      </w:r>
                    </w:p>
                  </w:txbxContent>
                </v:textbox>
              </v:shape>
            </w:pict>
          </mc:Fallback>
        </mc:AlternateContent>
      </w:r>
      <w:r w:rsidRPr="003D3060">
        <w:rPr>
          <w:noProof/>
          <w:lang w:val="en-US"/>
        </w:rPr>
        <w:drawing>
          <wp:inline distT="0" distB="0" distL="0" distR="0" wp14:anchorId="35925D87" wp14:editId="4B1AD245">
            <wp:extent cx="3035300" cy="825500"/>
            <wp:effectExtent l="0" t="0" r="0" b="0"/>
            <wp:docPr id="56" name="Bild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35300" cy="825500"/>
                    </a:xfrm>
                    <a:prstGeom prst="rect">
                      <a:avLst/>
                    </a:prstGeom>
                    <a:noFill/>
                    <a:ln>
                      <a:noFill/>
                    </a:ln>
                  </pic:spPr>
                </pic:pic>
              </a:graphicData>
            </a:graphic>
          </wp:inline>
        </w:drawing>
      </w:r>
      <w:r w:rsidR="00026FE6" w:rsidRPr="003D3060">
        <w:rPr>
          <w:lang w:val="en-US"/>
        </w:rPr>
        <w:br/>
      </w:r>
      <w:r w:rsidR="00026FE6" w:rsidRPr="003D3060">
        <w:rPr>
          <w:lang w:val="en-US"/>
        </w:rPr>
        <w:br/>
      </w:r>
      <w:r w:rsidR="00026FE6" w:rsidRPr="003D3060">
        <w:rPr>
          <w:sz w:val="14"/>
          <w:lang w:val="en-US"/>
        </w:rPr>
        <w:br/>
      </w:r>
      <w:r w:rsidR="00026FE6" w:rsidRPr="003D3060">
        <w:rPr>
          <w:sz w:val="14"/>
          <w:lang w:val="en-US"/>
        </w:rPr>
        <w:br/>
      </w:r>
      <w:r w:rsidR="00026FE6" w:rsidRPr="003D3060">
        <w:rPr>
          <w:sz w:val="14"/>
          <w:lang w:val="en-US"/>
        </w:rPr>
        <w:br/>
      </w:r>
      <w:r w:rsidR="00026FE6" w:rsidRPr="003D3060">
        <w:rPr>
          <w:sz w:val="14"/>
          <w:lang w:val="en-US"/>
        </w:rPr>
        <w:br/>
      </w:r>
      <w:r w:rsidR="00026FE6" w:rsidRPr="003D3060">
        <w:rPr>
          <w:sz w:val="14"/>
          <w:lang w:val="en-US"/>
        </w:rPr>
        <w:br/>
      </w:r>
      <w:r w:rsidR="00026FE6" w:rsidRPr="003D3060">
        <w:rPr>
          <w:sz w:val="14"/>
          <w:lang w:val="en-US"/>
        </w:rPr>
        <w:br/>
      </w:r>
      <w:r w:rsidR="00026FE6" w:rsidRPr="003D3060">
        <w:rPr>
          <w:sz w:val="14"/>
          <w:lang w:val="en-US"/>
        </w:rPr>
        <w:br/>
      </w:r>
      <w:r w:rsidR="00026FE6" w:rsidRPr="003D3060">
        <w:rPr>
          <w:sz w:val="14"/>
          <w:lang w:val="en-US"/>
        </w:rPr>
        <w:br/>
      </w:r>
    </w:p>
    <w:p w14:paraId="1D8BD80A" w14:textId="77777777" w:rsidR="00026FE6" w:rsidRPr="003D3060" w:rsidRDefault="00026FE6">
      <w:pPr>
        <w:pStyle w:val="Bildunterschrift"/>
        <w:rPr>
          <w:b w:val="0"/>
          <w:lang w:val="en-US"/>
        </w:rPr>
      </w:pPr>
      <w:r w:rsidRPr="003D3060">
        <w:rPr>
          <w:lang w:val="en-US"/>
        </w:rPr>
        <w:t>Figure 51:</w:t>
      </w:r>
      <w:r w:rsidRPr="003D3060">
        <w:rPr>
          <w:lang w:val="en-US"/>
        </w:rPr>
        <w:tab/>
      </w:r>
      <w:r w:rsidRPr="003D3060">
        <w:rPr>
          <w:b w:val="0"/>
          <w:lang w:val="en-US"/>
        </w:rPr>
        <w:t>A RailwayCompany has a predetermined Quota in the profits from the sale of a particular TicketType. The percentage agreed upon is neither a characteristic of the railway co</w:t>
      </w:r>
      <w:r w:rsidRPr="003D3060">
        <w:rPr>
          <w:b w:val="0"/>
          <w:lang w:val="en-US"/>
        </w:rPr>
        <w:t>m</w:t>
      </w:r>
      <w:r w:rsidRPr="003D3060">
        <w:rPr>
          <w:b w:val="0"/>
          <w:lang w:val="en-US"/>
        </w:rPr>
        <w:t>pany nor of the TicketType. Instead we deal with a characteristic of their relationship. Such situations are modeled with relationship classes.</w:t>
      </w:r>
    </w:p>
    <w:p w14:paraId="18EBC569" w14:textId="77777777" w:rsidR="00026FE6" w:rsidRPr="003D3060" w:rsidRDefault="00026FE6">
      <w:pPr>
        <w:pStyle w:val="berschrift3"/>
        <w:rPr>
          <w:lang w:val="en-US"/>
        </w:rPr>
      </w:pPr>
      <w:bookmarkStart w:id="147" w:name="_Ref224376100"/>
      <w:bookmarkStart w:id="148" w:name="_Toc236474578"/>
      <w:r w:rsidRPr="003D3060">
        <w:rPr>
          <w:lang w:val="en-US"/>
        </w:rPr>
        <w:t>Multiple relationships</w:t>
      </w:r>
      <w:bookmarkEnd w:id="147"/>
      <w:bookmarkEnd w:id="148"/>
    </w:p>
    <w:p w14:paraId="28011574" w14:textId="77777777" w:rsidR="00026FE6" w:rsidRPr="003D3060" w:rsidRDefault="00026FE6">
      <w:pPr>
        <w:rPr>
          <w:lang w:val="en-US"/>
        </w:rPr>
      </w:pPr>
      <w:r w:rsidRPr="003D3060">
        <w:rPr>
          <w:lang w:val="en-US"/>
        </w:rPr>
        <w:t>In order to gain a better overview of all the ticket sales, the National Tourist Office would like to record in the future which ticket counter has sold how many of o</w:t>
      </w:r>
      <w:r w:rsidR="007A7D0B" w:rsidRPr="003D3060">
        <w:rPr>
          <w:lang w:val="en-US"/>
        </w:rPr>
        <w:t>ne ticket type in which season.</w:t>
      </w:r>
      <w:r w:rsidRPr="003D3060">
        <w:rPr>
          <w:lang w:val="en-US"/>
        </w:rPr>
        <w:fldChar w:fldCharType="begin"/>
      </w:r>
      <w:r w:rsidRPr="003D3060">
        <w:rPr>
          <w:lang w:val="en-US"/>
        </w:rPr>
        <w:instrText>XE "Relationship:multiple"</w:instrText>
      </w:r>
      <w:r w:rsidRPr="003D3060">
        <w:rPr>
          <w:lang w:val="en-US"/>
        </w:rPr>
        <w:fldChar w:fldCharType="end"/>
      </w:r>
    </w:p>
    <w:p w14:paraId="4CA0C17B" w14:textId="77777777" w:rsidR="00026FE6" w:rsidRPr="003D3060" w:rsidRDefault="00A811FE">
      <w:pPr>
        <w:pStyle w:val="Bild"/>
        <w:rPr>
          <w:lang w:val="en-US"/>
        </w:rPr>
      </w:pPr>
      <w:r w:rsidRPr="003D3060">
        <w:rPr>
          <w:noProof/>
          <w:lang w:val="en-US"/>
        </w:rPr>
        <mc:AlternateContent>
          <mc:Choice Requires="wps">
            <w:drawing>
              <wp:anchor distT="0" distB="0" distL="114300" distR="114300" simplePos="0" relativeHeight="251625472" behindDoc="0" locked="0" layoutInCell="1" allowOverlap="1" wp14:anchorId="5F016CD1" wp14:editId="54B88044">
                <wp:simplePos x="0" y="0"/>
                <wp:positionH relativeFrom="column">
                  <wp:posOffset>3091180</wp:posOffset>
                </wp:positionH>
                <wp:positionV relativeFrom="paragraph">
                  <wp:posOffset>34290</wp:posOffset>
                </wp:positionV>
                <wp:extent cx="2718435" cy="1126490"/>
                <wp:effectExtent l="0" t="0" r="0" b="3810"/>
                <wp:wrapNone/>
                <wp:docPr id="28398555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8435" cy="1126490"/>
                        </a:xfrm>
                        <a:prstGeom prst="rect">
                          <a:avLst/>
                        </a:prstGeom>
                        <a:solidFill>
                          <a:srgbClr val="FFFFFF"/>
                        </a:solidFill>
                        <a:ln w="6350">
                          <a:solidFill>
                            <a:srgbClr val="000000"/>
                          </a:solidFill>
                          <a:miter lim="800000"/>
                          <a:headEnd/>
                          <a:tailEnd/>
                        </a:ln>
                      </wps:spPr>
                      <wps:txbx>
                        <w:txbxContent>
                          <w:p w14:paraId="555D2FED" w14:textId="77777777" w:rsidR="00EE5D8D" w:rsidRDefault="00EE5D8D">
                            <w:pPr>
                              <w:pStyle w:val="Bild"/>
                              <w:spacing w:before="0"/>
                              <w:ind w:left="0" w:right="0" w:firstLine="0"/>
                              <w:rPr>
                                <w:sz w:val="14"/>
                                <w:lang w:val="en-US"/>
                              </w:rPr>
                            </w:pPr>
                            <w:r>
                              <w:rPr>
                                <w:sz w:val="14"/>
                                <w:lang w:val="en-US"/>
                              </w:rPr>
                              <w:t>ASSOCIATION Sale =</w:t>
                            </w:r>
                            <w:r>
                              <w:rPr>
                                <w:sz w:val="14"/>
                                <w:lang w:val="en-US"/>
                              </w:rPr>
                              <w:br/>
                              <w:t xml:space="preserve">  TicketCounter -- {*} TicketCounter;</w:t>
                            </w:r>
                            <w:r>
                              <w:rPr>
                                <w:sz w:val="14"/>
                                <w:lang w:val="en-US"/>
                              </w:rPr>
                              <w:br/>
                              <w:t xml:space="preserve">  Season -- {*} Season;</w:t>
                            </w:r>
                            <w:r>
                              <w:rPr>
                                <w:sz w:val="14"/>
                                <w:lang w:val="en-US"/>
                              </w:rPr>
                              <w:br/>
                              <w:t xml:space="preserve">  TicketType -- {*} TicketType;</w:t>
                            </w:r>
                          </w:p>
                          <w:p w14:paraId="730485D7" w14:textId="77777777" w:rsidR="00EE5D8D" w:rsidRDefault="00EE5D8D">
                            <w:pPr>
                              <w:pStyle w:val="Bild"/>
                              <w:spacing w:before="0"/>
                              <w:ind w:left="0" w:right="0" w:firstLine="0"/>
                              <w:rPr>
                                <w:sz w:val="14"/>
                              </w:rPr>
                            </w:pPr>
                            <w:r>
                              <w:rPr>
                                <w:sz w:val="14"/>
                                <w:lang w:val="en-US"/>
                              </w:rPr>
                              <w:t>ATTRIBUTE</w:t>
                            </w:r>
                            <w:r>
                              <w:rPr>
                                <w:sz w:val="14"/>
                                <w:lang w:val="en-US"/>
                              </w:rPr>
                              <w:br/>
                              <w:t xml:space="preserve">  Number: 1</w:t>
                            </w:r>
                            <w:r>
                              <w:rPr>
                                <w:sz w:val="8"/>
                                <w:lang w:val="en-US"/>
                              </w:rPr>
                              <w:t xml:space="preserve"> </w:t>
                            </w:r>
                            <w:r>
                              <w:rPr>
                                <w:sz w:val="14"/>
                                <w:lang w:val="en-US"/>
                              </w:rPr>
                              <w:t>..</w:t>
                            </w:r>
                            <w:r>
                              <w:rPr>
                                <w:sz w:val="8"/>
                                <w:lang w:val="en-US"/>
                              </w:rPr>
                              <w:t xml:space="preserve"> </w:t>
                            </w:r>
                            <w:r>
                              <w:rPr>
                                <w:sz w:val="14"/>
                                <w:lang w:val="en-US"/>
                              </w:rPr>
                              <w:t>999999</w:t>
                            </w:r>
                            <w:r>
                              <w:rPr>
                                <w:sz w:val="10"/>
                                <w:lang w:val="en-US"/>
                              </w:rPr>
                              <w:t xml:space="preserve"> </w:t>
                            </w:r>
                            <w:r>
                              <w:rPr>
                                <w:sz w:val="14"/>
                                <w:lang w:val="en-US"/>
                              </w:rPr>
                              <w:t>[Units.CountedObjects];</w:t>
                            </w:r>
                            <w:r>
                              <w:rPr>
                                <w:sz w:val="14"/>
                                <w:lang w:val="en-US"/>
                              </w:rPr>
                              <w:br/>
                              <w:t xml:space="preserve">  Amount: 0.00</w:t>
                            </w:r>
                            <w:r>
                              <w:rPr>
                                <w:sz w:val="8"/>
                                <w:lang w:val="en-US"/>
                              </w:rPr>
                              <w:t xml:space="preserve"> </w:t>
                            </w:r>
                            <w:r>
                              <w:rPr>
                                <w:sz w:val="14"/>
                                <w:lang w:val="en-US"/>
                              </w:rPr>
                              <w:t>..</w:t>
                            </w:r>
                            <w:r>
                              <w:rPr>
                                <w:sz w:val="8"/>
                                <w:lang w:val="en-US"/>
                              </w:rPr>
                              <w:t xml:space="preserve"> </w:t>
                            </w:r>
                            <w:r>
                              <w:rPr>
                                <w:sz w:val="14"/>
                              </w:rPr>
                              <w:t>9999999.99 [A</w:t>
                            </w:r>
                            <w:r>
                              <w:rPr>
                                <w:sz w:val="14"/>
                              </w:rPr>
                              <w:t>h</w:t>
                            </w:r>
                            <w:r>
                              <w:rPr>
                                <w:sz w:val="14"/>
                              </w:rPr>
                              <w:t>land.Sovereign];</w:t>
                            </w:r>
                          </w:p>
                          <w:p w14:paraId="0F8F74C8" w14:textId="77777777" w:rsidR="00EE5D8D" w:rsidRDefault="00EE5D8D">
                            <w:pPr>
                              <w:pStyle w:val="Bild"/>
                              <w:spacing w:before="0"/>
                              <w:ind w:left="0" w:right="0" w:firstLine="0"/>
                              <w:rPr>
                                <w:sz w:val="14"/>
                              </w:rPr>
                            </w:pPr>
                            <w:r>
                              <w:rPr>
                                <w:sz w:val="14"/>
                              </w:rPr>
                              <w:t>END Sale;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16CD1" id="Text Box 58" o:spid="_x0000_s1082" type="#_x0000_t202" style="position:absolute;left:0;text-align:left;margin-left:243.4pt;margin-top:2.7pt;width:214.05pt;height:88.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" strokeweight=".5pt">
                <v:path arrowok="t"/>
                <v:textbox inset=",2.3mm">
                  <w:txbxContent>
                    <w:p w14:paraId="555D2FED" w14:textId="77777777" w:rsidR="00EE5D8D" w:rsidRDefault="00EE5D8D">
                      <w:pPr>
                        <w:pStyle w:val="Bild"/>
                        <w:spacing w:before="0"/>
                        <w:ind w:left="0" w:right="0" w:firstLine="0"/>
                        <w:rPr>
                          <w:sz w:val="14"/>
                          <w:lang w:val="en-US"/>
                        </w:rPr>
                      </w:pPr>
                      <w:r>
                        <w:rPr>
                          <w:sz w:val="14"/>
                          <w:lang w:val="en-US"/>
                        </w:rPr>
                        <w:t>ASSOCIATION Sale =</w:t>
                      </w:r>
                      <w:r>
                        <w:rPr>
                          <w:sz w:val="14"/>
                          <w:lang w:val="en-US"/>
                        </w:rPr>
                        <w:br/>
                        <w:t xml:space="preserve">  TicketCounter -- {*} TicketCounter;</w:t>
                      </w:r>
                      <w:r>
                        <w:rPr>
                          <w:sz w:val="14"/>
                          <w:lang w:val="en-US"/>
                        </w:rPr>
                        <w:br/>
                        <w:t xml:space="preserve">  Season -- {*} Season;</w:t>
                      </w:r>
                      <w:r>
                        <w:rPr>
                          <w:sz w:val="14"/>
                          <w:lang w:val="en-US"/>
                        </w:rPr>
                        <w:br/>
                        <w:t xml:space="preserve">  TicketType -- {*} TicketType;</w:t>
                      </w:r>
                    </w:p>
                    <w:p w14:paraId="730485D7" w14:textId="77777777" w:rsidR="00EE5D8D" w:rsidRDefault="00EE5D8D">
                      <w:pPr>
                        <w:pStyle w:val="Bild"/>
                        <w:spacing w:before="0"/>
                        <w:ind w:left="0" w:right="0" w:firstLine="0"/>
                        <w:rPr>
                          <w:sz w:val="14"/>
                        </w:rPr>
                      </w:pPr>
                      <w:r>
                        <w:rPr>
                          <w:sz w:val="14"/>
                          <w:lang w:val="en-US"/>
                        </w:rPr>
                        <w:t>ATTRIBUTE</w:t>
                      </w:r>
                      <w:r>
                        <w:rPr>
                          <w:sz w:val="14"/>
                          <w:lang w:val="en-US"/>
                        </w:rPr>
                        <w:br/>
                        <w:t xml:space="preserve">  Number: 1</w:t>
                      </w:r>
                      <w:r>
                        <w:rPr>
                          <w:sz w:val="8"/>
                          <w:lang w:val="en-US"/>
                        </w:rPr>
                        <w:t xml:space="preserve"> </w:t>
                      </w:r>
                      <w:r>
                        <w:rPr>
                          <w:sz w:val="14"/>
                          <w:lang w:val="en-US"/>
                        </w:rPr>
                        <w:t>..</w:t>
                      </w:r>
                      <w:r>
                        <w:rPr>
                          <w:sz w:val="8"/>
                          <w:lang w:val="en-US"/>
                        </w:rPr>
                        <w:t xml:space="preserve"> </w:t>
                      </w:r>
                      <w:r>
                        <w:rPr>
                          <w:sz w:val="14"/>
                          <w:lang w:val="en-US"/>
                        </w:rPr>
                        <w:t>999999</w:t>
                      </w:r>
                      <w:r>
                        <w:rPr>
                          <w:sz w:val="10"/>
                          <w:lang w:val="en-US"/>
                        </w:rPr>
                        <w:t xml:space="preserve"> </w:t>
                      </w:r>
                      <w:r>
                        <w:rPr>
                          <w:sz w:val="14"/>
                          <w:lang w:val="en-US"/>
                        </w:rPr>
                        <w:t>[Units.CountedObjects];</w:t>
                      </w:r>
                      <w:r>
                        <w:rPr>
                          <w:sz w:val="14"/>
                          <w:lang w:val="en-US"/>
                        </w:rPr>
                        <w:br/>
                        <w:t xml:space="preserve">  Amount: 0.00</w:t>
                      </w:r>
                      <w:r>
                        <w:rPr>
                          <w:sz w:val="8"/>
                          <w:lang w:val="en-US"/>
                        </w:rPr>
                        <w:t xml:space="preserve"> </w:t>
                      </w:r>
                      <w:r>
                        <w:rPr>
                          <w:sz w:val="14"/>
                          <w:lang w:val="en-US"/>
                        </w:rPr>
                        <w:t>..</w:t>
                      </w:r>
                      <w:r>
                        <w:rPr>
                          <w:sz w:val="8"/>
                          <w:lang w:val="en-US"/>
                        </w:rPr>
                        <w:t xml:space="preserve"> </w:t>
                      </w:r>
                      <w:r>
                        <w:rPr>
                          <w:sz w:val="14"/>
                        </w:rPr>
                        <w:t>9999999.99 [A</w:t>
                      </w:r>
                      <w:r>
                        <w:rPr>
                          <w:sz w:val="14"/>
                        </w:rPr>
                        <w:t>h</w:t>
                      </w:r>
                      <w:r>
                        <w:rPr>
                          <w:sz w:val="14"/>
                        </w:rPr>
                        <w:t>land.Sovereign];</w:t>
                      </w:r>
                    </w:p>
                    <w:p w14:paraId="0F8F74C8" w14:textId="77777777" w:rsidR="00EE5D8D" w:rsidRDefault="00EE5D8D">
                      <w:pPr>
                        <w:pStyle w:val="Bild"/>
                        <w:spacing w:before="0"/>
                        <w:ind w:left="0" w:right="0" w:firstLine="0"/>
                        <w:rPr>
                          <w:sz w:val="14"/>
                        </w:rPr>
                      </w:pPr>
                      <w:r>
                        <w:rPr>
                          <w:sz w:val="14"/>
                        </w:rPr>
                        <w:t>END Sale;</w:t>
                      </w:r>
                    </w:p>
                  </w:txbxContent>
                </v:textbox>
              </v:shape>
            </w:pict>
          </mc:Fallback>
        </mc:AlternateContent>
      </w:r>
      <w:r w:rsidR="00026FE6" w:rsidRPr="003D3060">
        <w:rPr>
          <w:lang w:val="en-US"/>
        </w:rPr>
        <w:tab/>
      </w:r>
      <w:r w:rsidRPr="003D3060">
        <w:rPr>
          <w:noProof/>
          <w:lang w:val="en-US"/>
        </w:rPr>
        <w:drawing>
          <wp:inline distT="0" distB="0" distL="0" distR="0" wp14:anchorId="451D9196" wp14:editId="1A66FC04">
            <wp:extent cx="2133600" cy="1181100"/>
            <wp:effectExtent l="0" t="0" r="0" b="0"/>
            <wp:docPr id="57" name="Bild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33600" cy="1181100"/>
                    </a:xfrm>
                    <a:prstGeom prst="rect">
                      <a:avLst/>
                    </a:prstGeom>
                    <a:noFill/>
                    <a:ln>
                      <a:noFill/>
                    </a:ln>
                  </pic:spPr>
                </pic:pic>
              </a:graphicData>
            </a:graphic>
          </wp:inline>
        </w:drawing>
      </w:r>
    </w:p>
    <w:p w14:paraId="4E2B6A51" w14:textId="77777777" w:rsidR="00026FE6" w:rsidRPr="003D3060" w:rsidRDefault="00026FE6">
      <w:pPr>
        <w:pStyle w:val="Bildunterschrift"/>
        <w:rPr>
          <w:b w:val="0"/>
          <w:lang w:val="en-US"/>
        </w:rPr>
      </w:pPr>
      <w:r w:rsidRPr="003D3060">
        <w:rPr>
          <w:lang w:val="en-US"/>
        </w:rPr>
        <w:t>Figure 52:</w:t>
      </w:r>
      <w:r w:rsidRPr="003D3060">
        <w:rPr>
          <w:lang w:val="en-US"/>
        </w:rPr>
        <w:tab/>
      </w:r>
      <w:r w:rsidRPr="003D3060">
        <w:rPr>
          <w:b w:val="0"/>
          <w:lang w:val="en-US"/>
        </w:rPr>
        <w:t xml:space="preserve">The Sale is captured per TicketCounter, TicketType and Season. We deal with a multiple relationship between three equal partners (the classes TicketCounter, TicketType and Season). In contrast «Sale» is a relationship class, which captures characteristics of the relationship (e.g. the number of tickets sold as well as the </w:t>
      </w:r>
      <w:r w:rsidR="00847FB3" w:rsidRPr="003D3060">
        <w:rPr>
          <w:b w:val="0"/>
          <w:lang w:val="en-US"/>
        </w:rPr>
        <w:t>amount</w:t>
      </w:r>
      <w:r w:rsidRPr="003D3060">
        <w:rPr>
          <w:b w:val="0"/>
          <w:lang w:val="en-US"/>
        </w:rPr>
        <w:t>).</w:t>
      </w:r>
    </w:p>
    <w:p w14:paraId="729A8F12" w14:textId="77777777" w:rsidR="00026FE6" w:rsidRPr="003D3060" w:rsidRDefault="00026FE6">
      <w:pPr>
        <w:rPr>
          <w:lang w:val="en-US"/>
        </w:rPr>
      </w:pPr>
      <w:r w:rsidRPr="003D3060">
        <w:rPr>
          <w:lang w:val="en-US"/>
        </w:rPr>
        <w:t>Thus there is an equal relationship between ticket counter, ticket type and season, which also captures in the form of attributes the number of tickets sold plus the tur</w:t>
      </w:r>
      <w:r w:rsidRPr="003D3060">
        <w:rPr>
          <w:lang w:val="en-US"/>
        </w:rPr>
        <w:t>n</w:t>
      </w:r>
      <w:r w:rsidRPr="003D3060">
        <w:rPr>
          <w:lang w:val="en-US"/>
        </w:rPr>
        <w:t>over. So this relationship does no longer link two but three classes.</w:t>
      </w:r>
    </w:p>
    <w:p w14:paraId="2E6FAA17" w14:textId="77777777" w:rsidR="00026FE6" w:rsidRPr="003D3060" w:rsidRDefault="00026FE6">
      <w:pPr>
        <w:rPr>
          <w:lang w:val="en-US"/>
        </w:rPr>
      </w:pPr>
      <w:r w:rsidRPr="003D3060">
        <w:rPr>
          <w:lang w:val="en-US"/>
        </w:rPr>
        <w:t>So then what do the indications of cardinality exactly mean in multiple relationships? Card</w:t>
      </w:r>
      <w:r w:rsidRPr="003D3060">
        <w:rPr>
          <w:lang w:val="en-US"/>
        </w:rPr>
        <w:t>i</w:t>
      </w:r>
      <w:r w:rsidRPr="003D3060">
        <w:rPr>
          <w:lang w:val="en-US"/>
        </w:rPr>
        <w:t xml:space="preserve">nality e.g. with the season (*) means that for a particular combination of ticket type and ticket counter there may be any number of assignations to season objects. Were we to indicate </w:t>
      </w:r>
      <w:r w:rsidRPr="003D3060">
        <w:rPr>
          <w:lang w:val="en-US"/>
        </w:rPr>
        <w:lastRenderedPageBreak/>
        <w:t>cardinality 1, then a certain ticket type could only be sold for one season by one specific ticket counter.</w:t>
      </w:r>
    </w:p>
    <w:p w14:paraId="0CDCF446" w14:textId="77777777" w:rsidR="00026FE6" w:rsidRPr="003D3060" w:rsidRDefault="00026FE6">
      <w:pPr>
        <w:rPr>
          <w:lang w:val="en-US"/>
        </w:rPr>
      </w:pPr>
      <w:r w:rsidRPr="003D3060">
        <w:rPr>
          <w:lang w:val="en-US"/>
        </w:rPr>
        <w:t>Slightly complicated. Do we really need multiple relationships or could we reduce them to the common one-to-one relationships?</w:t>
      </w:r>
    </w:p>
    <w:p w14:paraId="1393D296"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BDED4BB" wp14:editId="2E93FB60">
            <wp:extent cx="2070100" cy="1219200"/>
            <wp:effectExtent l="0" t="0" r="0" b="0"/>
            <wp:docPr id="58" name="Bild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70100" cy="1219200"/>
                    </a:xfrm>
                    <a:prstGeom prst="rect">
                      <a:avLst/>
                    </a:prstGeom>
                    <a:noFill/>
                    <a:ln>
                      <a:noFill/>
                    </a:ln>
                  </pic:spPr>
                </pic:pic>
              </a:graphicData>
            </a:graphic>
          </wp:inline>
        </w:drawing>
      </w:r>
    </w:p>
    <w:p w14:paraId="29027DF7" w14:textId="77777777" w:rsidR="00026FE6" w:rsidRPr="003D3060" w:rsidRDefault="00026FE6">
      <w:pPr>
        <w:pStyle w:val="Bildunterschrift"/>
        <w:rPr>
          <w:b w:val="0"/>
          <w:lang w:val="en-US"/>
        </w:rPr>
      </w:pPr>
      <w:r w:rsidRPr="003D3060">
        <w:rPr>
          <w:lang w:val="en-US"/>
        </w:rPr>
        <w:t>Figure 53:</w:t>
      </w:r>
      <w:r w:rsidRPr="003D3060">
        <w:rPr>
          <w:lang w:val="en-US"/>
        </w:rPr>
        <w:tab/>
      </w:r>
      <w:r w:rsidRPr="003D3060">
        <w:rPr>
          <w:b w:val="0"/>
          <w:lang w:val="en-US"/>
        </w:rPr>
        <w:t>Relationships between more than two parties can be reduced to common one-to-one relationship. The former relationship class (in this instance: Sale) becomes an equal partner and now all the parties concerned are only related to the former relationship class.</w:t>
      </w:r>
    </w:p>
    <w:p w14:paraId="5FA72C6B" w14:textId="77777777" w:rsidR="00026FE6" w:rsidRPr="003D3060" w:rsidRDefault="00026FE6">
      <w:pPr>
        <w:rPr>
          <w:lang w:val="en-US"/>
        </w:rPr>
      </w:pPr>
      <w:r w:rsidRPr="003D3060">
        <w:rPr>
          <w:lang w:val="en-US"/>
        </w:rPr>
        <w:t>However this model will express less clearly the fact that the three classes TicketCounter, TicketType and Season are related as a group of three.</w:t>
      </w:r>
    </w:p>
    <w:p w14:paraId="2B5FEDD9" w14:textId="77777777" w:rsidR="00026FE6" w:rsidRPr="003D3060" w:rsidRDefault="00026FE6">
      <w:pPr>
        <w:pStyle w:val="berschrift3"/>
        <w:rPr>
          <w:lang w:val="en-US"/>
        </w:rPr>
      </w:pPr>
      <w:bookmarkStart w:id="149" w:name="_Toc236474579"/>
      <w:r w:rsidRPr="003D3060">
        <w:rPr>
          <w:lang w:val="en-US"/>
        </w:rPr>
        <w:t>Directed relationships</w:t>
      </w:r>
      <w:bookmarkEnd w:id="149"/>
    </w:p>
    <w:p w14:paraId="1A3463AB" w14:textId="77777777" w:rsidR="00026FE6" w:rsidRPr="003D3060" w:rsidRDefault="00026FE6">
      <w:pPr>
        <w:rPr>
          <w:lang w:val="en-US"/>
        </w:rPr>
      </w:pPr>
      <w:r w:rsidRPr="003D3060">
        <w:rPr>
          <w:lang w:val="en-US"/>
        </w:rPr>
        <w:t xml:space="preserve">Looking at all the alpine transports assigned to the company </w:t>
      </w:r>
      <w:r w:rsidRPr="003D3060">
        <w:rPr>
          <w:lang w:val="en-US"/>
        </w:rPr>
        <w:fldChar w:fldCharType="begin"/>
      </w:r>
      <w:r w:rsidRPr="003D3060">
        <w:rPr>
          <w:lang w:val="en-US"/>
        </w:rPr>
        <w:instrText>XE "Relatio</w:instrText>
      </w:r>
      <w:r w:rsidRPr="003D3060">
        <w:rPr>
          <w:lang w:val="en-US"/>
        </w:rPr>
        <w:instrText>n</w:instrText>
      </w:r>
      <w:r w:rsidRPr="003D3060">
        <w:rPr>
          <w:lang w:val="en-US"/>
        </w:rPr>
        <w:instrText>ship:ordered"</w:instrText>
      </w:r>
      <w:r w:rsidRPr="003D3060">
        <w:rPr>
          <w:lang w:val="en-US"/>
        </w:rPr>
        <w:fldChar w:fldCharType="end"/>
      </w:r>
      <w:r w:rsidR="00847FB3" w:rsidRPr="003D3060">
        <w:rPr>
          <w:lang w:val="en-US"/>
        </w:rPr>
        <w:t xml:space="preserve">Mount </w:t>
      </w:r>
      <w:r w:rsidRPr="003D3060">
        <w:rPr>
          <w:lang w:val="en-US"/>
        </w:rPr>
        <w:t>Ilis Alpine Transports, we observe that there is no certain order. The question whether in an assignation an aerial cable car should appear before or after the go</w:t>
      </w:r>
      <w:r w:rsidRPr="003D3060">
        <w:rPr>
          <w:lang w:val="en-US"/>
        </w:rPr>
        <w:t>n</w:t>
      </w:r>
      <w:r w:rsidRPr="003D3060">
        <w:rPr>
          <w:lang w:val="en-US"/>
        </w:rPr>
        <w:t>dola does not really make sense.</w:t>
      </w:r>
    </w:p>
    <w:p w14:paraId="66E055AF" w14:textId="77777777" w:rsidR="00026FE6" w:rsidRPr="003D3060" w:rsidRDefault="00026FE6">
      <w:pPr>
        <w:rPr>
          <w:lang w:val="en-US"/>
        </w:rPr>
      </w:pPr>
      <w:r w:rsidRPr="003D3060">
        <w:rPr>
          <w:lang w:val="en-US"/>
        </w:rPr>
        <w:t>Of course we could list all means of transport of one company in alphabetical order.</w:t>
      </w:r>
    </w:p>
    <w:p w14:paraId="47440E1D" w14:textId="77777777" w:rsidR="00026FE6" w:rsidRPr="003D3060" w:rsidRDefault="00026FE6">
      <w:pPr>
        <w:rPr>
          <w:lang w:val="en-US"/>
        </w:rPr>
      </w:pPr>
      <w:r w:rsidRPr="003D3060">
        <w:rPr>
          <w:lang w:val="en-US"/>
        </w:rPr>
        <w:t>But this sorting would not be a characteristic of the relationship between company and alpine transport but merely a question of representation. Under different circumstances a sorting according to investment costs, travel time etc. could be interesting.</w:t>
      </w:r>
    </w:p>
    <w:p w14:paraId="18DE4BD3" w14:textId="77777777" w:rsidR="00026FE6" w:rsidRPr="003D3060" w:rsidRDefault="00026FE6">
      <w:pPr>
        <w:rPr>
          <w:lang w:val="en-US"/>
        </w:rPr>
      </w:pPr>
      <w:r w:rsidRPr="003D3060">
        <w:rPr>
          <w:lang w:val="en-US"/>
        </w:rPr>
        <w:t>But wouldn’t it make sense if this list captured the order in which the relationships were e</w:t>
      </w:r>
      <w:r w:rsidRPr="003D3060">
        <w:rPr>
          <w:lang w:val="en-US"/>
        </w:rPr>
        <w:t>s</w:t>
      </w:r>
      <w:r w:rsidRPr="003D3060">
        <w:rPr>
          <w:lang w:val="en-US"/>
        </w:rPr>
        <w:t>tablished? To start with the aerial cable car was inaugurated, then the ski lift, followed by the gondola etc. Then again in this case it would be better to supply the relationship with the a</w:t>
      </w:r>
      <w:r w:rsidRPr="003D3060">
        <w:rPr>
          <w:lang w:val="en-US"/>
        </w:rPr>
        <w:t>t</w:t>
      </w:r>
      <w:r w:rsidRPr="003D3060">
        <w:rPr>
          <w:lang w:val="en-US"/>
        </w:rPr>
        <w:t xml:space="preserve">tributes </w:t>
      </w:r>
      <w:r w:rsidR="0015230E" w:rsidRPr="003D3060">
        <w:rPr>
          <w:lang w:val="en-US"/>
        </w:rPr>
        <w:t>establishment</w:t>
      </w:r>
      <w:r w:rsidRPr="003D3060">
        <w:rPr>
          <w:lang w:val="en-US"/>
        </w:rPr>
        <w:t xml:space="preserve"> and closure. Then it would even be possible to record the different managers in the course of time. So in this case it would no longer make sense to consider the relationship as an aggregation.</w:t>
      </w:r>
    </w:p>
    <w:p w14:paraId="230F969A"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E1F6BDC" wp14:editId="1679DCE6">
            <wp:extent cx="2209800" cy="177800"/>
            <wp:effectExtent l="0" t="0" r="0" b="0"/>
            <wp:docPr id="59" name="Bild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09800" cy="177800"/>
                    </a:xfrm>
                    <a:prstGeom prst="rect">
                      <a:avLst/>
                    </a:prstGeom>
                    <a:noFill/>
                    <a:ln>
                      <a:noFill/>
                    </a:ln>
                  </pic:spPr>
                </pic:pic>
              </a:graphicData>
            </a:graphic>
          </wp:inline>
        </w:drawing>
      </w:r>
    </w:p>
    <w:p w14:paraId="28114739" w14:textId="77777777" w:rsidR="00026FE6" w:rsidRPr="003D3060" w:rsidRDefault="00026FE6">
      <w:pPr>
        <w:pStyle w:val="Bildunterschrift"/>
        <w:rPr>
          <w:lang w:val="en-US"/>
        </w:rPr>
      </w:pPr>
      <w:r w:rsidRPr="003D3060">
        <w:rPr>
          <w:lang w:val="en-US"/>
        </w:rPr>
        <w:t>Figure 54:</w:t>
      </w:r>
      <w:r w:rsidRPr="003D3060">
        <w:rPr>
          <w:lang w:val="en-US"/>
        </w:rPr>
        <w:tab/>
      </w:r>
      <w:r w:rsidRPr="003D3060">
        <w:rPr>
          <w:b w:val="0"/>
          <w:lang w:val="en-US"/>
        </w:rPr>
        <w:t>To record the order in which alpine transports of one company have started operating, we could use a directed relationship. However the model in the figure below is better.</w:t>
      </w:r>
    </w:p>
    <w:p w14:paraId="39E60ECE"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5C1C0E56" wp14:editId="3B5EEE95">
            <wp:extent cx="2197100" cy="787400"/>
            <wp:effectExtent l="0" t="0" r="0" b="0"/>
            <wp:docPr id="60" name="Bild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p w14:paraId="49D2B80C" w14:textId="77777777" w:rsidR="00026FE6" w:rsidRPr="003D3060" w:rsidRDefault="00026FE6">
      <w:pPr>
        <w:pStyle w:val="Bildunterschrift"/>
        <w:rPr>
          <w:b w:val="0"/>
          <w:lang w:val="en-US"/>
        </w:rPr>
      </w:pPr>
      <w:r w:rsidRPr="003D3060">
        <w:rPr>
          <w:lang w:val="en-US"/>
        </w:rPr>
        <w:t>Figure 55:</w:t>
      </w:r>
      <w:r w:rsidRPr="003D3060">
        <w:rPr>
          <w:lang w:val="en-US"/>
        </w:rPr>
        <w:tab/>
      </w:r>
      <w:r w:rsidRPr="003D3060">
        <w:rPr>
          <w:b w:val="0"/>
          <w:bCs/>
          <w:lang w:val="en-US"/>
        </w:rPr>
        <w:t>The model with a</w:t>
      </w:r>
      <w:r w:rsidRPr="003D3060">
        <w:rPr>
          <w:lang w:val="en-US"/>
        </w:rPr>
        <w:t xml:space="preserve"> </w:t>
      </w:r>
      <w:r w:rsidRPr="003D3060">
        <w:rPr>
          <w:b w:val="0"/>
          <w:lang w:val="en-US"/>
        </w:rPr>
        <w:t>relation</w:t>
      </w:r>
      <w:r w:rsidR="005E23D3" w:rsidRPr="003D3060">
        <w:rPr>
          <w:b w:val="0"/>
          <w:lang w:val="en-US"/>
        </w:rPr>
        <w:t>ship</w:t>
      </w:r>
      <w:r w:rsidRPr="003D3060">
        <w:rPr>
          <w:b w:val="0"/>
          <w:lang w:val="en-US"/>
        </w:rPr>
        <w:t xml:space="preserve"> class is clearer because it will permit further evaluations. For instance it allows the sorting of one company’s means of transport according to their shutdown and a computer program may display past managers of one alpine transport.</w:t>
      </w:r>
    </w:p>
    <w:p w14:paraId="33EB7B94" w14:textId="77777777" w:rsidR="00026FE6" w:rsidRPr="003D3060" w:rsidRDefault="00026FE6">
      <w:pPr>
        <w:rPr>
          <w:lang w:val="en-US"/>
        </w:rPr>
      </w:pPr>
      <w:r w:rsidRPr="003D3060">
        <w:rPr>
          <w:lang w:val="en-US"/>
        </w:rPr>
        <w:t>Similar considerations apply to the relationship between alpine transports and pylons. By pu</w:t>
      </w:r>
      <w:r w:rsidRPr="003D3060">
        <w:rPr>
          <w:lang w:val="en-US"/>
        </w:rPr>
        <w:t>t</w:t>
      </w:r>
      <w:r w:rsidRPr="003D3060">
        <w:rPr>
          <w:lang w:val="en-US"/>
        </w:rPr>
        <w:t>ting in order this relationship we could express the succession of bottom to top station. But from the conceptual point of view it is preferable to introduce a position attribute with a pylon and then to derive the succession from this position and the course of the track.</w:t>
      </w:r>
    </w:p>
    <w:p w14:paraId="6BF0A0B9" w14:textId="77777777" w:rsidR="00026FE6" w:rsidRPr="003D3060" w:rsidRDefault="00A811FE" w:rsidP="0015230E">
      <w:pPr>
        <w:pStyle w:val="Achtung"/>
        <w:rPr>
          <w:lang w:val="en-US"/>
        </w:rPr>
      </w:pPr>
      <w:r w:rsidRPr="003D3060">
        <w:rPr>
          <w:noProof/>
          <w:lang w:val="en-US"/>
        </w:rPr>
        <w:drawing>
          <wp:anchor distT="0" distB="0" distL="114300" distR="114300" simplePos="0" relativeHeight="251692032" behindDoc="0" locked="0" layoutInCell="1" allowOverlap="1" wp14:anchorId="43F38ED7" wp14:editId="12904AF0">
            <wp:simplePos x="0" y="0"/>
            <wp:positionH relativeFrom="column">
              <wp:posOffset>36195</wp:posOffset>
            </wp:positionH>
            <wp:positionV relativeFrom="paragraph">
              <wp:posOffset>180340</wp:posOffset>
            </wp:positionV>
            <wp:extent cx="247650" cy="219075"/>
            <wp:effectExtent l="0" t="0" r="0" b="0"/>
            <wp:wrapNone/>
            <wp:docPr id="194" name="Bild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89632" behindDoc="0" locked="0" layoutInCell="0" allowOverlap="1" wp14:anchorId="44A5BD6D" wp14:editId="2560D657">
                <wp:simplePos x="0" y="0"/>
                <wp:positionH relativeFrom="column">
                  <wp:posOffset>0</wp:posOffset>
                </wp:positionH>
                <wp:positionV relativeFrom="paragraph">
                  <wp:posOffset>137160</wp:posOffset>
                </wp:positionV>
                <wp:extent cx="292100" cy="251460"/>
                <wp:effectExtent l="0" t="0" r="0" b="0"/>
                <wp:wrapNone/>
                <wp:docPr id="124267183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E1170" id="AutoShape 7" o:spid="_x0000_s1026" style="position:absolute;margin-left:0;margin-top:10.8pt;width:23pt;height:19.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Before declaring a relationship ordered, consider carefully whether the order could not be derived from attributes of classes concerned or from the relationship itself.</w:t>
      </w:r>
    </w:p>
    <w:p w14:paraId="0952CFBF" w14:textId="77777777" w:rsidR="00026FE6" w:rsidRPr="003D3060" w:rsidRDefault="00026FE6">
      <w:pPr>
        <w:rPr>
          <w:lang w:val="en-US"/>
        </w:rPr>
      </w:pPr>
    </w:p>
    <w:p w14:paraId="48F89380" w14:textId="77777777" w:rsidR="00026FE6" w:rsidRPr="003D3060" w:rsidRDefault="00026FE6">
      <w:pPr>
        <w:rPr>
          <w:lang w:val="en-US"/>
        </w:rPr>
      </w:pPr>
      <w:r w:rsidRPr="003D3060">
        <w:rPr>
          <w:lang w:val="en-US"/>
        </w:rPr>
        <w:t>So where do ordered relationships really make sense? The gondola from Ilis Bath to Mount Ilis has individual gondolas that are not mounted fixedly on the cable. They can be taken off at either the bottom or top station and</w:t>
      </w:r>
      <w:r w:rsidR="006A39A8" w:rsidRPr="003D3060">
        <w:rPr>
          <w:lang w:val="en-US"/>
        </w:rPr>
        <w:t>,</w:t>
      </w:r>
      <w:r w:rsidRPr="003D3060">
        <w:rPr>
          <w:lang w:val="en-US"/>
        </w:rPr>
        <w:t xml:space="preserve"> when needed</w:t>
      </w:r>
      <w:r w:rsidR="006A39A8" w:rsidRPr="003D3060">
        <w:rPr>
          <w:lang w:val="en-US"/>
        </w:rPr>
        <w:t>,</w:t>
      </w:r>
      <w:r w:rsidRPr="003D3060">
        <w:rPr>
          <w:lang w:val="en-US"/>
        </w:rPr>
        <w:t xml:space="preserve"> be replaced. At present which gondolas are mounted in which order on the cable?</w:t>
      </w:r>
    </w:p>
    <w:p w14:paraId="033F696C"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0F0B95FC" wp14:editId="4A8597DF">
            <wp:extent cx="2070100" cy="660400"/>
            <wp:effectExtent l="0" t="0" r="0" b="0"/>
            <wp:docPr id="61" name="Bild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70100" cy="660400"/>
                    </a:xfrm>
                    <a:prstGeom prst="rect">
                      <a:avLst/>
                    </a:prstGeom>
                    <a:noFill/>
                    <a:ln>
                      <a:noFill/>
                    </a:ln>
                  </pic:spPr>
                </pic:pic>
              </a:graphicData>
            </a:graphic>
          </wp:inline>
        </w:drawing>
      </w:r>
    </w:p>
    <w:p w14:paraId="32BC187F" w14:textId="77777777" w:rsidR="00026FE6" w:rsidRPr="003D3060" w:rsidRDefault="00026FE6">
      <w:pPr>
        <w:pStyle w:val="Bildunterschrift"/>
        <w:rPr>
          <w:b w:val="0"/>
          <w:lang w:val="en-US"/>
        </w:rPr>
      </w:pPr>
      <w:r w:rsidRPr="003D3060">
        <w:rPr>
          <w:lang w:val="en-US"/>
        </w:rPr>
        <w:t>Figure 56:</w:t>
      </w:r>
      <w:r w:rsidRPr="003D3060">
        <w:rPr>
          <w:lang w:val="en-US"/>
        </w:rPr>
        <w:tab/>
      </w:r>
      <w:r w:rsidRPr="003D3060">
        <w:rPr>
          <w:b w:val="0"/>
          <w:bCs/>
          <w:lang w:val="en-US"/>
        </w:rPr>
        <w:t>G</w:t>
      </w:r>
      <w:r w:rsidRPr="003D3060">
        <w:rPr>
          <w:b w:val="0"/>
          <w:lang w:val="en-US"/>
        </w:rPr>
        <w:t>ondola cabins may have numbers but these will not determine their order on the cable. In this instance an ordered relationship makes sense.</w:t>
      </w:r>
    </w:p>
    <w:p w14:paraId="750485D2" w14:textId="77777777" w:rsidR="00BC6F3A" w:rsidRPr="003D3060" w:rsidRDefault="00026FE6">
      <w:pPr>
        <w:rPr>
          <w:lang w:val="en-US"/>
        </w:rPr>
      </w:pPr>
      <w:r w:rsidRPr="003D3060">
        <w:rPr>
          <w:lang w:val="en-US"/>
        </w:rPr>
        <w:t>For once order is of interest. The number of a gondola cannot be used for establishing order. It simply identifies one specific gondola. It has nothing whatsoever to do with their current order on the cable.</w:t>
      </w:r>
    </w:p>
    <w:p w14:paraId="498EB749" w14:textId="77777777" w:rsidR="00026FE6" w:rsidRPr="003D3060" w:rsidRDefault="00026FE6">
      <w:pPr>
        <w:pStyle w:val="berschrift3"/>
        <w:rPr>
          <w:lang w:val="en-US"/>
        </w:rPr>
      </w:pPr>
      <w:bookmarkStart w:id="150" w:name="_Toc236474580"/>
      <w:r w:rsidRPr="003D3060">
        <w:rPr>
          <w:lang w:val="en-US"/>
        </w:rPr>
        <w:t>Extending relationships</w:t>
      </w:r>
      <w:bookmarkEnd w:id="150"/>
    </w:p>
    <w:p w14:paraId="031A37E0" w14:textId="77777777" w:rsidR="00026FE6" w:rsidRPr="003D3060" w:rsidRDefault="00026FE6">
      <w:pPr>
        <w:rPr>
          <w:lang w:val="en-US"/>
        </w:rPr>
      </w:pPr>
      <w:r w:rsidRPr="003D3060">
        <w:rPr>
          <w:lang w:val="en-US"/>
        </w:rPr>
        <w:fldChar w:fldCharType="begin"/>
      </w:r>
      <w:r w:rsidRPr="003D3060">
        <w:rPr>
          <w:lang w:val="en-US"/>
        </w:rPr>
        <w:instrText>XE "Inheritance:of relationships"</w:instrText>
      </w:r>
      <w:r w:rsidRPr="003D3060">
        <w:rPr>
          <w:lang w:val="en-US"/>
        </w:rPr>
        <w:fldChar w:fldCharType="end"/>
      </w:r>
      <w:r w:rsidRPr="003D3060">
        <w:rPr>
          <w:lang w:val="en-US"/>
        </w:rPr>
        <w:fldChar w:fldCharType="begin"/>
      </w:r>
      <w:r w:rsidRPr="003D3060">
        <w:rPr>
          <w:lang w:val="en-US"/>
        </w:rPr>
        <w:instrText>XE "Relationship:and inheritance"</w:instrText>
      </w:r>
      <w:r w:rsidRPr="003D3060">
        <w:rPr>
          <w:lang w:val="en-US"/>
        </w:rPr>
        <w:fldChar w:fldCharType="end"/>
      </w:r>
      <w:r w:rsidRPr="003D3060">
        <w:rPr>
          <w:lang w:val="en-US"/>
        </w:rPr>
        <w:t>A railway company is related to a number of persons. Some are employed by it, others have quotas in it. Analogous to the different kinds of alpine transports there are various possibil</w:t>
      </w:r>
      <w:r w:rsidRPr="003D3060">
        <w:rPr>
          <w:lang w:val="en-US"/>
        </w:rPr>
        <w:t>i</w:t>
      </w:r>
      <w:r w:rsidRPr="003D3060">
        <w:rPr>
          <w:lang w:val="en-US"/>
        </w:rPr>
        <w:t>ties for modeling.</w:t>
      </w:r>
    </w:p>
    <w:p w14:paraId="1FDE4360" w14:textId="77777777" w:rsidR="00026FE6" w:rsidRPr="003D3060" w:rsidRDefault="00026FE6">
      <w:pPr>
        <w:rPr>
          <w:lang w:val="en-US"/>
        </w:rPr>
      </w:pPr>
      <w:r w:rsidRPr="003D3060">
        <w:rPr>
          <w:lang w:val="en-US"/>
        </w:rPr>
        <w:t>One possibility consists of defining two different relationships between railway</w:t>
      </w:r>
      <w:r w:rsidR="006A39A8" w:rsidRPr="003D3060">
        <w:rPr>
          <w:lang w:val="en-US"/>
        </w:rPr>
        <w:t xml:space="preserve"> </w:t>
      </w:r>
      <w:r w:rsidRPr="003D3060">
        <w:rPr>
          <w:lang w:val="en-US"/>
        </w:rPr>
        <w:t>company and persons: one for employment, one for participation. In case occasionally this differentiation should not be of interest (perhaps when sending little chocolate trains before Christmas), an application would have to concern itself with both relationships.</w:t>
      </w:r>
    </w:p>
    <w:p w14:paraId="2CCB79CB"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0220301D" wp14:editId="27E283CE">
            <wp:extent cx="2374900" cy="571500"/>
            <wp:effectExtent l="0" t="0" r="0" b="0"/>
            <wp:docPr id="62" name="Bild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74900" cy="571500"/>
                    </a:xfrm>
                    <a:prstGeom prst="rect">
                      <a:avLst/>
                    </a:prstGeom>
                    <a:noFill/>
                    <a:ln>
                      <a:noFill/>
                    </a:ln>
                  </pic:spPr>
                </pic:pic>
              </a:graphicData>
            </a:graphic>
          </wp:inline>
        </w:drawing>
      </w:r>
    </w:p>
    <w:p w14:paraId="150C28E8" w14:textId="77777777" w:rsidR="00026FE6" w:rsidRPr="003D3060" w:rsidRDefault="00026FE6">
      <w:pPr>
        <w:pStyle w:val="Bildunterschrift"/>
        <w:rPr>
          <w:b w:val="0"/>
          <w:lang w:val="en-US"/>
        </w:rPr>
      </w:pPr>
      <w:r w:rsidRPr="003D3060">
        <w:rPr>
          <w:lang w:val="en-US"/>
        </w:rPr>
        <w:t>Figure 57:</w:t>
      </w:r>
      <w:r w:rsidRPr="003D3060">
        <w:rPr>
          <w:lang w:val="en-US"/>
        </w:rPr>
        <w:tab/>
      </w:r>
      <w:r w:rsidRPr="003D3060">
        <w:rPr>
          <w:b w:val="0"/>
          <w:lang w:val="en-US"/>
        </w:rPr>
        <w:t xml:space="preserve">A Person may be employee and/or shareholder of a RailwayCompany as modeled above with two different relationships. Should the </w:t>
      </w:r>
      <w:r w:rsidR="0015230E" w:rsidRPr="003D3060">
        <w:rPr>
          <w:b w:val="0"/>
          <w:lang w:val="en-US"/>
        </w:rPr>
        <w:t>Railway</w:t>
      </w:r>
      <w:r w:rsidRPr="003D3060">
        <w:rPr>
          <w:b w:val="0"/>
          <w:lang w:val="en-US"/>
        </w:rPr>
        <w:t>Company intend to treat either of them to a Christmas surprise, both relationships would have to be evaluated.</w:t>
      </w:r>
    </w:p>
    <w:p w14:paraId="0E89FCB0" w14:textId="77777777" w:rsidR="00026FE6" w:rsidRPr="003D3060" w:rsidRDefault="00026FE6">
      <w:pPr>
        <w:rPr>
          <w:lang w:val="en-US"/>
        </w:rPr>
      </w:pPr>
      <w:r w:rsidRPr="003D3060">
        <w:rPr>
          <w:lang w:val="en-US"/>
        </w:rPr>
        <w:t>Another possibility of modeling would consist in primarily defining a relationship (contact), which then would be extended into employment or participation. As long as the type of co</w:t>
      </w:r>
      <w:r w:rsidRPr="003D3060">
        <w:rPr>
          <w:lang w:val="en-US"/>
        </w:rPr>
        <w:t>n</w:t>
      </w:r>
      <w:r w:rsidRPr="003D3060">
        <w:rPr>
          <w:lang w:val="en-US"/>
        </w:rPr>
        <w:t>tact person</w:t>
      </w:r>
      <w:r w:rsidR="0015230E" w:rsidRPr="003D3060">
        <w:rPr>
          <w:lang w:val="en-US"/>
        </w:rPr>
        <w:t xml:space="preserve"> – </w:t>
      </w:r>
      <w:r w:rsidRPr="003D3060">
        <w:rPr>
          <w:lang w:val="en-US"/>
        </w:rPr>
        <w:t>railway</w:t>
      </w:r>
      <w:r w:rsidR="006A39A8" w:rsidRPr="003D3060">
        <w:rPr>
          <w:lang w:val="en-US"/>
        </w:rPr>
        <w:t xml:space="preserve"> </w:t>
      </w:r>
      <w:r w:rsidRPr="003D3060">
        <w:rPr>
          <w:lang w:val="en-US"/>
        </w:rPr>
        <w:t>company is irrelevant for an application, it uses the contact-relationship and consequently obtains everybody that in some way has contact with the company. An a</w:t>
      </w:r>
      <w:r w:rsidRPr="003D3060">
        <w:rPr>
          <w:lang w:val="en-US"/>
        </w:rPr>
        <w:t>p</w:t>
      </w:r>
      <w:r w:rsidRPr="003D3060">
        <w:rPr>
          <w:lang w:val="en-US"/>
        </w:rPr>
        <w:t>plication where only employees are relevant would use the extended relationship Emplo</w:t>
      </w:r>
      <w:r w:rsidRPr="003D3060">
        <w:rPr>
          <w:lang w:val="en-US"/>
        </w:rPr>
        <w:t>y</w:t>
      </w:r>
      <w:r w:rsidRPr="003D3060">
        <w:rPr>
          <w:lang w:val="en-US"/>
        </w:rPr>
        <w:t>ment and thus would only obtain employees.</w:t>
      </w:r>
    </w:p>
    <w:p w14:paraId="5EAFAC73"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37E74351" wp14:editId="3E0E3DDD">
            <wp:extent cx="2019300" cy="914400"/>
            <wp:effectExtent l="0" t="0" r="0" b="0"/>
            <wp:docPr id="63" name="Bild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19300" cy="914400"/>
                    </a:xfrm>
                    <a:prstGeom prst="rect">
                      <a:avLst/>
                    </a:prstGeom>
                    <a:noFill/>
                    <a:ln>
                      <a:noFill/>
                    </a:ln>
                  </pic:spPr>
                </pic:pic>
              </a:graphicData>
            </a:graphic>
          </wp:inline>
        </w:drawing>
      </w:r>
    </w:p>
    <w:p w14:paraId="1477A0AE" w14:textId="77777777" w:rsidR="00026FE6" w:rsidRPr="003D3060" w:rsidRDefault="00026FE6">
      <w:pPr>
        <w:pStyle w:val="Bildunterschrift"/>
        <w:rPr>
          <w:b w:val="0"/>
          <w:lang w:val="en-US"/>
        </w:rPr>
      </w:pPr>
      <w:r w:rsidRPr="003D3060">
        <w:rPr>
          <w:lang w:val="en-US"/>
        </w:rPr>
        <w:t>Figure 58:</w:t>
      </w:r>
      <w:r w:rsidRPr="003D3060">
        <w:rPr>
          <w:lang w:val="en-US"/>
        </w:rPr>
        <w:tab/>
      </w:r>
      <w:r w:rsidRPr="003D3060">
        <w:rPr>
          <w:b w:val="0"/>
          <w:lang w:val="en-US"/>
        </w:rPr>
        <w:t xml:space="preserve">In this variant the relationship between RailwayCompany and Person is modeled in a general way with the relationship class «Contact», Employment and </w:t>
      </w:r>
      <w:r w:rsidR="0015230E" w:rsidRPr="003D3060">
        <w:rPr>
          <w:b w:val="0"/>
          <w:lang w:val="en-US"/>
        </w:rPr>
        <w:t xml:space="preserve">Shareholding </w:t>
      </w:r>
      <w:r w:rsidRPr="003D3060">
        <w:rPr>
          <w:b w:val="0"/>
          <w:lang w:val="en-US"/>
        </w:rPr>
        <w:t>are special cases of a contact. Whoever inquires after the contacts of a company will aut</w:t>
      </w:r>
      <w:r w:rsidRPr="003D3060">
        <w:rPr>
          <w:b w:val="0"/>
          <w:lang w:val="en-US"/>
        </w:rPr>
        <w:t>o</w:t>
      </w:r>
      <w:r w:rsidRPr="003D3060">
        <w:rPr>
          <w:b w:val="0"/>
          <w:lang w:val="en-US"/>
        </w:rPr>
        <w:t>matically also obtain employees and shareholders. Hence in a similar way as object classes relationship classes can be extended, which in the diagram is shown by a white arrow.</w:t>
      </w:r>
    </w:p>
    <w:p w14:paraId="4C5BF213" w14:textId="77777777" w:rsidR="00026FE6" w:rsidRPr="003D3060" w:rsidRDefault="00026FE6">
      <w:pPr>
        <w:rPr>
          <w:lang w:val="en-US"/>
        </w:rPr>
      </w:pPr>
      <w:r w:rsidRPr="003D3060">
        <w:rPr>
          <w:lang w:val="en-US"/>
        </w:rPr>
        <w:t>This employment-relationship could be further extended and for instance a relationship «Management» could be introduced.</w:t>
      </w:r>
    </w:p>
    <w:p w14:paraId="7E62ABF3"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43680D0B" wp14:editId="09C93CF6">
            <wp:extent cx="1778000" cy="1181100"/>
            <wp:effectExtent l="0" t="0" r="0" b="0"/>
            <wp:docPr id="64" name="Bild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78000" cy="1181100"/>
                    </a:xfrm>
                    <a:prstGeom prst="rect">
                      <a:avLst/>
                    </a:prstGeom>
                    <a:noFill/>
                    <a:ln>
                      <a:noFill/>
                    </a:ln>
                  </pic:spPr>
                </pic:pic>
              </a:graphicData>
            </a:graphic>
          </wp:inline>
        </w:drawing>
      </w:r>
    </w:p>
    <w:p w14:paraId="2A6B7C72" w14:textId="77777777" w:rsidR="00026FE6" w:rsidRPr="003D3060" w:rsidRDefault="00026FE6">
      <w:pPr>
        <w:pStyle w:val="Bildunterschrift"/>
        <w:rPr>
          <w:b w:val="0"/>
          <w:lang w:val="en-US"/>
        </w:rPr>
      </w:pPr>
      <w:r w:rsidRPr="003D3060">
        <w:rPr>
          <w:lang w:val="en-US"/>
        </w:rPr>
        <w:t>Figure 59:</w:t>
      </w:r>
      <w:r w:rsidRPr="003D3060">
        <w:rPr>
          <w:lang w:val="en-US"/>
        </w:rPr>
        <w:tab/>
      </w:r>
      <w:r w:rsidRPr="003D3060">
        <w:rPr>
          <w:b w:val="0"/>
          <w:lang w:val="en-US"/>
        </w:rPr>
        <w:t>The relationship between a RailwayCompany and its managing director («Manag</w:t>
      </w:r>
      <w:r w:rsidRPr="003D3060">
        <w:rPr>
          <w:b w:val="0"/>
          <w:lang w:val="en-US"/>
        </w:rPr>
        <w:t>e</w:t>
      </w:r>
      <w:r w:rsidRPr="003D3060">
        <w:rPr>
          <w:b w:val="0"/>
          <w:lang w:val="en-US"/>
        </w:rPr>
        <w:t>ment») is a special case of the relationship «Employment».</w:t>
      </w:r>
    </w:p>
    <w:p w14:paraId="7891DBEE" w14:textId="77777777" w:rsidR="00026FE6" w:rsidRPr="003D3060" w:rsidRDefault="00026FE6">
      <w:pPr>
        <w:rPr>
          <w:lang w:val="en-US"/>
        </w:rPr>
      </w:pPr>
      <w:r w:rsidRPr="003D3060">
        <w:rPr>
          <w:lang w:val="en-US"/>
        </w:rPr>
        <w:t>Extensions of relationships often go hand in hand with the extension of object classes. I</w:t>
      </w:r>
      <w:r w:rsidRPr="003D3060">
        <w:rPr>
          <w:lang w:val="en-US"/>
        </w:rPr>
        <w:t>n</w:t>
      </w:r>
      <w:r w:rsidRPr="003D3060">
        <w:rPr>
          <w:lang w:val="en-US"/>
        </w:rPr>
        <w:t xml:space="preserve">stead of stating right from the beginning that an alpine transport possesses pylons, to start with we </w:t>
      </w:r>
      <w:r w:rsidRPr="003D3060">
        <w:rPr>
          <w:lang w:val="en-US"/>
        </w:rPr>
        <w:lastRenderedPageBreak/>
        <w:t xml:space="preserve">only speak of rolling stock. These would be loosely assigned, i. e. by association to the means of transport. Since pylons are an important feature of different kinds of alpine transport, the class «AlpineTransportWithPylons» will be introduced. This class will have a relationship with the pylons. However it will be introduced as an extension of the relationship between alpine transports and rolling stock. Since pylons </w:t>
      </w:r>
      <w:r w:rsidR="004A348A" w:rsidRPr="003D3060">
        <w:rPr>
          <w:lang w:val="en-US"/>
        </w:rPr>
        <w:t>–</w:t>
      </w:r>
      <w:r w:rsidRPr="003D3060">
        <w:rPr>
          <w:lang w:val="en-US"/>
        </w:rPr>
        <w:t xml:space="preserve"> opposed to a vehicle </w:t>
      </w:r>
      <w:r w:rsidR="004A348A" w:rsidRPr="003D3060">
        <w:rPr>
          <w:lang w:val="en-US"/>
        </w:rPr>
        <w:t>–</w:t>
      </w:r>
      <w:r w:rsidRPr="003D3060">
        <w:rPr>
          <w:lang w:val="en-US"/>
        </w:rPr>
        <w:t xml:space="preserve"> directly belong to an alpine transport, this relationship becomes a composition. Note that in an e</w:t>
      </w:r>
      <w:r w:rsidRPr="003D3060">
        <w:rPr>
          <w:lang w:val="en-US"/>
        </w:rPr>
        <w:t>x</w:t>
      </w:r>
      <w:r w:rsidRPr="003D3060">
        <w:rPr>
          <w:lang w:val="en-US"/>
        </w:rPr>
        <w:t>tension the force of a relationship can only be strengthened but not loosened</w:t>
      </w:r>
      <w:r w:rsidRPr="003D3060">
        <w:rPr>
          <w:lang w:val="en-US"/>
        </w:rPr>
        <w:fldChar w:fldCharType="begin"/>
      </w:r>
      <w:r w:rsidRPr="003D3060">
        <w:rPr>
          <w:lang w:val="en-US"/>
        </w:rPr>
        <w:instrText>XE "Relatio</w:instrText>
      </w:r>
      <w:r w:rsidRPr="003D3060">
        <w:rPr>
          <w:lang w:val="en-US"/>
        </w:rPr>
        <w:instrText>n</w:instrText>
      </w:r>
      <w:r w:rsidRPr="003D3060">
        <w:rPr>
          <w:lang w:val="en-US"/>
        </w:rPr>
        <w:instrText>ship:</w:instrText>
      </w:r>
      <w:r w:rsidR="0015230E" w:rsidRPr="003D3060">
        <w:rPr>
          <w:lang w:val="en-US"/>
        </w:rPr>
        <w:instrText>force</w:instrText>
      </w:r>
      <w:r w:rsidRPr="003D3060">
        <w:rPr>
          <w:lang w:val="en-US"/>
        </w:rPr>
        <w:instrText xml:space="preserve">" </w:instrText>
      </w:r>
      <w:r w:rsidRPr="003D3060">
        <w:rPr>
          <w:lang w:val="en-US"/>
        </w:rPr>
        <w:fldChar w:fldCharType="end"/>
      </w:r>
      <w:r w:rsidRPr="003D3060">
        <w:rPr>
          <w:lang w:val="en-US"/>
        </w:rPr>
        <w:t>, so as not to contradict the definition in the basic definition.</w:t>
      </w:r>
    </w:p>
    <w:p w14:paraId="0EAF3459" w14:textId="77777777" w:rsidR="00026FE6" w:rsidRPr="003D3060" w:rsidRDefault="00026FE6">
      <w:pPr>
        <w:pStyle w:val="Bild"/>
        <w:rPr>
          <w:lang w:val="en-US"/>
        </w:rPr>
      </w:pPr>
      <w:bookmarkStart w:id="151" w:name="_Ref20544236"/>
      <w:r w:rsidRPr="003D3060">
        <w:rPr>
          <w:lang w:val="en-US"/>
        </w:rPr>
        <w:tab/>
      </w:r>
      <w:r w:rsidR="00A811FE" w:rsidRPr="003D3060">
        <w:rPr>
          <w:noProof/>
          <w:lang w:val="en-US"/>
        </w:rPr>
        <w:drawing>
          <wp:inline distT="0" distB="0" distL="0" distR="0" wp14:anchorId="0834544E" wp14:editId="5A92EAE2">
            <wp:extent cx="2425700" cy="749300"/>
            <wp:effectExtent l="0" t="0" r="0" b="0"/>
            <wp:docPr id="65" name="Bild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25700" cy="749300"/>
                    </a:xfrm>
                    <a:prstGeom prst="rect">
                      <a:avLst/>
                    </a:prstGeom>
                    <a:noFill/>
                    <a:ln>
                      <a:noFill/>
                    </a:ln>
                  </pic:spPr>
                </pic:pic>
              </a:graphicData>
            </a:graphic>
          </wp:inline>
        </w:drawing>
      </w:r>
    </w:p>
    <w:p w14:paraId="7277E99C" w14:textId="77777777" w:rsidR="00026FE6" w:rsidRPr="003D3060" w:rsidRDefault="00026FE6">
      <w:pPr>
        <w:pStyle w:val="Bildunterschrift"/>
        <w:rPr>
          <w:b w:val="0"/>
          <w:lang w:val="en-US"/>
        </w:rPr>
      </w:pPr>
      <w:r w:rsidRPr="003D3060">
        <w:rPr>
          <w:lang w:val="en-US"/>
        </w:rPr>
        <w:t>Figure 60:</w:t>
      </w:r>
      <w:r w:rsidRPr="003D3060">
        <w:rPr>
          <w:lang w:val="en-US"/>
        </w:rPr>
        <w:tab/>
      </w:r>
      <w:r w:rsidRPr="003D3060">
        <w:rPr>
          <w:b w:val="0"/>
          <w:bCs/>
          <w:lang w:val="en-US"/>
        </w:rPr>
        <w:t>AlpineTransport and RollingStock lead a general relationship, strengthened into a co</w:t>
      </w:r>
      <w:r w:rsidRPr="003D3060">
        <w:rPr>
          <w:b w:val="0"/>
          <w:bCs/>
          <w:lang w:val="en-US"/>
        </w:rPr>
        <w:t>m</w:t>
      </w:r>
      <w:r w:rsidRPr="003D3060">
        <w:rPr>
          <w:b w:val="0"/>
          <w:bCs/>
          <w:lang w:val="en-US"/>
        </w:rPr>
        <w:t>position by specialized classes</w:t>
      </w:r>
      <w:r w:rsidRPr="003D3060">
        <w:rPr>
          <w:b w:val="0"/>
          <w:lang w:val="en-US"/>
        </w:rPr>
        <w:t>.</w:t>
      </w:r>
    </w:p>
    <w:p w14:paraId="7D49F71C" w14:textId="77777777" w:rsidR="00026FE6" w:rsidRPr="003D3060" w:rsidRDefault="00026FE6">
      <w:pPr>
        <w:pStyle w:val="berschrift3"/>
        <w:rPr>
          <w:lang w:val="en-US"/>
        </w:rPr>
      </w:pPr>
      <w:bookmarkStart w:id="152" w:name="_Ref224376186"/>
      <w:bookmarkStart w:id="153" w:name="_Toc236474581"/>
      <w:bookmarkEnd w:id="151"/>
      <w:r w:rsidRPr="003D3060">
        <w:rPr>
          <w:lang w:val="en-US"/>
        </w:rPr>
        <w:t>Derivable relationships</w:t>
      </w:r>
      <w:bookmarkEnd w:id="152"/>
      <w:bookmarkEnd w:id="153"/>
    </w:p>
    <w:p w14:paraId="1999ED87" w14:textId="77777777" w:rsidR="00BC6F3A" w:rsidRPr="003D3060" w:rsidRDefault="00026FE6">
      <w:pPr>
        <w:rPr>
          <w:lang w:val="en-US"/>
        </w:rPr>
      </w:pPr>
      <w:r w:rsidRPr="003D3060">
        <w:rPr>
          <w:lang w:val="en-US"/>
        </w:rPr>
        <w:fldChar w:fldCharType="begin"/>
      </w:r>
      <w:r w:rsidRPr="003D3060">
        <w:rPr>
          <w:lang w:val="en-US"/>
        </w:rPr>
        <w:instrText>XE "Relationship:derivable"</w:instrText>
      </w:r>
      <w:r w:rsidRPr="003D3060">
        <w:rPr>
          <w:lang w:val="en-US"/>
        </w:rPr>
        <w:fldChar w:fldCharType="end"/>
      </w:r>
      <w:r w:rsidRPr="003D3060">
        <w:rPr>
          <w:lang w:val="en-US"/>
        </w:rPr>
        <w:t>If your stomach rumbles, you tend to go for a ski run that passes a hotel. This does not mean that ski runs and hotels necessarily have to be on a co</w:t>
      </w:r>
      <w:r w:rsidRPr="003D3060">
        <w:rPr>
          <w:lang w:val="en-US"/>
        </w:rPr>
        <w:t>n</w:t>
      </w:r>
      <w:r w:rsidRPr="003D3060">
        <w:rPr>
          <w:lang w:val="en-US"/>
        </w:rPr>
        <w:t>stant, explicit relationship. It is enough to know that there is a hotel near the ski run. A stat</w:t>
      </w:r>
      <w:r w:rsidRPr="003D3060">
        <w:rPr>
          <w:lang w:val="en-US"/>
        </w:rPr>
        <w:t>e</w:t>
      </w:r>
      <w:r w:rsidRPr="003D3060">
        <w:rPr>
          <w:lang w:val="en-US"/>
        </w:rPr>
        <w:t>ment that can be derived from the position of the hotel and the course of the ski run (both in projection coordinates)</w:t>
      </w:r>
    </w:p>
    <w:p w14:paraId="413A0D5D" w14:textId="77777777" w:rsidR="00026FE6" w:rsidRPr="003D3060" w:rsidRDefault="00A811FE" w:rsidP="00500D79">
      <w:pPr>
        <w:pStyle w:val="Achtung"/>
        <w:rPr>
          <w:lang w:val="en-US"/>
        </w:rPr>
      </w:pPr>
      <w:r w:rsidRPr="003D3060">
        <w:rPr>
          <w:noProof/>
          <w:lang w:val="en-US"/>
        </w:rPr>
        <w:drawing>
          <wp:anchor distT="0" distB="0" distL="114300" distR="114300" simplePos="0" relativeHeight="251693056" behindDoc="0" locked="0" layoutInCell="1" allowOverlap="1" wp14:anchorId="5149C2EE" wp14:editId="4A96B450">
            <wp:simplePos x="0" y="0"/>
            <wp:positionH relativeFrom="column">
              <wp:posOffset>36195</wp:posOffset>
            </wp:positionH>
            <wp:positionV relativeFrom="paragraph">
              <wp:posOffset>180340</wp:posOffset>
            </wp:positionV>
            <wp:extent cx="247650" cy="219075"/>
            <wp:effectExtent l="0" t="0" r="0" b="0"/>
            <wp:wrapNone/>
            <wp:docPr id="195" name="Bild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90656" behindDoc="0" locked="0" layoutInCell="0" allowOverlap="1" wp14:anchorId="37CF1AFA" wp14:editId="1F4ABDA4">
                <wp:simplePos x="0" y="0"/>
                <wp:positionH relativeFrom="column">
                  <wp:posOffset>0</wp:posOffset>
                </wp:positionH>
                <wp:positionV relativeFrom="paragraph">
                  <wp:posOffset>137160</wp:posOffset>
                </wp:positionV>
                <wp:extent cx="292100" cy="251460"/>
                <wp:effectExtent l="0" t="0" r="0" b="0"/>
                <wp:wrapNone/>
                <wp:docPr id="12812031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2CAD8" id="AutoShape 14" o:spid="_x0000_s1026" style="position:absolute;margin-left:0;margin-top:10.8pt;width:23pt;height:19.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Not everything belonging together within the scope of evaluations necessarily needs to be linked by relationships. Especially with spatial data coordinates are an ideal tool to establish connections when needed.</w:t>
      </w:r>
      <w:r w:rsidR="00026FE6" w:rsidRPr="003D3060">
        <w:rPr>
          <w:lang w:val="en-US"/>
        </w:rPr>
        <w:fldChar w:fldCharType="begin"/>
      </w:r>
      <w:r w:rsidR="00147FA2" w:rsidRPr="003D3060">
        <w:rPr>
          <w:lang w:val="en-US"/>
        </w:rPr>
        <w:instrText>XE "</w:instrText>
      </w:r>
      <w:r w:rsidR="00394C77" w:rsidRPr="003D3060">
        <w:rPr>
          <w:lang w:val="en-US"/>
        </w:rPr>
        <w:instrText>Coordinates:</w:instrText>
      </w:r>
      <w:r w:rsidR="00026FE6" w:rsidRPr="003D3060">
        <w:rPr>
          <w:lang w:val="en-US"/>
        </w:rPr>
        <w:instrText>to establish connections"</w:instrText>
      </w:r>
      <w:r w:rsidR="00026FE6" w:rsidRPr="003D3060">
        <w:rPr>
          <w:lang w:val="en-US"/>
        </w:rPr>
        <w:fldChar w:fldCharType="end"/>
      </w:r>
    </w:p>
    <w:p w14:paraId="6B1F80E6" w14:textId="77777777" w:rsidR="00026FE6" w:rsidRPr="003D3060" w:rsidRDefault="00026FE6">
      <w:pPr>
        <w:rPr>
          <w:lang w:val="en-US"/>
        </w:rPr>
      </w:pPr>
    </w:p>
    <w:p w14:paraId="32A0E8C6" w14:textId="77777777" w:rsidR="00026FE6" w:rsidRPr="003D3060" w:rsidRDefault="00026FE6">
      <w:pPr>
        <w:rPr>
          <w:lang w:val="en-US"/>
        </w:rPr>
      </w:pPr>
      <w:r w:rsidRPr="003D3060">
        <w:rPr>
          <w:lang w:val="en-US"/>
        </w:rPr>
        <w:t>There is no point either in adding all derivable relationships to the conceptual model. Cons</w:t>
      </w:r>
      <w:r w:rsidRPr="003D3060">
        <w:rPr>
          <w:lang w:val="en-US"/>
        </w:rPr>
        <w:t>e</w:t>
      </w:r>
      <w:r w:rsidRPr="003D3060">
        <w:rPr>
          <w:lang w:val="en-US"/>
        </w:rPr>
        <w:t>quently you will not find the derivable relationship between hotels and ski runs in the conce</w:t>
      </w:r>
      <w:r w:rsidRPr="003D3060">
        <w:rPr>
          <w:lang w:val="en-US"/>
        </w:rPr>
        <w:t>p</w:t>
      </w:r>
      <w:r w:rsidRPr="003D3060">
        <w:rPr>
          <w:lang w:val="en-US"/>
        </w:rPr>
        <w:t>tual model.</w:t>
      </w:r>
    </w:p>
    <w:p w14:paraId="620EB916" w14:textId="77777777" w:rsidR="00026FE6" w:rsidRPr="003D3060" w:rsidRDefault="00A811FE" w:rsidP="00500D79">
      <w:pPr>
        <w:pStyle w:val="Achtung"/>
        <w:rPr>
          <w:lang w:val="en-US"/>
        </w:rPr>
      </w:pPr>
      <w:r w:rsidRPr="003D3060">
        <w:rPr>
          <w:noProof/>
          <w:lang w:val="en-US"/>
        </w:rPr>
        <w:drawing>
          <wp:anchor distT="0" distB="0" distL="114300" distR="114300" simplePos="0" relativeHeight="251695104" behindDoc="0" locked="0" layoutInCell="1" allowOverlap="1" wp14:anchorId="115A07BC" wp14:editId="7AA29763">
            <wp:simplePos x="0" y="0"/>
            <wp:positionH relativeFrom="column">
              <wp:posOffset>36195</wp:posOffset>
            </wp:positionH>
            <wp:positionV relativeFrom="paragraph">
              <wp:posOffset>180340</wp:posOffset>
            </wp:positionV>
            <wp:extent cx="247650" cy="219075"/>
            <wp:effectExtent l="0" t="0" r="0" b="0"/>
            <wp:wrapNone/>
            <wp:docPr id="197" name="Bild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w:drawing>
          <wp:anchor distT="0" distB="0" distL="114300" distR="114300" simplePos="0" relativeHeight="251694080" behindDoc="0" locked="0" layoutInCell="1" allowOverlap="1" wp14:anchorId="5B091350" wp14:editId="4C9B3DE7">
            <wp:simplePos x="0" y="0"/>
            <wp:positionH relativeFrom="column">
              <wp:posOffset>848360</wp:posOffset>
            </wp:positionH>
            <wp:positionV relativeFrom="paragraph">
              <wp:posOffset>8133715</wp:posOffset>
            </wp:positionV>
            <wp:extent cx="247650" cy="219075"/>
            <wp:effectExtent l="0" t="0" r="0" b="0"/>
            <wp:wrapNone/>
            <wp:docPr id="196" name="Bild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6"/>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91680" behindDoc="0" locked="0" layoutInCell="0" allowOverlap="1" wp14:anchorId="01A0C4BC" wp14:editId="0FA81067">
                <wp:simplePos x="0" y="0"/>
                <wp:positionH relativeFrom="column">
                  <wp:posOffset>0</wp:posOffset>
                </wp:positionH>
                <wp:positionV relativeFrom="paragraph">
                  <wp:posOffset>137160</wp:posOffset>
                </wp:positionV>
                <wp:extent cx="292100" cy="251460"/>
                <wp:effectExtent l="0" t="0" r="0" b="0"/>
                <wp:wrapNone/>
                <wp:docPr id="9174962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8EBA0" id="AutoShape 15" o:spid="_x0000_s1026" style="position:absolute;margin-left:0;margin-top:10.8pt;width:23pt;height:19.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In a conceptual model we only want to describe those implicit relationships that are of conceptual importance. In addition programs can establi</w:t>
      </w:r>
      <w:r w:rsidR="00D216ED" w:rsidRPr="003D3060">
        <w:rPr>
          <w:lang w:val="en-US"/>
        </w:rPr>
        <w:t>sh further relationships by ski</w:t>
      </w:r>
      <w:r w:rsidR="00026FE6" w:rsidRPr="003D3060">
        <w:rPr>
          <w:lang w:val="en-US"/>
        </w:rPr>
        <w:t>l</w:t>
      </w:r>
      <w:r w:rsidR="00026FE6" w:rsidRPr="003D3060">
        <w:rPr>
          <w:lang w:val="en-US"/>
        </w:rPr>
        <w:t>fully comparing attributes of the objects (not least of all according to their position).</w:t>
      </w:r>
    </w:p>
    <w:p w14:paraId="69DF73EE" w14:textId="77777777" w:rsidR="00026FE6" w:rsidRPr="003D3060" w:rsidRDefault="00026FE6">
      <w:pPr>
        <w:rPr>
          <w:lang w:val="en-US"/>
        </w:rPr>
      </w:pPr>
    </w:p>
    <w:p w14:paraId="3C6F63BA" w14:textId="77777777" w:rsidR="00026FE6" w:rsidRPr="003D3060" w:rsidRDefault="00026FE6">
      <w:pPr>
        <w:rPr>
          <w:lang w:val="en-US"/>
        </w:rPr>
      </w:pPr>
      <w:r w:rsidRPr="003D3060">
        <w:rPr>
          <w:lang w:val="en-US"/>
        </w:rPr>
        <w:t>Not least of conceptual importance are relationships that in some cases have to be defined explicitly and in other cases can be derived. Their derivation may depend on the geography or other characteristics. For instance Ilis Valley has introduced a special tariff zone described as a surface which comprehends all alpine transports whose bottom and top station lie within this surface.</w:t>
      </w:r>
    </w:p>
    <w:p w14:paraId="1851B07D" w14:textId="77777777" w:rsidR="00026FE6" w:rsidRPr="003D3060" w:rsidRDefault="00026FE6" w:rsidP="00A9471E">
      <w:pPr>
        <w:pStyle w:val="Beispielcode"/>
        <w:rPr>
          <w:lang w:val="en-US"/>
        </w:rPr>
      </w:pPr>
      <w:r w:rsidRPr="003D3060">
        <w:rPr>
          <w:lang w:val="en-US"/>
        </w:rPr>
        <w:t xml:space="preserve">    CLASS TariffZoneInRegion EXTENDS NatTour.TicketsZone =</w:t>
      </w:r>
      <w:r w:rsidRPr="003D3060">
        <w:rPr>
          <w:lang w:val="en-US"/>
        </w:rPr>
        <w:br/>
        <w:t xml:space="preserve">      Area: AhlandSurface;</w:t>
      </w:r>
      <w:r w:rsidRPr="003D3060">
        <w:rPr>
          <w:lang w:val="en-US"/>
        </w:rPr>
        <w:br/>
        <w:t xml:space="preserve">    END TariffZoneInRegion;</w:t>
      </w:r>
    </w:p>
    <w:p w14:paraId="10EC5DB1" w14:textId="77777777" w:rsidR="00026FE6" w:rsidRPr="003D3060" w:rsidRDefault="00026FE6">
      <w:pPr>
        <w:rPr>
          <w:lang w:val="en-US"/>
        </w:rPr>
      </w:pPr>
      <w:r w:rsidRPr="003D3060">
        <w:rPr>
          <w:lang w:val="en-US"/>
        </w:rPr>
        <w:lastRenderedPageBreak/>
        <w:t>The relationship between this special tariff zone and the alpine transports in the correspon</w:t>
      </w:r>
      <w:r w:rsidRPr="003D3060">
        <w:rPr>
          <w:lang w:val="en-US"/>
        </w:rPr>
        <w:t>d</w:t>
      </w:r>
      <w:r w:rsidRPr="003D3060">
        <w:rPr>
          <w:lang w:val="en-US"/>
        </w:rPr>
        <w:t>ing tariff zone can be automatically established by means of views (cf. paragraph </w:t>
      </w:r>
      <w:r w:rsidRPr="003D3060">
        <w:rPr>
          <w:lang w:val="en-US"/>
        </w:rPr>
        <w:fldChar w:fldCharType="begin"/>
      </w:r>
      <w:r w:rsidRPr="003D3060">
        <w:rPr>
          <w:lang w:val="en-US"/>
        </w:rPr>
        <w:instrText xml:space="preserve"> REF _Ref20551396 \r \h </w:instrText>
      </w:r>
      <w:r w:rsidRPr="003D3060">
        <w:rPr>
          <w:lang w:val="en-US"/>
        </w:rPr>
      </w:r>
      <w:r w:rsidRPr="003D3060">
        <w:rPr>
          <w:lang w:val="en-US"/>
        </w:rPr>
        <w:fldChar w:fldCharType="separate"/>
      </w:r>
      <w:r w:rsidR="005309C2">
        <w:rPr>
          <w:lang w:val="en-US"/>
        </w:rPr>
        <w:t>6.17</w:t>
      </w:r>
      <w:r w:rsidRPr="003D3060">
        <w:rPr>
          <w:lang w:val="en-US"/>
        </w:rPr>
        <w:fldChar w:fldCharType="end"/>
      </w:r>
      <w:r w:rsidRPr="003D3060">
        <w:rPr>
          <w:lang w:val="en-US"/>
        </w:rPr>
        <w:t>).</w:t>
      </w:r>
    </w:p>
    <w:p w14:paraId="56D2FE34" w14:textId="77777777" w:rsidR="00026FE6" w:rsidRPr="003D3060" w:rsidRDefault="00026FE6">
      <w:pPr>
        <w:pStyle w:val="berschrift2"/>
        <w:numPr>
          <w:ilvl w:val="1"/>
          <w:numId w:val="2"/>
        </w:numPr>
        <w:ind w:left="567"/>
        <w:rPr>
          <w:bCs/>
          <w:lang w:val="en-US"/>
        </w:rPr>
      </w:pPr>
      <w:bookmarkStart w:id="154" w:name="_Ref20888541"/>
      <w:bookmarkStart w:id="155" w:name="_Toc236474582"/>
      <w:r w:rsidRPr="003D3060">
        <w:rPr>
          <w:lang w:val="en-US"/>
        </w:rPr>
        <w:t xml:space="preserve">Unique MountIlisAlpineTransports </w:t>
      </w:r>
      <w:r w:rsidR="004A348A" w:rsidRPr="003D3060">
        <w:rPr>
          <w:lang w:val="en-US"/>
        </w:rPr>
        <w:t>–</w:t>
      </w:r>
      <w:r w:rsidRPr="003D3060">
        <w:rPr>
          <w:lang w:val="en-US"/>
        </w:rPr>
        <w:t xml:space="preserve"> </w:t>
      </w:r>
      <w:bookmarkEnd w:id="154"/>
      <w:r w:rsidRPr="003D3060">
        <w:rPr>
          <w:lang w:val="en-US"/>
        </w:rPr>
        <w:t>Consistency constraints</w:t>
      </w:r>
      <w:bookmarkEnd w:id="155"/>
    </w:p>
    <w:p w14:paraId="776F05DA" w14:textId="77777777" w:rsidR="00026FE6" w:rsidRPr="003D3060" w:rsidRDefault="00026FE6">
      <w:pPr>
        <w:pStyle w:val="berschrift3"/>
        <w:rPr>
          <w:lang w:val="en-US"/>
        </w:rPr>
      </w:pPr>
      <w:bookmarkStart w:id="156" w:name="_Toc236474583"/>
      <w:r w:rsidRPr="003D3060">
        <w:rPr>
          <w:lang w:val="en-US"/>
        </w:rPr>
        <w:t>General remarks</w:t>
      </w:r>
      <w:bookmarkEnd w:id="156"/>
    </w:p>
    <w:p w14:paraId="79406AC9" w14:textId="77777777" w:rsidR="00026FE6" w:rsidRPr="003D3060" w:rsidRDefault="00026FE6">
      <w:pPr>
        <w:rPr>
          <w:lang w:val="en-US"/>
        </w:rPr>
      </w:pPr>
      <w:r w:rsidRPr="003D3060">
        <w:rPr>
          <w:lang w:val="en-US"/>
        </w:rPr>
        <w:t>We recall that the Mount Ilis Alpine Transports want to report information on current cond</w:t>
      </w:r>
      <w:r w:rsidRPr="003D3060">
        <w:rPr>
          <w:lang w:val="en-US"/>
        </w:rPr>
        <w:t>i</w:t>
      </w:r>
      <w:r w:rsidRPr="003D3060">
        <w:rPr>
          <w:lang w:val="en-US"/>
        </w:rPr>
        <w:t>tions for each of their alpine transports, amongst others the weather at the top station:</w:t>
      </w:r>
    </w:p>
    <w:p w14:paraId="374DA51E" w14:textId="77777777" w:rsidR="00026FE6" w:rsidRPr="003D3060" w:rsidRDefault="00026FE6" w:rsidP="00A9471E">
      <w:pPr>
        <w:pStyle w:val="Beispielcode"/>
        <w:rPr>
          <w:lang w:val="en-US"/>
        </w:rPr>
      </w:pPr>
      <w:r w:rsidRPr="003D3060">
        <w:rPr>
          <w:lang w:val="en-US"/>
        </w:rPr>
        <w:t xml:space="preserve">CLASS </w:t>
      </w:r>
      <w:r w:rsidR="00500D79" w:rsidRPr="003D3060">
        <w:rPr>
          <w:lang w:val="en-US"/>
        </w:rPr>
        <w:t>InformationOn</w:t>
      </w:r>
      <w:r w:rsidRPr="003D3060">
        <w:rPr>
          <w:lang w:val="en-US"/>
        </w:rPr>
        <w:t>Condition =</w:t>
      </w:r>
      <w:r w:rsidRPr="003D3060">
        <w:rPr>
          <w:lang w:val="en-US"/>
        </w:rPr>
        <w:br/>
        <w:t xml:space="preserve">  Temperature: MANDATORY –50 .. 50 [oC];</w:t>
      </w:r>
      <w:r w:rsidRPr="003D3060">
        <w:rPr>
          <w:lang w:val="en-US"/>
        </w:rPr>
        <w:br/>
        <w:t xml:space="preserve">  WindDirection: (N, NE, E, SE, S, SW, W, NW) CIRCULAR;</w:t>
      </w:r>
      <w:r w:rsidRPr="003D3060">
        <w:rPr>
          <w:lang w:val="en-US"/>
        </w:rPr>
        <w:br/>
        <w:t xml:space="preserve">  WindSpeed: MANDATORY LengthOfTimeInMinutes;</w:t>
      </w:r>
      <w:r w:rsidRPr="003D3060">
        <w:rPr>
          <w:lang w:val="en-US"/>
        </w:rPr>
        <w:br/>
        <w:t xml:space="preserve">  Captured MANDATORY </w:t>
      </w:r>
      <w:r w:rsidR="00500D79" w:rsidRPr="003D3060">
        <w:rPr>
          <w:lang w:val="en-US"/>
        </w:rPr>
        <w:t>MomentIn</w:t>
      </w:r>
      <w:r w:rsidRPr="003D3060">
        <w:rPr>
          <w:lang w:val="en-US"/>
        </w:rPr>
        <w:t>TimeCET;</w:t>
      </w:r>
      <w:r w:rsidRPr="003D3060">
        <w:rPr>
          <w:lang w:val="en-US"/>
        </w:rPr>
        <w:br/>
        <w:t xml:space="preserve">END </w:t>
      </w:r>
      <w:r w:rsidR="00500D79" w:rsidRPr="003D3060">
        <w:rPr>
          <w:lang w:val="en-US"/>
        </w:rPr>
        <w:t>InformationOnCondition</w:t>
      </w:r>
      <w:r w:rsidRPr="003D3060">
        <w:rPr>
          <w:lang w:val="en-US"/>
        </w:rPr>
        <w:t>;</w:t>
      </w:r>
    </w:p>
    <w:p w14:paraId="38C452BB" w14:textId="77777777" w:rsidR="00026FE6" w:rsidRPr="003D3060" w:rsidRDefault="00026FE6">
      <w:pPr>
        <w:rPr>
          <w:lang w:val="en-US"/>
        </w:rPr>
      </w:pPr>
      <w:r w:rsidRPr="003D3060">
        <w:rPr>
          <w:lang w:val="en-US"/>
        </w:rPr>
        <w:t>With this definition even a report stating an undefined wind direction and a wind speed of 60 km/h would be acceptable. This is not our goal. An undefined wind direction should mean calm. But then of course wind speed would be 0. And vice versa with a wind speed greater than zero the wind direction should always be defined.</w:t>
      </w:r>
    </w:p>
    <w:p w14:paraId="5EA699D0" w14:textId="77777777" w:rsidR="00026FE6" w:rsidRPr="003D3060" w:rsidRDefault="00A811FE" w:rsidP="00500D79">
      <w:pPr>
        <w:pStyle w:val="WW-Blocktext"/>
        <w:rPr>
          <w:lang w:val="en-US"/>
        </w:rPr>
      </w:pPr>
      <w:r w:rsidRPr="003D3060">
        <w:rPr>
          <w:noProof/>
          <w:lang w:val="en-US"/>
        </w:rPr>
        <w:drawing>
          <wp:anchor distT="0" distB="0" distL="114300" distR="114300" simplePos="0" relativeHeight="251696128" behindDoc="0" locked="0" layoutInCell="1" allowOverlap="1" wp14:anchorId="3D8A0A6C" wp14:editId="49188460">
            <wp:simplePos x="0" y="0"/>
            <wp:positionH relativeFrom="column">
              <wp:posOffset>180340</wp:posOffset>
            </wp:positionH>
            <wp:positionV relativeFrom="paragraph">
              <wp:posOffset>71755</wp:posOffset>
            </wp:positionV>
            <wp:extent cx="88900" cy="156845"/>
            <wp:effectExtent l="0" t="0" r="0" b="0"/>
            <wp:wrapNone/>
            <wp:docPr id="198" name="Bild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90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Situations where a certain connection has to exist between different attributes of an object or even between different objects are described by means of </w:t>
      </w:r>
      <w:r w:rsidR="00026FE6" w:rsidRPr="003D3060">
        <w:rPr>
          <w:b/>
          <w:lang w:val="en-US"/>
        </w:rPr>
        <w:t>consi</w:t>
      </w:r>
      <w:r w:rsidR="00026FE6" w:rsidRPr="003D3060">
        <w:rPr>
          <w:b/>
          <w:lang w:val="en-US"/>
        </w:rPr>
        <w:t>s</w:t>
      </w:r>
      <w:r w:rsidR="00026FE6" w:rsidRPr="003D3060">
        <w:rPr>
          <w:b/>
          <w:lang w:val="en-US"/>
        </w:rPr>
        <w:t>tency constraints</w:t>
      </w:r>
      <w:r w:rsidR="00026FE6" w:rsidRPr="003D3060">
        <w:rPr>
          <w:lang w:val="en-US"/>
        </w:rPr>
        <w:fldChar w:fldCharType="begin"/>
      </w:r>
      <w:r w:rsidR="00026FE6" w:rsidRPr="003D3060">
        <w:rPr>
          <w:lang w:val="en-US"/>
        </w:rPr>
        <w:instrText>XE "Consistency con</w:instrText>
      </w:r>
      <w:r w:rsidR="0050233F" w:rsidRPr="003D3060">
        <w:rPr>
          <w:lang w:val="en-US"/>
        </w:rPr>
        <w:instrText>s</w:instrText>
      </w:r>
      <w:r w:rsidR="00026FE6" w:rsidRPr="003D3060">
        <w:rPr>
          <w:lang w:val="en-US"/>
        </w:rPr>
        <w:instrText>traints"</w:instrText>
      </w:r>
      <w:r w:rsidR="00026FE6" w:rsidRPr="003D3060">
        <w:rPr>
          <w:lang w:val="en-US"/>
        </w:rPr>
        <w:fldChar w:fldCharType="end"/>
      </w:r>
      <w:r w:rsidR="00026FE6" w:rsidRPr="003D3060">
        <w:rPr>
          <w:lang w:val="en-US"/>
        </w:rPr>
        <w:t>.</w:t>
      </w:r>
    </w:p>
    <w:p w14:paraId="38679E26" w14:textId="77777777" w:rsidR="00026FE6" w:rsidRPr="003D3060" w:rsidRDefault="00026FE6">
      <w:pPr>
        <w:rPr>
          <w:lang w:val="en-US"/>
        </w:rPr>
      </w:pPr>
    </w:p>
    <w:p w14:paraId="7A2AEC9F" w14:textId="77777777" w:rsidR="00026FE6" w:rsidRPr="003D3060" w:rsidRDefault="00026FE6">
      <w:pPr>
        <w:rPr>
          <w:lang w:val="en-US"/>
        </w:rPr>
      </w:pPr>
      <w:r w:rsidRPr="003D3060">
        <w:rPr>
          <w:lang w:val="en-US"/>
        </w:rPr>
        <w:t>As a rule consistency constraints are described by a formula whose interpretation will tell whether the condition is fulfilled or not. Thanks to such a logical expression we will come to terms with a lull:</w:t>
      </w:r>
    </w:p>
    <w:p w14:paraId="5BC48147" w14:textId="77777777" w:rsidR="00026FE6" w:rsidRPr="003D3060" w:rsidRDefault="00026FE6" w:rsidP="00A9471E">
      <w:pPr>
        <w:pStyle w:val="Beispielcode"/>
        <w:rPr>
          <w:lang w:val="en-US"/>
        </w:rPr>
      </w:pPr>
      <w:r w:rsidRPr="003D3060">
        <w:rPr>
          <w:lang w:val="en-US"/>
        </w:rPr>
        <w:t xml:space="preserve">CLASS </w:t>
      </w:r>
      <w:r w:rsidR="00500D79" w:rsidRPr="003D3060">
        <w:rPr>
          <w:lang w:val="en-US"/>
        </w:rPr>
        <w:t>InformationOnCondition</w:t>
      </w:r>
      <w:r w:rsidRPr="003D3060">
        <w:rPr>
          <w:lang w:val="en-US"/>
        </w:rPr>
        <w:t xml:space="preserve"> =</w:t>
      </w:r>
      <w:r w:rsidRPr="003D3060">
        <w:rPr>
          <w:lang w:val="en-US"/>
        </w:rPr>
        <w:br/>
        <w:t xml:space="preserve">  Temperature: MANDATORY –50 .. 50 [oC];</w:t>
      </w:r>
      <w:r w:rsidRPr="003D3060">
        <w:rPr>
          <w:lang w:val="en-US"/>
        </w:rPr>
        <w:br/>
        <w:t xml:space="preserve">  WindDirection: (N, NE, E, SE, S, SW, W, NW) CIRCULAR;</w:t>
      </w:r>
      <w:r w:rsidRPr="003D3060">
        <w:rPr>
          <w:lang w:val="en-US"/>
        </w:rPr>
        <w:br/>
        <w:t xml:space="preserve">  WindSpeed: MANDATORY 0 .. 200 [kmh];</w:t>
      </w:r>
      <w:r w:rsidRPr="003D3060">
        <w:rPr>
          <w:lang w:val="en-US"/>
        </w:rPr>
        <w:br/>
        <w:t xml:space="preserve">  WaitingTime: LengthOfTimeInMinutes;</w:t>
      </w:r>
      <w:r w:rsidRPr="003D3060">
        <w:rPr>
          <w:lang w:val="en-US"/>
        </w:rPr>
        <w:br/>
        <w:t xml:space="preserve">  Captured: MANDATORY </w:t>
      </w:r>
      <w:r w:rsidR="00500D79" w:rsidRPr="003D3060">
        <w:rPr>
          <w:lang w:val="en-US"/>
        </w:rPr>
        <w:t>MomentIn</w:t>
      </w:r>
      <w:r w:rsidRPr="003D3060">
        <w:rPr>
          <w:lang w:val="en-US"/>
        </w:rPr>
        <w:t>TimeCET;</w:t>
      </w:r>
      <w:r w:rsidRPr="003D3060">
        <w:rPr>
          <w:lang w:val="en-US"/>
        </w:rPr>
        <w:br/>
        <w:t>MANDATORY CONSTRAINT</w:t>
      </w:r>
      <w:r w:rsidRPr="003D3060">
        <w:rPr>
          <w:lang w:val="en-US"/>
        </w:rPr>
        <w:br/>
        <w:t xml:space="preserve">  DEFINED (WindDirection) == (WindSpeed &gt; 0);</w:t>
      </w:r>
      <w:r w:rsidRPr="003D3060">
        <w:rPr>
          <w:lang w:val="en-US"/>
        </w:rPr>
        <w:br/>
        <w:t xml:space="preserve">END </w:t>
      </w:r>
      <w:r w:rsidR="00500D79" w:rsidRPr="003D3060">
        <w:rPr>
          <w:lang w:val="en-US"/>
        </w:rPr>
        <w:t>InformationOnCondition</w:t>
      </w:r>
      <w:r w:rsidRPr="003D3060">
        <w:rPr>
          <w:lang w:val="en-US"/>
        </w:rPr>
        <w:t>;</w:t>
      </w:r>
    </w:p>
    <w:p w14:paraId="1CA061D4" w14:textId="77777777" w:rsidR="00026FE6" w:rsidRPr="003D3060" w:rsidRDefault="00026FE6">
      <w:pPr>
        <w:rPr>
          <w:lang w:val="en-US"/>
        </w:rPr>
      </w:pPr>
      <w:r w:rsidRPr="003D3060">
        <w:rPr>
          <w:lang w:val="en-US"/>
        </w:rPr>
        <w:t>Precisely when the wind direction is defined, then the wind speed must be greater than zero. If no wind direction is defined, then speed has to be zero. Hence «Definiteness» of the wind direction must equal (==) «Positiveness» of the wind speed.</w:t>
      </w:r>
    </w:p>
    <w:p w14:paraId="4FD5BE1C" w14:textId="77777777" w:rsidR="00026FE6" w:rsidRPr="003D3060" w:rsidRDefault="00026FE6">
      <w:pPr>
        <w:rPr>
          <w:lang w:val="en-US"/>
        </w:rPr>
      </w:pPr>
      <w:r w:rsidRPr="003D3060">
        <w:rPr>
          <w:lang w:val="en-US"/>
        </w:rPr>
        <w:t>Very often consistency constraints could be omitted if only the model were structured diffe</w:t>
      </w:r>
      <w:r w:rsidRPr="003D3060">
        <w:rPr>
          <w:lang w:val="en-US"/>
        </w:rPr>
        <w:t>r</w:t>
      </w:r>
      <w:r w:rsidRPr="003D3060">
        <w:rPr>
          <w:lang w:val="en-US"/>
        </w:rPr>
        <w:t>ently. If we wrap up all indications regarding wind in a structure, and then state that this stru</w:t>
      </w:r>
      <w:r w:rsidRPr="003D3060">
        <w:rPr>
          <w:lang w:val="en-US"/>
        </w:rPr>
        <w:t>c</w:t>
      </w:r>
      <w:r w:rsidRPr="003D3060">
        <w:rPr>
          <w:lang w:val="en-US"/>
        </w:rPr>
        <w:t>ture, there is no need for a consistency constraint. With no wind the structure element is missing. If it is blowing then forcibly there must be both wind direction and wind speed.</w:t>
      </w:r>
    </w:p>
    <w:p w14:paraId="55EB0592" w14:textId="77777777" w:rsidR="00026FE6" w:rsidRPr="003D3060" w:rsidRDefault="00026FE6" w:rsidP="00A9471E">
      <w:pPr>
        <w:pStyle w:val="Beispielcode"/>
        <w:rPr>
          <w:lang w:val="en-US"/>
        </w:rPr>
      </w:pPr>
      <w:r w:rsidRPr="003D3060">
        <w:rPr>
          <w:lang w:val="en-US"/>
        </w:rPr>
        <w:lastRenderedPageBreak/>
        <w:t>STRUCTURE Indication</w:t>
      </w:r>
      <w:r w:rsidR="00500D79" w:rsidRPr="003D3060">
        <w:rPr>
          <w:lang w:val="en-US"/>
        </w:rPr>
        <w:t>OfWind</w:t>
      </w:r>
      <w:r w:rsidRPr="003D3060">
        <w:rPr>
          <w:lang w:val="en-US"/>
        </w:rPr>
        <w:t xml:space="preserve"> =</w:t>
      </w:r>
      <w:r w:rsidRPr="003D3060">
        <w:rPr>
          <w:lang w:val="en-US"/>
        </w:rPr>
        <w:br/>
        <w:t xml:space="preserve">  WindDirection: MANDATORY (N, NE, E, SE, S, SW, W, NW) CIRCULAR;</w:t>
      </w:r>
      <w:r w:rsidRPr="003D3060">
        <w:rPr>
          <w:lang w:val="en-US"/>
        </w:rPr>
        <w:br/>
        <w:t xml:space="preserve">  WindSpeed: MANDATORY 0 .. 200 [kmh];</w:t>
      </w:r>
      <w:r w:rsidRPr="003D3060">
        <w:rPr>
          <w:lang w:val="en-US"/>
        </w:rPr>
        <w:br/>
        <w:t xml:space="preserve">END </w:t>
      </w:r>
      <w:r w:rsidR="00500D79" w:rsidRPr="003D3060">
        <w:rPr>
          <w:lang w:val="en-US"/>
        </w:rPr>
        <w:t>IndicationOfWind</w:t>
      </w:r>
      <w:r w:rsidRPr="003D3060">
        <w:rPr>
          <w:lang w:val="en-US"/>
        </w:rPr>
        <w:t>;</w:t>
      </w:r>
    </w:p>
    <w:p w14:paraId="3441A43B" w14:textId="77777777" w:rsidR="00026FE6" w:rsidRPr="003D3060" w:rsidRDefault="00026FE6" w:rsidP="00A9471E">
      <w:pPr>
        <w:pStyle w:val="Beispielcode"/>
        <w:rPr>
          <w:lang w:val="en-US"/>
        </w:rPr>
      </w:pPr>
      <w:r w:rsidRPr="003D3060">
        <w:rPr>
          <w:lang w:val="en-US"/>
        </w:rPr>
        <w:t xml:space="preserve">CLASS </w:t>
      </w:r>
      <w:r w:rsidR="00454908" w:rsidRPr="003D3060">
        <w:rPr>
          <w:lang w:val="en-US"/>
        </w:rPr>
        <w:t>InformationOnCondition</w:t>
      </w:r>
      <w:r w:rsidR="007A7D0B" w:rsidRPr="003D3060">
        <w:rPr>
          <w:lang w:val="en-US"/>
        </w:rPr>
        <w:t>s</w:t>
      </w:r>
      <w:r w:rsidRPr="003D3060">
        <w:rPr>
          <w:lang w:val="en-US"/>
        </w:rPr>
        <w:t xml:space="preserve"> =</w:t>
      </w:r>
      <w:r w:rsidRPr="003D3060">
        <w:rPr>
          <w:lang w:val="en-US"/>
        </w:rPr>
        <w:br/>
        <w:t xml:space="preserve">  Temperatur</w:t>
      </w:r>
      <w:r w:rsidR="007A7D0B" w:rsidRPr="003D3060">
        <w:rPr>
          <w:lang w:val="en-US"/>
        </w:rPr>
        <w:t>e</w:t>
      </w:r>
      <w:r w:rsidRPr="003D3060">
        <w:rPr>
          <w:lang w:val="en-US"/>
        </w:rPr>
        <w:t>: MANDAT</w:t>
      </w:r>
      <w:r w:rsidR="00454908" w:rsidRPr="003D3060">
        <w:rPr>
          <w:lang w:val="en-US"/>
        </w:rPr>
        <w:t>ORY –50 .. 50 [oC];</w:t>
      </w:r>
      <w:r w:rsidR="00454908" w:rsidRPr="003D3060">
        <w:rPr>
          <w:lang w:val="en-US"/>
        </w:rPr>
        <w:br/>
        <w:t xml:space="preserve">  Wind: </w:t>
      </w:r>
      <w:r w:rsidRPr="003D3060">
        <w:rPr>
          <w:lang w:val="en-US"/>
        </w:rPr>
        <w:t>Indication</w:t>
      </w:r>
      <w:r w:rsidR="00454908" w:rsidRPr="003D3060">
        <w:rPr>
          <w:lang w:val="en-US"/>
        </w:rPr>
        <w:t>OfWind</w:t>
      </w:r>
      <w:r w:rsidRPr="003D3060">
        <w:rPr>
          <w:lang w:val="en-US"/>
        </w:rPr>
        <w:t>;</w:t>
      </w:r>
      <w:r w:rsidR="007A7D0B" w:rsidRPr="003D3060">
        <w:rPr>
          <w:lang w:val="en-US"/>
        </w:rPr>
        <w:br/>
        <w:t xml:space="preserve"> </w:t>
      </w:r>
      <w:r w:rsidRPr="003D3060">
        <w:rPr>
          <w:lang w:val="en-US"/>
        </w:rPr>
        <w:t xml:space="preserve"> </w:t>
      </w:r>
      <w:r w:rsidR="007A7D0B" w:rsidRPr="003D3060">
        <w:rPr>
          <w:lang w:val="en-US"/>
        </w:rPr>
        <w:t xml:space="preserve">WaitingTime: </w:t>
      </w:r>
      <w:r w:rsidRPr="003D3060">
        <w:rPr>
          <w:lang w:val="en-US"/>
        </w:rPr>
        <w:t>LengthOfTimeInMinutes;</w:t>
      </w:r>
      <w:r w:rsidRPr="003D3060">
        <w:rPr>
          <w:lang w:val="en-US"/>
        </w:rPr>
        <w:br/>
        <w:t xml:space="preserve">  Captured: MANDATORY </w:t>
      </w:r>
      <w:r w:rsidR="00500D79" w:rsidRPr="003D3060">
        <w:rPr>
          <w:lang w:val="en-US"/>
        </w:rPr>
        <w:t>MomentIn</w:t>
      </w:r>
      <w:r w:rsidRPr="003D3060">
        <w:rPr>
          <w:lang w:val="en-US"/>
        </w:rPr>
        <w:t>TimeCET;</w:t>
      </w:r>
      <w:r w:rsidRPr="003D3060">
        <w:rPr>
          <w:lang w:val="en-US"/>
        </w:rPr>
        <w:br/>
        <w:t xml:space="preserve">END </w:t>
      </w:r>
      <w:r w:rsidR="00454908" w:rsidRPr="003D3060">
        <w:rPr>
          <w:lang w:val="en-US"/>
        </w:rPr>
        <w:t>InformationOnCondition</w:t>
      </w:r>
      <w:r w:rsidR="007A7D0B" w:rsidRPr="003D3060">
        <w:rPr>
          <w:lang w:val="en-US"/>
        </w:rPr>
        <w:t>s</w:t>
      </w:r>
      <w:r w:rsidRPr="003D3060">
        <w:rPr>
          <w:lang w:val="en-US"/>
        </w:rPr>
        <w:t>;</w:t>
      </w:r>
    </w:p>
    <w:p w14:paraId="55463E61" w14:textId="77777777" w:rsidR="00026FE6" w:rsidRPr="003D3060" w:rsidRDefault="00A811FE" w:rsidP="00454908">
      <w:pPr>
        <w:pStyle w:val="Achtung"/>
        <w:rPr>
          <w:lang w:val="en-US"/>
        </w:rPr>
      </w:pPr>
      <w:r w:rsidRPr="003D3060">
        <w:rPr>
          <w:noProof/>
          <w:lang w:val="en-US"/>
        </w:rPr>
        <w:drawing>
          <wp:anchor distT="0" distB="0" distL="114300" distR="114300" simplePos="0" relativeHeight="251697152" behindDoc="0" locked="0" layoutInCell="1" allowOverlap="1" wp14:anchorId="75697187" wp14:editId="167CB42B">
            <wp:simplePos x="0" y="0"/>
            <wp:positionH relativeFrom="column">
              <wp:posOffset>36195</wp:posOffset>
            </wp:positionH>
            <wp:positionV relativeFrom="paragraph">
              <wp:posOffset>180340</wp:posOffset>
            </wp:positionV>
            <wp:extent cx="247650" cy="219075"/>
            <wp:effectExtent l="0" t="0" r="0" b="0"/>
            <wp:wrapNone/>
            <wp:docPr id="199" name="Bild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92704" behindDoc="0" locked="0" layoutInCell="0" allowOverlap="1" wp14:anchorId="387E1489" wp14:editId="57E6A4A2">
                <wp:simplePos x="0" y="0"/>
                <wp:positionH relativeFrom="column">
                  <wp:posOffset>0</wp:posOffset>
                </wp:positionH>
                <wp:positionV relativeFrom="paragraph">
                  <wp:posOffset>137160</wp:posOffset>
                </wp:positionV>
                <wp:extent cx="292100" cy="251460"/>
                <wp:effectExtent l="0" t="0" r="0" b="0"/>
                <wp:wrapNone/>
                <wp:docPr id="186233926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38BC0" id="AutoShape 16" o:spid="_x0000_s1026" style="position:absolute;margin-left:0;margin-top:10.8pt;width:23pt;height:19.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With consistency constraints – especially if they are complicated – we always suspect that the optimal model has not yet been found. On the other hand there is no sense in making an extra effort to render a basically simple model complicated only to avoid a consistency constraint.</w:t>
      </w:r>
    </w:p>
    <w:p w14:paraId="02D3EC01" w14:textId="77777777" w:rsidR="00026FE6" w:rsidRPr="003D3060" w:rsidRDefault="00026FE6">
      <w:pPr>
        <w:pStyle w:val="berschrift3"/>
        <w:rPr>
          <w:lang w:val="en-US"/>
        </w:rPr>
      </w:pPr>
      <w:bookmarkStart w:id="157" w:name="_Toc236474584"/>
      <w:r w:rsidRPr="003D3060">
        <w:rPr>
          <w:lang w:val="en-US"/>
        </w:rPr>
        <w:t>Plausibility constraints</w:t>
      </w:r>
      <w:bookmarkEnd w:id="157"/>
    </w:p>
    <w:p w14:paraId="171190E6" w14:textId="77777777" w:rsidR="00026FE6" w:rsidRPr="003D3060" w:rsidRDefault="00026FE6">
      <w:pPr>
        <w:rPr>
          <w:lang w:val="en-US"/>
        </w:rPr>
      </w:pPr>
      <w:r w:rsidRPr="003D3060">
        <w:rPr>
          <w:lang w:val="en-US"/>
        </w:rPr>
        <w:fldChar w:fldCharType="begin"/>
      </w:r>
      <w:r w:rsidRPr="003D3060">
        <w:rPr>
          <w:lang w:val="en-US"/>
        </w:rPr>
        <w:instrText>XE "Plausibility"</w:instrText>
      </w:r>
      <w:r w:rsidRPr="003D3060">
        <w:rPr>
          <w:lang w:val="en-US"/>
        </w:rPr>
        <w:fldChar w:fldCharType="end"/>
      </w:r>
      <w:r w:rsidRPr="003D3060">
        <w:rPr>
          <w:lang w:val="en-US"/>
        </w:rPr>
        <w:t>Any employee of the Mount</w:t>
      </w:r>
      <w:r w:rsidR="00500D79" w:rsidRPr="003D3060">
        <w:rPr>
          <w:lang w:val="en-US"/>
        </w:rPr>
        <w:t xml:space="preserve"> </w:t>
      </w:r>
      <w:r w:rsidRPr="003D3060">
        <w:rPr>
          <w:lang w:val="en-US"/>
        </w:rPr>
        <w:t>Ilis</w:t>
      </w:r>
      <w:r w:rsidR="00500D79" w:rsidRPr="003D3060">
        <w:rPr>
          <w:lang w:val="en-US"/>
        </w:rPr>
        <w:t xml:space="preserve"> </w:t>
      </w:r>
      <w:r w:rsidRPr="003D3060">
        <w:rPr>
          <w:lang w:val="en-US"/>
        </w:rPr>
        <w:t>Alpine</w:t>
      </w:r>
      <w:r w:rsidR="00500D79" w:rsidRPr="003D3060">
        <w:rPr>
          <w:lang w:val="en-US"/>
        </w:rPr>
        <w:t xml:space="preserve"> </w:t>
      </w:r>
      <w:r w:rsidRPr="003D3060">
        <w:rPr>
          <w:lang w:val="en-US"/>
        </w:rPr>
        <w:t>Transports makes good money, but still the managing director’s salary is something different.</w:t>
      </w:r>
    </w:p>
    <w:p w14:paraId="17F07351" w14:textId="77777777" w:rsidR="00026FE6" w:rsidRPr="003D3060" w:rsidRDefault="00026FE6">
      <w:pPr>
        <w:rPr>
          <w:lang w:val="en-US"/>
        </w:rPr>
      </w:pPr>
      <w:r w:rsidRPr="003D3060">
        <w:rPr>
          <w:lang w:val="en-US"/>
        </w:rPr>
        <w:t>In general consistency constraints apply to all objects of the corresponding class. In INTE</w:t>
      </w:r>
      <w:r w:rsidRPr="003D3060">
        <w:rPr>
          <w:lang w:val="en-US"/>
        </w:rPr>
        <w:t>R</w:t>
      </w:r>
      <w:r w:rsidRPr="003D3060">
        <w:rPr>
          <w:lang w:val="en-US"/>
        </w:rPr>
        <w:t>LIS 2 they are called MANDATORY CONSTRAINT. Occasionally we speak of «hard» cond</w:t>
      </w:r>
      <w:r w:rsidRPr="003D3060">
        <w:rPr>
          <w:lang w:val="en-US"/>
        </w:rPr>
        <w:t>i</w:t>
      </w:r>
      <w:r w:rsidRPr="003D3060">
        <w:rPr>
          <w:lang w:val="en-US"/>
        </w:rPr>
        <w:t>tions, because they always have to be fulfilled. But there are also conditions that on principle, but not always are complied with.</w:t>
      </w:r>
    </w:p>
    <w:p w14:paraId="7E84B7E6" w14:textId="77777777" w:rsidR="00026FE6" w:rsidRPr="003D3060" w:rsidRDefault="00026FE6">
      <w:pPr>
        <w:rPr>
          <w:lang w:val="en-US"/>
        </w:rPr>
      </w:pPr>
      <w:r w:rsidRPr="003D3060">
        <w:rPr>
          <w:lang w:val="en-US"/>
        </w:rPr>
        <w:t>With attributes such as monthly salaries and body-height the generally admissible scope must be relatively. However the values of most objects will lie below a considerably lower limit, but exceptions may occur, for instance the salary of the managing director.</w:t>
      </w:r>
    </w:p>
    <w:p w14:paraId="448FEBB7" w14:textId="77777777" w:rsidR="00026FE6" w:rsidRPr="003D3060" w:rsidRDefault="00026FE6" w:rsidP="00A9471E">
      <w:pPr>
        <w:pStyle w:val="Beispielcode"/>
        <w:rPr>
          <w:lang w:val="en-US"/>
        </w:rPr>
      </w:pPr>
      <w:r w:rsidRPr="003D3060">
        <w:rPr>
          <w:lang w:val="en-US"/>
        </w:rPr>
        <w:t>ASSOCIATION Employment =</w:t>
      </w:r>
      <w:r w:rsidRPr="003D3060">
        <w:rPr>
          <w:lang w:val="en-US"/>
        </w:rPr>
        <w:br/>
        <w:t xml:space="preserve">  ...</w:t>
      </w:r>
      <w:r w:rsidRPr="003D3060">
        <w:rPr>
          <w:lang w:val="en-US"/>
        </w:rPr>
        <w:br/>
        <w:t xml:space="preserve">  MonthlySalary: MANDATORY 0 .. 20000 [Sovereigns];</w:t>
      </w:r>
      <w:r w:rsidRPr="003D3060">
        <w:rPr>
          <w:lang w:val="en-US"/>
        </w:rPr>
        <w:br/>
        <w:t xml:space="preserve">  ...</w:t>
      </w:r>
      <w:r w:rsidRPr="003D3060">
        <w:rPr>
          <w:lang w:val="en-US"/>
        </w:rPr>
        <w:br/>
        <w:t>CONSTRAINT &gt;= 95%</w:t>
      </w:r>
      <w:r w:rsidRPr="003D3060">
        <w:rPr>
          <w:lang w:val="en-US"/>
        </w:rPr>
        <w:br/>
        <w:t xml:space="preserve">  MonthlySalary &lt; 10000; </w:t>
      </w:r>
      <w:r w:rsidRPr="003D3060">
        <w:rPr>
          <w:lang w:val="en-US"/>
        </w:rPr>
        <w:br/>
        <w:t>END Employment;</w:t>
      </w:r>
    </w:p>
    <w:p w14:paraId="60529A61" w14:textId="77777777" w:rsidR="00026FE6" w:rsidRPr="003D3060" w:rsidRDefault="00026FE6">
      <w:pPr>
        <w:rPr>
          <w:lang w:val="en-US"/>
        </w:rPr>
      </w:pPr>
      <w:r w:rsidRPr="003D3060">
        <w:rPr>
          <w:lang w:val="en-US"/>
        </w:rPr>
        <w:t>We estimate that in a minimum of (&gt;=) 95% of all cases the monthly salary is below 10000 sovereigns. If a model comprises such «soft » condition, there is the possibility to check data with regard to plausibility and to examine it statistically during input.</w:t>
      </w:r>
    </w:p>
    <w:p w14:paraId="5BF95F57" w14:textId="77777777" w:rsidR="00026FE6" w:rsidRPr="003D3060" w:rsidRDefault="00026FE6">
      <w:pPr>
        <w:pStyle w:val="berschrift3"/>
        <w:rPr>
          <w:lang w:val="en-US"/>
        </w:rPr>
      </w:pPr>
      <w:bookmarkStart w:id="158" w:name="_Ref224376002"/>
      <w:bookmarkStart w:id="159" w:name="_Toc236474585"/>
      <w:r w:rsidRPr="003D3060">
        <w:rPr>
          <w:lang w:val="en-US"/>
        </w:rPr>
        <w:t>Uniqueness constraints</w:t>
      </w:r>
      <w:bookmarkEnd w:id="158"/>
      <w:bookmarkEnd w:id="159"/>
    </w:p>
    <w:p w14:paraId="08CB8039" w14:textId="77777777" w:rsidR="00026FE6" w:rsidRPr="003D3060" w:rsidRDefault="00026FE6">
      <w:pPr>
        <w:rPr>
          <w:lang w:val="en-US"/>
        </w:rPr>
      </w:pPr>
      <w:r w:rsidRPr="003D3060">
        <w:rPr>
          <w:lang w:val="en-US"/>
        </w:rPr>
        <w:fldChar w:fldCharType="begin"/>
      </w:r>
      <w:r w:rsidRPr="003D3060">
        <w:rPr>
          <w:lang w:val="en-US"/>
        </w:rPr>
        <w:instrText>XE "Uniqueness"</w:instrText>
      </w:r>
      <w:r w:rsidRPr="003D3060">
        <w:rPr>
          <w:lang w:val="en-US"/>
        </w:rPr>
        <w:fldChar w:fldCharType="end"/>
      </w:r>
      <w:r w:rsidRPr="003D3060">
        <w:rPr>
          <w:lang w:val="en-US"/>
        </w:rPr>
        <w:t>How can we identify persons that either work for the company or are pa</w:t>
      </w:r>
      <w:r w:rsidRPr="003D3060">
        <w:rPr>
          <w:lang w:val="en-US"/>
        </w:rPr>
        <w:t>r</w:t>
      </w:r>
      <w:r w:rsidRPr="003D3060">
        <w:rPr>
          <w:lang w:val="en-US"/>
        </w:rPr>
        <w:t>ticipants? It might seem obvious to use names and first names but this would be quite u</w:t>
      </w:r>
      <w:r w:rsidRPr="003D3060">
        <w:rPr>
          <w:lang w:val="en-US"/>
        </w:rPr>
        <w:t>n</w:t>
      </w:r>
      <w:r w:rsidRPr="003D3060">
        <w:rPr>
          <w:lang w:val="en-US"/>
        </w:rPr>
        <w:t>suitable:</w:t>
      </w:r>
    </w:p>
    <w:p w14:paraId="0202C89A" w14:textId="77777777" w:rsidR="00026FE6" w:rsidRPr="003D3060" w:rsidRDefault="00026FE6" w:rsidP="00A9471E">
      <w:pPr>
        <w:pStyle w:val="Beispielcode"/>
        <w:rPr>
          <w:lang w:val="en-US"/>
        </w:rPr>
      </w:pPr>
      <w:r w:rsidRPr="003D3060">
        <w:rPr>
          <w:lang w:val="en-US"/>
        </w:rPr>
        <w:t>CLASS Person =</w:t>
      </w:r>
      <w:r w:rsidRPr="003D3060">
        <w:rPr>
          <w:lang w:val="en-US"/>
        </w:rPr>
        <w:br/>
        <w:t xml:space="preserve">  Name: TEXT*50;</w:t>
      </w:r>
      <w:r w:rsidRPr="003D3060">
        <w:rPr>
          <w:lang w:val="en-US"/>
        </w:rPr>
        <w:br/>
        <w:t xml:space="preserve">  FirstName: TEXT*20;</w:t>
      </w:r>
      <w:r w:rsidRPr="003D3060">
        <w:rPr>
          <w:lang w:val="en-US"/>
        </w:rPr>
        <w:br/>
        <w:t>UNIQUE Name, FirstName;</w:t>
      </w:r>
      <w:r w:rsidRPr="003D3060">
        <w:rPr>
          <w:lang w:val="en-US"/>
        </w:rPr>
        <w:br/>
        <w:t>END Person;</w:t>
      </w:r>
    </w:p>
    <w:p w14:paraId="3FD670C5" w14:textId="77777777" w:rsidR="00026FE6" w:rsidRPr="003D3060" w:rsidRDefault="00026FE6">
      <w:pPr>
        <w:rPr>
          <w:lang w:val="en-US"/>
        </w:rPr>
      </w:pPr>
      <w:r w:rsidRPr="003D3060">
        <w:rPr>
          <w:lang w:val="en-US"/>
        </w:rPr>
        <w:lastRenderedPageBreak/>
        <w:t>Consequently it would become inadmissible to list to persons with the same combination of name and first name. Hence the new engine driver John Smith could only start his job after his namesake the accountant has been sacked.</w:t>
      </w:r>
    </w:p>
    <w:p w14:paraId="20B11195" w14:textId="77777777" w:rsidR="00026FE6" w:rsidRPr="003D3060" w:rsidRDefault="00026FE6">
      <w:pPr>
        <w:rPr>
          <w:lang w:val="en-US"/>
        </w:rPr>
      </w:pPr>
      <w:r w:rsidRPr="003D3060">
        <w:rPr>
          <w:lang w:val="en-US"/>
        </w:rPr>
        <w:t>What would be a better uniqueness constraint? Why even bother with uniqueness co</w:t>
      </w:r>
      <w:r w:rsidRPr="003D3060">
        <w:rPr>
          <w:lang w:val="en-US"/>
        </w:rPr>
        <w:t>n</w:t>
      </w:r>
      <w:r w:rsidRPr="003D3060">
        <w:rPr>
          <w:lang w:val="en-US"/>
        </w:rPr>
        <w:t>straints?</w:t>
      </w:r>
    </w:p>
    <w:p w14:paraId="43FC4DB5" w14:textId="77777777" w:rsidR="00026FE6" w:rsidRPr="003D3060" w:rsidRDefault="00A811FE" w:rsidP="00454908">
      <w:pPr>
        <w:pStyle w:val="WW-Blocktext"/>
        <w:rPr>
          <w:lang w:val="en-US"/>
        </w:rPr>
      </w:pPr>
      <w:r w:rsidRPr="003D3060">
        <w:rPr>
          <w:noProof/>
          <w:lang w:val="en-US"/>
        </w:rPr>
        <w:drawing>
          <wp:anchor distT="0" distB="0" distL="114300" distR="114300" simplePos="0" relativeHeight="251698176" behindDoc="0" locked="0" layoutInCell="1" allowOverlap="1" wp14:anchorId="4646C506" wp14:editId="4F01E360">
            <wp:simplePos x="0" y="0"/>
            <wp:positionH relativeFrom="column">
              <wp:posOffset>180340</wp:posOffset>
            </wp:positionH>
            <wp:positionV relativeFrom="paragraph">
              <wp:posOffset>71755</wp:posOffset>
            </wp:positionV>
            <wp:extent cx="82550" cy="156845"/>
            <wp:effectExtent l="0" t="0" r="0" b="0"/>
            <wp:wrapNone/>
            <wp:docPr id="200" name="Bild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A </w:t>
      </w:r>
      <w:r w:rsidR="00026FE6" w:rsidRPr="003D3060">
        <w:rPr>
          <w:b/>
          <w:lang w:val="en-US"/>
        </w:rPr>
        <w:t>uniqueness constraint</w:t>
      </w:r>
      <w:r w:rsidR="00026FE6" w:rsidRPr="003D3060">
        <w:rPr>
          <w:lang w:val="en-US"/>
        </w:rPr>
        <w:t xml:space="preserve"> does not serve the identification of an object within the program package. It describes instead what combination of attributes must be technically unique.</w:t>
      </w:r>
    </w:p>
    <w:p w14:paraId="413DE4A8" w14:textId="77777777" w:rsidR="00026FE6" w:rsidRPr="003D3060" w:rsidRDefault="00026FE6">
      <w:pPr>
        <w:rPr>
          <w:lang w:val="en-US"/>
        </w:rPr>
      </w:pPr>
    </w:p>
    <w:p w14:paraId="7E79DAF1" w14:textId="77777777" w:rsidR="00026FE6" w:rsidRPr="003D3060" w:rsidRDefault="00A811FE" w:rsidP="00454908">
      <w:pPr>
        <w:pStyle w:val="WW-Blocktext"/>
        <w:rPr>
          <w:lang w:val="en-US"/>
        </w:rPr>
      </w:pPr>
      <w:r w:rsidRPr="003D3060">
        <w:rPr>
          <w:noProof/>
          <w:lang w:val="en-US"/>
        </w:rPr>
        <w:drawing>
          <wp:anchor distT="0" distB="0" distL="114300" distR="114300" simplePos="0" relativeHeight="251699200" behindDoc="0" locked="0" layoutInCell="1" allowOverlap="1" wp14:anchorId="63C44502" wp14:editId="5AFDA077">
            <wp:simplePos x="0" y="0"/>
            <wp:positionH relativeFrom="column">
              <wp:posOffset>180340</wp:posOffset>
            </wp:positionH>
            <wp:positionV relativeFrom="paragraph">
              <wp:posOffset>71755</wp:posOffset>
            </wp:positionV>
            <wp:extent cx="82550" cy="156845"/>
            <wp:effectExtent l="0" t="0" r="0" b="0"/>
            <wp:wrapNone/>
            <wp:docPr id="201" name="Bild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Program-internally and during data exchange an object is marked by a technical </w:t>
      </w:r>
      <w:r w:rsidR="00026FE6" w:rsidRPr="003D3060">
        <w:rPr>
          <w:lang w:val="en-US"/>
        </w:rPr>
        <w:fldChar w:fldCharType="begin"/>
      </w:r>
      <w:r w:rsidR="00026FE6" w:rsidRPr="003D3060">
        <w:rPr>
          <w:lang w:val="en-US"/>
        </w:rPr>
        <w:instrText>XE "Object identifi</w:instrText>
      </w:r>
      <w:r w:rsidR="00454908" w:rsidRPr="003D3060">
        <w:rPr>
          <w:lang w:val="en-US"/>
        </w:rPr>
        <w:instrText>cation</w:instrText>
      </w:r>
      <w:r w:rsidR="00026FE6" w:rsidRPr="003D3060">
        <w:rPr>
          <w:lang w:val="en-US"/>
        </w:rPr>
        <w:instrText>" \t "See Identification"</w:instrText>
      </w:r>
      <w:r w:rsidR="00026FE6" w:rsidRPr="003D3060">
        <w:rPr>
          <w:lang w:val="en-US"/>
        </w:rPr>
        <w:fldChar w:fldCharType="end"/>
      </w:r>
      <w:r w:rsidR="00026FE6" w:rsidRPr="003D3060">
        <w:rPr>
          <w:b/>
          <w:lang w:val="en-US"/>
        </w:rPr>
        <w:t>object identifier</w:t>
      </w:r>
      <w:r w:rsidR="00026FE6" w:rsidRPr="003D3060">
        <w:rPr>
          <w:lang w:val="en-US"/>
        </w:rPr>
        <w:t>. It is of no i</w:t>
      </w:r>
      <w:r w:rsidR="00026FE6" w:rsidRPr="003D3060">
        <w:rPr>
          <w:lang w:val="en-US"/>
        </w:rPr>
        <w:t>m</w:t>
      </w:r>
      <w:r w:rsidR="00026FE6" w:rsidRPr="003D3060">
        <w:rPr>
          <w:lang w:val="en-US"/>
        </w:rPr>
        <w:t>portance whatsoever for the application.</w:t>
      </w:r>
    </w:p>
    <w:p w14:paraId="23D14E8E" w14:textId="77777777" w:rsidR="00026FE6" w:rsidRPr="003D3060" w:rsidRDefault="00026FE6">
      <w:pPr>
        <w:rPr>
          <w:lang w:val="en-US"/>
        </w:rPr>
      </w:pPr>
    </w:p>
    <w:p w14:paraId="2FBF72EE" w14:textId="77777777" w:rsidR="00026FE6" w:rsidRPr="003D3060" w:rsidRDefault="00026FE6">
      <w:pPr>
        <w:rPr>
          <w:lang w:val="en-US"/>
        </w:rPr>
      </w:pPr>
      <w:r w:rsidRPr="003D3060">
        <w:rPr>
          <w:lang w:val="en-US"/>
        </w:rPr>
        <w:t>Hence we do not need a uniqueness constraint for every object class just to be able to ide</w:t>
      </w:r>
      <w:r w:rsidRPr="003D3060">
        <w:rPr>
          <w:lang w:val="en-US"/>
        </w:rPr>
        <w:t>n</w:t>
      </w:r>
      <w:r w:rsidRPr="003D3060">
        <w:rPr>
          <w:lang w:val="en-US"/>
        </w:rPr>
        <w:t>tify the object. It is sufficient if the data object that corresponds to the actual person can be found during data input. For this purpose we can use attributes, relationships etc. without a combination having to be unequivocal.</w:t>
      </w:r>
    </w:p>
    <w:p w14:paraId="5EA8EA07" w14:textId="77777777" w:rsidR="00026FE6" w:rsidRPr="003D3060" w:rsidRDefault="00026FE6">
      <w:pPr>
        <w:rPr>
          <w:lang w:val="en-US"/>
        </w:rPr>
      </w:pPr>
      <w:r w:rsidRPr="003D3060">
        <w:rPr>
          <w:lang w:val="en-US"/>
        </w:rPr>
        <w:fldChar w:fldCharType="begin"/>
      </w:r>
      <w:r w:rsidRPr="003D3060">
        <w:rPr>
          <w:lang w:val="en-US"/>
        </w:rPr>
        <w:instrText>XE "Identification:with attributes"</w:instrText>
      </w:r>
      <w:r w:rsidRPr="003D3060">
        <w:rPr>
          <w:lang w:val="en-US"/>
        </w:rPr>
        <w:fldChar w:fldCharType="end"/>
      </w:r>
      <w:r w:rsidRPr="003D3060">
        <w:rPr>
          <w:lang w:val="en-US"/>
        </w:rPr>
        <w:t>However if it is a system external identification we are aiming at, which e.g. would be co</w:t>
      </w:r>
      <w:r w:rsidRPr="003D3060">
        <w:rPr>
          <w:lang w:val="en-US"/>
        </w:rPr>
        <w:t>m</w:t>
      </w:r>
      <w:r w:rsidRPr="003D3060">
        <w:rPr>
          <w:lang w:val="en-US"/>
        </w:rPr>
        <w:t>prehensible to human beings, we need an attribute or a combination of attributes whose va</w:t>
      </w:r>
      <w:r w:rsidRPr="003D3060">
        <w:rPr>
          <w:lang w:val="en-US"/>
        </w:rPr>
        <w:t>l</w:t>
      </w:r>
      <w:r w:rsidRPr="003D3060">
        <w:rPr>
          <w:lang w:val="en-US"/>
        </w:rPr>
        <w:t>ues are unequivocal with regard to all objects. Very often artificial attributes are created (i</w:t>
      </w:r>
      <w:r w:rsidRPr="003D3060">
        <w:rPr>
          <w:lang w:val="en-US"/>
        </w:rPr>
        <w:t>n</w:t>
      </w:r>
      <w:r w:rsidRPr="003D3060">
        <w:rPr>
          <w:lang w:val="en-US"/>
        </w:rPr>
        <w:t>surance number, client numbers, article number, etc.)</w:t>
      </w:r>
    </w:p>
    <w:p w14:paraId="1126F905" w14:textId="77777777" w:rsidR="00026FE6" w:rsidRPr="003D3060" w:rsidRDefault="00A811FE" w:rsidP="00454908">
      <w:pPr>
        <w:pStyle w:val="Achtung"/>
        <w:rPr>
          <w:lang w:val="en-US"/>
        </w:rPr>
      </w:pPr>
      <w:r w:rsidRPr="003D3060">
        <w:rPr>
          <w:noProof/>
          <w:lang w:val="en-US"/>
        </w:rPr>
        <w:drawing>
          <wp:anchor distT="0" distB="0" distL="114300" distR="114300" simplePos="0" relativeHeight="251700224" behindDoc="0" locked="0" layoutInCell="1" allowOverlap="1" wp14:anchorId="1E5870A5" wp14:editId="31C7D9DC">
            <wp:simplePos x="0" y="0"/>
            <wp:positionH relativeFrom="column">
              <wp:posOffset>36195</wp:posOffset>
            </wp:positionH>
            <wp:positionV relativeFrom="paragraph">
              <wp:posOffset>180340</wp:posOffset>
            </wp:positionV>
            <wp:extent cx="247650" cy="219075"/>
            <wp:effectExtent l="0" t="0" r="0" b="0"/>
            <wp:wrapNone/>
            <wp:docPr id="202" name="Bild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2"/>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93728" behindDoc="0" locked="0" layoutInCell="0" allowOverlap="1" wp14:anchorId="372DFF13" wp14:editId="7A9F4A0D">
                <wp:simplePos x="0" y="0"/>
                <wp:positionH relativeFrom="column">
                  <wp:posOffset>0</wp:posOffset>
                </wp:positionH>
                <wp:positionV relativeFrom="paragraph">
                  <wp:posOffset>137160</wp:posOffset>
                </wp:positionV>
                <wp:extent cx="292100" cy="251460"/>
                <wp:effectExtent l="0" t="0" r="0" b="0"/>
                <wp:wrapNone/>
                <wp:docPr id="166608601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C6825" id="AutoShape 18" o:spid="_x0000_s1026" style="position:absolute;margin-left:0;margin-top:10.8pt;width:23pt;height:19.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Wherever possible avoid artificial identifiers. If nevertheless they are necessary, make sure they do not contain items of other attributes in redundant form.</w:t>
      </w:r>
    </w:p>
    <w:p w14:paraId="1F2BEC91" w14:textId="77777777" w:rsidR="00026FE6" w:rsidRPr="003D3060" w:rsidRDefault="00026FE6">
      <w:pPr>
        <w:rPr>
          <w:lang w:val="en-US"/>
        </w:rPr>
      </w:pPr>
    </w:p>
    <w:p w14:paraId="731F2F8B" w14:textId="77777777" w:rsidR="00026FE6" w:rsidRPr="003D3060" w:rsidRDefault="00026FE6">
      <w:pPr>
        <w:rPr>
          <w:lang w:val="en-US"/>
        </w:rPr>
      </w:pPr>
      <w:r w:rsidRPr="003D3060">
        <w:rPr>
          <w:lang w:val="en-US"/>
        </w:rPr>
        <w:t>For the Mount Ilis Alpine Transports a simple solution has been found for this problem: A number for every employee has been introduced. Anybody new at the Mount Ilis Alpine Transports will be assigned a number that has not been bestowed on before.</w:t>
      </w:r>
    </w:p>
    <w:p w14:paraId="0E6FE288" w14:textId="77777777" w:rsidR="00026FE6" w:rsidRPr="003D3060" w:rsidRDefault="00026FE6" w:rsidP="00A9471E">
      <w:pPr>
        <w:pStyle w:val="Beispielcode"/>
        <w:rPr>
          <w:lang w:val="en-US"/>
        </w:rPr>
      </w:pPr>
      <w:r w:rsidRPr="003D3060">
        <w:rPr>
          <w:lang w:val="en-US"/>
        </w:rPr>
        <w:t>CLASS Person =</w:t>
      </w:r>
      <w:r w:rsidRPr="003D3060">
        <w:rPr>
          <w:lang w:val="en-US"/>
        </w:rPr>
        <w:br/>
        <w:t xml:space="preserve">  Name: TEXT*50;</w:t>
      </w:r>
      <w:r w:rsidRPr="003D3060">
        <w:rPr>
          <w:lang w:val="en-US"/>
        </w:rPr>
        <w:br/>
        <w:t xml:space="preserve">  FirstName: TEXT*20;</w:t>
      </w:r>
      <w:r w:rsidRPr="003D3060">
        <w:rPr>
          <w:lang w:val="en-US"/>
        </w:rPr>
        <w:br/>
        <w:t xml:space="preserve">  Employee’sNumber: 1 .. 9999;</w:t>
      </w:r>
      <w:r w:rsidRPr="003D3060">
        <w:rPr>
          <w:lang w:val="en-US"/>
        </w:rPr>
        <w:br/>
        <w:t>UNIQUE Employee’sNumber;</w:t>
      </w:r>
      <w:r w:rsidRPr="003D3060">
        <w:rPr>
          <w:lang w:val="en-US"/>
        </w:rPr>
        <w:br/>
        <w:t>END Person;</w:t>
      </w:r>
    </w:p>
    <w:p w14:paraId="7552389F" w14:textId="77777777" w:rsidR="00026FE6" w:rsidRPr="003D3060" w:rsidRDefault="00026FE6">
      <w:pPr>
        <w:rPr>
          <w:lang w:val="en-US"/>
        </w:rPr>
      </w:pPr>
      <w:r w:rsidRPr="003D3060">
        <w:rPr>
          <w:lang w:val="en-US"/>
        </w:rPr>
        <w:t>The whole thing would become more tricky if the class that describes these persons were not defined by the Mount Ilis Alpine Transports but by the national association instead. The nu</w:t>
      </w:r>
      <w:r w:rsidRPr="003D3060">
        <w:rPr>
          <w:lang w:val="en-US"/>
        </w:rPr>
        <w:t>m</w:t>
      </w:r>
      <w:r w:rsidRPr="003D3060">
        <w:rPr>
          <w:lang w:val="en-US"/>
        </w:rPr>
        <w:t>ber of any person within the scope of the association would have to be unequivocal – even if they were gathered decentrally. If there happened to be two numbers (e.g. one at the Mount Ilis Alpine Transports, another at the Blue Mountains Alpine Transports</w:t>
      </w:r>
      <w:r w:rsidRPr="003D3060">
        <w:rPr>
          <w:i/>
          <w:lang w:val="en-US"/>
        </w:rPr>
        <w:t>),</w:t>
      </w:r>
      <w:r w:rsidRPr="003D3060">
        <w:rPr>
          <w:lang w:val="en-US"/>
        </w:rPr>
        <w:t xml:space="preserve"> then the constraint would be violated.</w:t>
      </w:r>
    </w:p>
    <w:p w14:paraId="6E5314F5" w14:textId="77777777" w:rsidR="00026FE6" w:rsidRPr="003D3060" w:rsidRDefault="00A811FE" w:rsidP="00454908">
      <w:pPr>
        <w:pStyle w:val="WW-Blocktext"/>
        <w:rPr>
          <w:lang w:val="en-US"/>
        </w:rPr>
      </w:pPr>
      <w:r w:rsidRPr="003D3060">
        <w:rPr>
          <w:noProof/>
          <w:lang w:val="en-US"/>
        </w:rPr>
        <w:drawing>
          <wp:anchor distT="0" distB="0" distL="114300" distR="114300" simplePos="0" relativeHeight="251701248" behindDoc="0" locked="0" layoutInCell="1" allowOverlap="1" wp14:anchorId="4BE8BFDF" wp14:editId="4278DD20">
            <wp:simplePos x="0" y="0"/>
            <wp:positionH relativeFrom="column">
              <wp:posOffset>180340</wp:posOffset>
            </wp:positionH>
            <wp:positionV relativeFrom="paragraph">
              <wp:posOffset>71755</wp:posOffset>
            </wp:positionV>
            <wp:extent cx="82550" cy="156845"/>
            <wp:effectExtent l="0" t="0" r="0" b="0"/>
            <wp:wrapNone/>
            <wp:docPr id="203" name="Bild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3"/>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Uniqueness constraints always apply to all objects that correspond to the class for which this constraint has been drafted – even if they only correspond indirectly (in the form of an extension of the class.</w:t>
      </w:r>
    </w:p>
    <w:p w14:paraId="0457FC1C" w14:textId="77777777" w:rsidR="00026FE6" w:rsidRPr="003D3060" w:rsidRDefault="00026FE6">
      <w:pPr>
        <w:rPr>
          <w:lang w:val="en-US"/>
        </w:rPr>
      </w:pPr>
    </w:p>
    <w:p w14:paraId="3E6F7073" w14:textId="77777777" w:rsidR="00026FE6" w:rsidRPr="003D3060" w:rsidRDefault="00026FE6">
      <w:pPr>
        <w:rPr>
          <w:lang w:val="en-US"/>
        </w:rPr>
      </w:pPr>
      <w:r w:rsidRPr="003D3060">
        <w:rPr>
          <w:lang w:val="en-US"/>
        </w:rPr>
        <w:lastRenderedPageBreak/>
        <w:t>One railway company may possess several names. However per language there should only be one single designation, hence the Mount Ilis Alpine Transports may not have a second German name. Then again this constraint only apllies locally, in other words per company. After all the Blue Mountains Alpine Transports also have a German name. With regard to all companies there definitely is more than one name in the same language. The language of these designations must be unequivocal for one specific railway company.</w:t>
      </w:r>
    </w:p>
    <w:p w14:paraId="5439C10B" w14:textId="77777777" w:rsidR="00026FE6" w:rsidRPr="003D3060" w:rsidRDefault="00A811FE" w:rsidP="00454908">
      <w:pPr>
        <w:pStyle w:val="WW-Blocktext"/>
        <w:rPr>
          <w:lang w:val="en-US"/>
        </w:rPr>
      </w:pPr>
      <w:r w:rsidRPr="003D3060">
        <w:rPr>
          <w:noProof/>
          <w:lang w:val="en-US"/>
        </w:rPr>
        <w:drawing>
          <wp:anchor distT="0" distB="0" distL="114300" distR="114300" simplePos="0" relativeHeight="251702272" behindDoc="0" locked="0" layoutInCell="1" allowOverlap="1" wp14:anchorId="475F78AE" wp14:editId="3A2BEEE7">
            <wp:simplePos x="0" y="0"/>
            <wp:positionH relativeFrom="column">
              <wp:posOffset>180340</wp:posOffset>
            </wp:positionH>
            <wp:positionV relativeFrom="paragraph">
              <wp:posOffset>71755</wp:posOffset>
            </wp:positionV>
            <wp:extent cx="82550" cy="156845"/>
            <wp:effectExtent l="0" t="0" r="0" b="0"/>
            <wp:wrapNone/>
            <wp:docPr id="204" name="Bild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If an object features sub structures, uniqueness – as opposed to the actual o</w:t>
      </w:r>
      <w:r w:rsidR="00026FE6" w:rsidRPr="003D3060">
        <w:rPr>
          <w:lang w:val="en-US"/>
        </w:rPr>
        <w:t>b</w:t>
      </w:r>
      <w:r w:rsidR="00026FE6" w:rsidRPr="003D3060">
        <w:rPr>
          <w:lang w:val="en-US"/>
        </w:rPr>
        <w:t>je</w:t>
      </w:r>
      <w:r w:rsidR="001F4B5A">
        <w:rPr>
          <w:lang w:val="en-US"/>
        </w:rPr>
        <w:t>c</w:t>
      </w:r>
      <w:r w:rsidR="00026FE6" w:rsidRPr="003D3060">
        <w:rPr>
          <w:lang w:val="en-US"/>
        </w:rPr>
        <w:t>ts – as a rule should not apply «globally» to the elements of all sub-structures. In most cases it only refers «locally» to the sub-structure elements of one single object.</w:t>
      </w:r>
    </w:p>
    <w:p w14:paraId="46AFB7F6" w14:textId="77777777" w:rsidR="00026FE6" w:rsidRPr="003D3060" w:rsidRDefault="00026FE6" w:rsidP="00A9471E">
      <w:pPr>
        <w:pStyle w:val="Beispielcode"/>
        <w:rPr>
          <w:lang w:val="en-US"/>
        </w:rPr>
      </w:pPr>
      <w:r w:rsidRPr="003D3060">
        <w:rPr>
          <w:lang w:val="en-US"/>
        </w:rPr>
        <w:t>STRUCTURE Designation =</w:t>
      </w:r>
      <w:r w:rsidRPr="003D3060">
        <w:rPr>
          <w:lang w:val="en-US"/>
        </w:rPr>
        <w:br/>
        <w:t xml:space="preserve">  Name: TEXT*100;</w:t>
      </w:r>
      <w:r w:rsidRPr="003D3060">
        <w:rPr>
          <w:lang w:val="en-US"/>
        </w:rPr>
        <w:br/>
        <w:t xml:space="preserve">  Language: TEXT*2;</w:t>
      </w:r>
      <w:r w:rsidRPr="003D3060">
        <w:rPr>
          <w:lang w:val="en-US"/>
        </w:rPr>
        <w:br/>
        <w:t>END Designation;</w:t>
      </w:r>
      <w:r w:rsidRPr="003D3060">
        <w:rPr>
          <w:lang w:val="en-US"/>
        </w:rPr>
        <w:br/>
      </w:r>
      <w:r w:rsidRPr="003D3060">
        <w:rPr>
          <w:lang w:val="en-US"/>
        </w:rPr>
        <w:br/>
        <w:t>STRUCTURE DesignationOfRailway EXTENDS Designation =</w:t>
      </w:r>
      <w:r w:rsidRPr="003D3060">
        <w:rPr>
          <w:lang w:val="en-US"/>
        </w:rPr>
        <w:br/>
        <w:t xml:space="preserve">  Abbreviation: TEXT*10;</w:t>
      </w:r>
      <w:r w:rsidRPr="003D3060">
        <w:rPr>
          <w:lang w:val="en-US"/>
        </w:rPr>
        <w:br/>
        <w:t>END DesignationOfRailway;</w:t>
      </w:r>
      <w:r w:rsidRPr="003D3060">
        <w:rPr>
          <w:lang w:val="en-US"/>
        </w:rPr>
        <w:br/>
      </w:r>
      <w:r w:rsidRPr="003D3060">
        <w:rPr>
          <w:lang w:val="en-US"/>
        </w:rPr>
        <w:br/>
        <w:t>CLASS RailwayCompany =</w:t>
      </w:r>
      <w:r w:rsidRPr="003D3060">
        <w:rPr>
          <w:lang w:val="en-US"/>
        </w:rPr>
        <w:br/>
        <w:t xml:space="preserve">  Names: BAG {1..*} OF DesignationOfRailway;</w:t>
      </w:r>
      <w:r w:rsidRPr="003D3060">
        <w:rPr>
          <w:lang w:val="en-US"/>
        </w:rPr>
        <w:br/>
        <w:t>UNIQUE</w:t>
      </w:r>
      <w:r w:rsidRPr="003D3060">
        <w:rPr>
          <w:lang w:val="en-US"/>
        </w:rPr>
        <w:br/>
        <w:t xml:space="preserve">  (LOCAL) Names : Language;</w:t>
      </w:r>
      <w:r w:rsidRPr="003D3060">
        <w:rPr>
          <w:lang w:val="en-US"/>
        </w:rPr>
        <w:br/>
        <w:t>END RailwayCompany;</w:t>
      </w:r>
    </w:p>
    <w:p w14:paraId="5E312099" w14:textId="77777777" w:rsidR="00026FE6" w:rsidRPr="003D3060" w:rsidRDefault="00026FE6">
      <w:pPr>
        <w:rPr>
          <w:lang w:val="en-US"/>
        </w:rPr>
      </w:pPr>
      <w:r w:rsidRPr="003D3060">
        <w:rPr>
          <w:lang w:val="en-US"/>
        </w:rPr>
        <w:t>But how can we avoid collisions between the abbreviations of various railway companies? Both the Blue Mountain Alpine Transport as well as the Black Mountain Alpine Transports would in the first place like to be known as BMT. In INTERLIS 2 consistency constraints ca</w:t>
      </w:r>
      <w:r w:rsidRPr="003D3060">
        <w:rPr>
          <w:lang w:val="en-US"/>
        </w:rPr>
        <w:t>n</w:t>
      </w:r>
      <w:r w:rsidRPr="003D3060">
        <w:rPr>
          <w:lang w:val="en-US"/>
        </w:rPr>
        <w:t>not only be formulated for object classes respectively local structure elements but also for views (cf. paragraph </w:t>
      </w:r>
      <w:r w:rsidRPr="003D3060">
        <w:rPr>
          <w:lang w:val="en-US"/>
        </w:rPr>
        <w:fldChar w:fldCharType="begin"/>
      </w:r>
      <w:r w:rsidRPr="003D3060">
        <w:rPr>
          <w:lang w:val="en-US"/>
        </w:rPr>
        <w:instrText xml:space="preserve"> REF _Ref20551396 \r \h </w:instrText>
      </w:r>
      <w:r w:rsidRPr="003D3060">
        <w:rPr>
          <w:lang w:val="en-US"/>
        </w:rPr>
      </w:r>
      <w:r w:rsidRPr="003D3060">
        <w:rPr>
          <w:lang w:val="en-US"/>
        </w:rPr>
        <w:fldChar w:fldCharType="separate"/>
      </w:r>
      <w:r w:rsidR="005309C2">
        <w:rPr>
          <w:lang w:val="en-US"/>
        </w:rPr>
        <w:t>6.17</w:t>
      </w:r>
      <w:r w:rsidRPr="003D3060">
        <w:rPr>
          <w:lang w:val="en-US"/>
        </w:rPr>
        <w:fldChar w:fldCharType="end"/>
      </w:r>
      <w:r w:rsidRPr="003D3060">
        <w:rPr>
          <w:lang w:val="en-US"/>
        </w:rPr>
        <w:t>). By means of a certain view we can make structure elements into basically independent objects. Then in turn we can formulate uniqueness constraints for them.</w:t>
      </w:r>
    </w:p>
    <w:p w14:paraId="1DBC6B52" w14:textId="77777777" w:rsidR="00026FE6" w:rsidRPr="003D3060" w:rsidRDefault="00026FE6">
      <w:pPr>
        <w:pStyle w:val="berschrift3"/>
        <w:rPr>
          <w:lang w:val="en-US"/>
        </w:rPr>
      </w:pPr>
      <w:bookmarkStart w:id="160" w:name="_Toc236474586"/>
      <w:r w:rsidRPr="003D3060">
        <w:rPr>
          <w:lang w:val="en-US"/>
        </w:rPr>
        <w:t>Existence constraints</w:t>
      </w:r>
      <w:bookmarkEnd w:id="160"/>
    </w:p>
    <w:p w14:paraId="606DE52E" w14:textId="77777777" w:rsidR="00026FE6" w:rsidRPr="003D3060" w:rsidRDefault="00026FE6">
      <w:pPr>
        <w:rPr>
          <w:lang w:val="en-US"/>
        </w:rPr>
      </w:pPr>
      <w:r w:rsidRPr="003D3060">
        <w:rPr>
          <w:lang w:val="en-US"/>
        </w:rPr>
        <w:t>As opposed to cog rails and funiculars, the course of the tracks of aerial cable cars, gond</w:t>
      </w:r>
      <w:r w:rsidRPr="003D3060">
        <w:rPr>
          <w:lang w:val="en-US"/>
        </w:rPr>
        <w:t>o</w:t>
      </w:r>
      <w:r w:rsidRPr="003D3060">
        <w:rPr>
          <w:lang w:val="en-US"/>
        </w:rPr>
        <w:t>las, ski lifts etc. is not arbitrary but linked to their bottom and top station as well as their p</w:t>
      </w:r>
      <w:r w:rsidRPr="003D3060">
        <w:rPr>
          <w:lang w:val="en-US"/>
        </w:rPr>
        <w:t>y</w:t>
      </w:r>
      <w:r w:rsidRPr="003D3060">
        <w:rPr>
          <w:lang w:val="en-US"/>
        </w:rPr>
        <w:t>lons.</w:t>
      </w:r>
      <w:r w:rsidRPr="003D3060">
        <w:rPr>
          <w:lang w:val="en-US"/>
        </w:rPr>
        <w:fldChar w:fldCharType="begin"/>
      </w:r>
      <w:r w:rsidRPr="003D3060">
        <w:rPr>
          <w:lang w:val="en-US"/>
        </w:rPr>
        <w:instrText>XE "Existence constraints"</w:instrText>
      </w:r>
      <w:r w:rsidRPr="003D3060">
        <w:rPr>
          <w:lang w:val="en-US"/>
        </w:rPr>
        <w:fldChar w:fldCharType="end"/>
      </w:r>
    </w:p>
    <w:p w14:paraId="72FDFEFB" w14:textId="77777777" w:rsidR="00026FE6" w:rsidRPr="003D3060" w:rsidRDefault="00026FE6">
      <w:pPr>
        <w:rPr>
          <w:lang w:val="en-US"/>
        </w:rPr>
      </w:pPr>
      <w:r w:rsidRPr="003D3060">
        <w:rPr>
          <w:lang w:val="en-US"/>
        </w:rPr>
        <w:t>We wish to express this context. However the lines of INTERLIS 2 connect vertices, which primarily are coordinates, and are devoid of any reference to model objects such as pylons for instance. The connection between the course of the track and other objects may be fo</w:t>
      </w:r>
      <w:r w:rsidRPr="003D3060">
        <w:rPr>
          <w:lang w:val="en-US"/>
        </w:rPr>
        <w:t>r</w:t>
      </w:r>
      <w:r w:rsidRPr="003D3060">
        <w:rPr>
          <w:lang w:val="en-US"/>
        </w:rPr>
        <w:t>mulated as a consistency constraint.</w:t>
      </w:r>
    </w:p>
    <w:p w14:paraId="152BEB42" w14:textId="77777777" w:rsidR="00026FE6" w:rsidRPr="003D3060" w:rsidRDefault="00026FE6">
      <w:pPr>
        <w:rPr>
          <w:lang w:val="en-US"/>
        </w:rPr>
      </w:pPr>
      <w:r w:rsidRPr="003D3060">
        <w:rPr>
          <w:lang w:val="en-US"/>
        </w:rPr>
        <w:t>Using the following definition every point within the course of the track has to rely either on the position of a pylon (Pylon:Position), the position of the bottom station of an alpine tran</w:t>
      </w:r>
      <w:r w:rsidRPr="003D3060">
        <w:rPr>
          <w:lang w:val="en-US"/>
        </w:rPr>
        <w:t>s</w:t>
      </w:r>
      <w:r w:rsidRPr="003D3060">
        <w:rPr>
          <w:lang w:val="en-US"/>
        </w:rPr>
        <w:t>port (AlpineTransport:PosBottomStation) or (OR) the position of the top station of an alpine transport (AlpineTransport:PosTopStation).</w:t>
      </w:r>
    </w:p>
    <w:p w14:paraId="50ECF10F" w14:textId="77777777" w:rsidR="00026FE6" w:rsidRPr="003D3060" w:rsidRDefault="00026FE6" w:rsidP="00A9471E">
      <w:pPr>
        <w:pStyle w:val="Beispielcode"/>
        <w:rPr>
          <w:lang w:val="en-US"/>
        </w:rPr>
      </w:pPr>
      <w:r w:rsidRPr="003D3060">
        <w:rPr>
          <w:lang w:val="en-US"/>
        </w:rPr>
        <w:lastRenderedPageBreak/>
        <w:t>CLASS GroundIndependentTransport EXTENDS AlpineTransport =</w:t>
      </w:r>
      <w:r w:rsidRPr="003D3060">
        <w:rPr>
          <w:lang w:val="en-US"/>
        </w:rPr>
        <w:br/>
        <w:t>EXISTENCE CONSTRAINT</w:t>
      </w:r>
      <w:r w:rsidRPr="003D3060">
        <w:rPr>
          <w:lang w:val="en-US"/>
        </w:rPr>
        <w:br/>
        <w:t xml:space="preserve">  TrackCourse REQUIRED IN</w:t>
      </w:r>
      <w:r w:rsidRPr="003D3060">
        <w:rPr>
          <w:lang w:val="en-US"/>
        </w:rPr>
        <w:br/>
        <w:t xml:space="preserve">    Pylon:Position</w:t>
      </w:r>
      <w:r w:rsidR="00931F1D" w:rsidRPr="003D3060">
        <w:rPr>
          <w:lang w:val="en-US"/>
        </w:rPr>
        <w:br/>
        <w:t xml:space="preserve">     </w:t>
      </w:r>
      <w:r w:rsidRPr="003D3060">
        <w:rPr>
          <w:lang w:val="en-US"/>
        </w:rPr>
        <w:t xml:space="preserve"> OR</w:t>
      </w:r>
      <w:r w:rsidR="00931F1D" w:rsidRPr="003D3060">
        <w:rPr>
          <w:lang w:val="en-US"/>
        </w:rPr>
        <w:br/>
        <w:t xml:space="preserve">   </w:t>
      </w:r>
      <w:r w:rsidRPr="003D3060">
        <w:rPr>
          <w:lang w:val="en-US"/>
        </w:rPr>
        <w:t xml:space="preserve"> AlpineTransport:PosBottomStation</w:t>
      </w:r>
      <w:r w:rsidRPr="003D3060">
        <w:rPr>
          <w:lang w:val="en-US"/>
        </w:rPr>
        <w:br/>
        <w:t xml:space="preserve">      OR</w:t>
      </w:r>
      <w:r w:rsidR="00931F1D" w:rsidRPr="003D3060">
        <w:rPr>
          <w:lang w:val="en-US"/>
        </w:rPr>
        <w:br/>
        <w:t xml:space="preserve">   </w:t>
      </w:r>
      <w:r w:rsidRPr="003D3060">
        <w:rPr>
          <w:lang w:val="en-US"/>
        </w:rPr>
        <w:t xml:space="preserve"> AlpineTransport:PosTopStation;</w:t>
      </w:r>
      <w:r w:rsidRPr="003D3060">
        <w:rPr>
          <w:lang w:val="en-US"/>
        </w:rPr>
        <w:br/>
        <w:t>END GroundIndependentTransport;</w:t>
      </w:r>
    </w:p>
    <w:p w14:paraId="2CE89B20" w14:textId="77777777" w:rsidR="00026FE6" w:rsidRPr="003D3060" w:rsidRDefault="00026FE6">
      <w:pPr>
        <w:rPr>
          <w:lang w:val="en-US"/>
        </w:rPr>
      </w:pPr>
      <w:r w:rsidRPr="003D3060">
        <w:rPr>
          <w:lang w:val="en-US"/>
        </w:rPr>
        <w:t>Such existence constraints cannot only be formulated in connection with lines but also with ordinary attributes. In conceptual terms they can always be considered a weak form of a rel</w:t>
      </w:r>
      <w:r w:rsidRPr="003D3060">
        <w:rPr>
          <w:lang w:val="en-US"/>
        </w:rPr>
        <w:t>a</w:t>
      </w:r>
      <w:r w:rsidRPr="003D3060">
        <w:rPr>
          <w:lang w:val="en-US"/>
        </w:rPr>
        <w:t>tionship.</w:t>
      </w:r>
    </w:p>
    <w:p w14:paraId="7293E9D2" w14:textId="77777777" w:rsidR="00026FE6" w:rsidRPr="003D3060" w:rsidRDefault="00026FE6">
      <w:pPr>
        <w:pStyle w:val="berschrift3"/>
        <w:rPr>
          <w:lang w:val="en-US"/>
        </w:rPr>
      </w:pPr>
      <w:bookmarkStart w:id="161" w:name="_Toc236474587"/>
      <w:r w:rsidRPr="003D3060">
        <w:rPr>
          <w:lang w:val="en-US"/>
        </w:rPr>
        <w:t>Inheritance of consistency constraints</w:t>
      </w:r>
      <w:bookmarkEnd w:id="161"/>
    </w:p>
    <w:p w14:paraId="2F7E1D45" w14:textId="77777777" w:rsidR="00026FE6" w:rsidRPr="003D3060" w:rsidRDefault="00026FE6">
      <w:pPr>
        <w:rPr>
          <w:lang w:val="en-US"/>
        </w:rPr>
      </w:pPr>
      <w:r w:rsidRPr="003D3060">
        <w:rPr>
          <w:lang w:val="en-US"/>
        </w:rPr>
        <w:fldChar w:fldCharType="begin"/>
      </w:r>
      <w:r w:rsidRPr="003D3060">
        <w:rPr>
          <w:lang w:val="en-US"/>
        </w:rPr>
        <w:instrText>XE "Inheritance:of consistency constraints"</w:instrText>
      </w:r>
      <w:r w:rsidRPr="003D3060">
        <w:rPr>
          <w:lang w:val="en-US"/>
        </w:rPr>
        <w:fldChar w:fldCharType="end"/>
      </w:r>
      <w:r w:rsidRPr="003D3060">
        <w:rPr>
          <w:lang w:val="en-US"/>
        </w:rPr>
        <w:fldChar w:fldCharType="begin"/>
      </w:r>
      <w:r w:rsidRPr="003D3060">
        <w:rPr>
          <w:lang w:val="en-US"/>
        </w:rPr>
        <w:instrText>XE "Consistency con</w:instrText>
      </w:r>
      <w:r w:rsidR="0050233F" w:rsidRPr="003D3060">
        <w:rPr>
          <w:lang w:val="en-US"/>
        </w:rPr>
        <w:instrText>s</w:instrText>
      </w:r>
      <w:r w:rsidRPr="003D3060">
        <w:rPr>
          <w:lang w:val="en-US"/>
        </w:rPr>
        <w:instrText>traints:and inher</w:instrText>
      </w:r>
      <w:r w:rsidRPr="003D3060">
        <w:rPr>
          <w:lang w:val="en-US"/>
        </w:rPr>
        <w:instrText>i</w:instrText>
      </w:r>
      <w:r w:rsidRPr="003D3060">
        <w:rPr>
          <w:lang w:val="en-US"/>
        </w:rPr>
        <w:instrText>tance"</w:instrText>
      </w:r>
      <w:r w:rsidRPr="003D3060">
        <w:rPr>
          <w:lang w:val="en-US"/>
        </w:rPr>
        <w:fldChar w:fldCharType="end"/>
      </w:r>
      <w:r w:rsidRPr="003D3060">
        <w:rPr>
          <w:lang w:val="en-US"/>
        </w:rPr>
        <w:t>Already with the alpine transport itself a consistency constraint had been formulated: The course of the track has to start at the bottom station and end at the top station. In other words, the first point of the course of a track (Tracks</w:t>
      </w:r>
      <w:r w:rsidR="006975BA" w:rsidRPr="003D3060">
        <w:rPr>
          <w:lang w:val="en-US"/>
        </w:rPr>
        <w:t xml:space="preserve"> -&gt; Segments</w:t>
      </w:r>
      <w:r w:rsidRPr="003D3060">
        <w:rPr>
          <w:lang w:val="en-US"/>
        </w:rPr>
        <w:t>[FIRST] -&gt; SegmentEn</w:t>
      </w:r>
      <w:r w:rsidRPr="003D3060">
        <w:rPr>
          <w:lang w:val="en-US"/>
        </w:rPr>
        <w:t>d</w:t>
      </w:r>
      <w:r w:rsidRPr="003D3060">
        <w:rPr>
          <w:lang w:val="en-US"/>
        </w:rPr>
        <w:t>Point) must c</w:t>
      </w:r>
      <w:r w:rsidRPr="003D3060">
        <w:rPr>
          <w:lang w:val="en-US"/>
        </w:rPr>
        <w:t>o</w:t>
      </w:r>
      <w:r w:rsidRPr="003D3060">
        <w:rPr>
          <w:lang w:val="en-US"/>
        </w:rPr>
        <w:t>incide with the position of the bottom station and (AND) the last point of the course of a track (Tracks</w:t>
      </w:r>
      <w:r w:rsidR="006975BA" w:rsidRPr="003D3060">
        <w:rPr>
          <w:lang w:val="en-US"/>
        </w:rPr>
        <w:t xml:space="preserve"> -&gt; Segments</w:t>
      </w:r>
      <w:r w:rsidRPr="003D3060">
        <w:rPr>
          <w:lang w:val="en-US"/>
        </w:rPr>
        <w:t>[LAST] -&gt; SegmentEndPoint) must coincide with the position of the top station.</w:t>
      </w:r>
    </w:p>
    <w:p w14:paraId="14359CD6" w14:textId="77777777" w:rsidR="00026FE6" w:rsidRPr="003D3060" w:rsidRDefault="00026FE6">
      <w:pPr>
        <w:pStyle w:val="Synonyme"/>
        <w:rPr>
          <w:lang w:val="en-US"/>
        </w:rPr>
      </w:pPr>
      <w:r w:rsidRPr="003D3060">
        <w:rPr>
          <w:lang w:val="en-US"/>
        </w:rPr>
        <w:t xml:space="preserve">Paragraph </w:t>
      </w:r>
      <w:r w:rsidRPr="003D3060">
        <w:rPr>
          <w:lang w:val="en-US"/>
        </w:rPr>
        <w:fldChar w:fldCharType="begin"/>
      </w:r>
      <w:r w:rsidRPr="003D3060">
        <w:rPr>
          <w:lang w:val="en-US"/>
        </w:rPr>
        <w:instrText xml:space="preserve"> REF _Ref22110623 \r \h </w:instrText>
      </w:r>
      <w:r w:rsidRPr="003D3060">
        <w:rPr>
          <w:lang w:val="en-US"/>
        </w:rPr>
      </w:r>
      <w:r w:rsidRPr="003D3060">
        <w:rPr>
          <w:lang w:val="en-US"/>
        </w:rPr>
        <w:fldChar w:fldCharType="separate"/>
      </w:r>
      <w:r w:rsidR="005309C2">
        <w:rPr>
          <w:lang w:val="en-US"/>
        </w:rPr>
        <w:t>7.3</w:t>
      </w:r>
      <w:r w:rsidRPr="003D3060">
        <w:rPr>
          <w:lang w:val="en-US"/>
        </w:rPr>
        <w:fldChar w:fldCharType="end"/>
      </w:r>
      <w:r w:rsidRPr="003D3060">
        <w:rPr>
          <w:lang w:val="en-US"/>
        </w:rPr>
        <w:t xml:space="preserve"> explains the structure of polylines. It also deals with the attribute SegmentEndPoint, which stands for the end point of a line segment.</w:t>
      </w:r>
    </w:p>
    <w:p w14:paraId="67CE7D21" w14:textId="77777777" w:rsidR="00026FE6" w:rsidRPr="003D3060" w:rsidRDefault="00026FE6" w:rsidP="00A9471E">
      <w:pPr>
        <w:pStyle w:val="Beispielcode"/>
        <w:rPr>
          <w:lang w:val="en-US"/>
        </w:rPr>
      </w:pPr>
      <w:r w:rsidRPr="003D3060">
        <w:rPr>
          <w:lang w:val="en-US"/>
        </w:rPr>
        <w:t>CLASS AlpineTransport =</w:t>
      </w:r>
      <w:r w:rsidRPr="003D3060">
        <w:rPr>
          <w:lang w:val="en-US"/>
        </w:rPr>
        <w:fldChar w:fldCharType="begin"/>
      </w:r>
      <w:r w:rsidRPr="003D3060">
        <w:rPr>
          <w:lang w:val="en-US"/>
        </w:rPr>
        <w:instrText xml:space="preserve"> XE "Consistency constraints:with segment points" </w:instrText>
      </w:r>
      <w:r w:rsidRPr="003D3060">
        <w:rPr>
          <w:lang w:val="en-US"/>
        </w:rPr>
        <w:fldChar w:fldCharType="end"/>
      </w:r>
      <w:r w:rsidRPr="003D3060">
        <w:rPr>
          <w:lang w:val="en-US"/>
        </w:rPr>
        <w:br/>
        <w:t xml:space="preserve">  PosBottomStation: Ahland.NationalCoord3;</w:t>
      </w:r>
      <w:r w:rsidRPr="003D3060">
        <w:rPr>
          <w:lang w:val="en-US"/>
        </w:rPr>
        <w:br/>
        <w:t xml:space="preserve">  PosTopStation: Ahland.NationalCoord3;</w:t>
      </w:r>
      <w:r w:rsidRPr="003D3060">
        <w:rPr>
          <w:lang w:val="en-US"/>
        </w:rPr>
        <w:br/>
        <w:t xml:space="preserve">  TrackCourse: Ahland.LineNormal;</w:t>
      </w:r>
      <w:r w:rsidRPr="003D3060">
        <w:rPr>
          <w:lang w:val="en-US"/>
        </w:rPr>
        <w:br/>
        <w:t>MANDATORY CONSTRAINT</w:t>
      </w:r>
      <w:r w:rsidRPr="003D3060">
        <w:rPr>
          <w:lang w:val="en-US"/>
        </w:rPr>
        <w:br/>
        <w:t xml:space="preserve">  Tracks</w:t>
      </w:r>
      <w:r w:rsidR="00A9471E" w:rsidRPr="003D3060">
        <w:rPr>
          <w:lang w:val="en-US"/>
        </w:rPr>
        <w:t xml:space="preserve"> -&gt; Segments</w:t>
      </w:r>
      <w:r w:rsidRPr="003D3060">
        <w:rPr>
          <w:lang w:val="en-US"/>
        </w:rPr>
        <w:t xml:space="preserve">[FIRST] -&gt; SegmentEndPoint == </w:t>
      </w:r>
      <w:r w:rsidR="00A9471E" w:rsidRPr="003D3060">
        <w:rPr>
          <w:lang w:val="en-US"/>
        </w:rPr>
        <w:t xml:space="preserve">PARENT == </w:t>
      </w:r>
      <w:r w:rsidRPr="003D3060">
        <w:rPr>
          <w:lang w:val="en-US"/>
        </w:rPr>
        <w:t>PosBottomStation</w:t>
      </w:r>
      <w:r w:rsidR="00A9471E" w:rsidRPr="003D3060">
        <w:rPr>
          <w:lang w:val="en-US"/>
        </w:rPr>
        <w:br/>
      </w:r>
      <w:r w:rsidRPr="003D3060">
        <w:rPr>
          <w:lang w:val="en-US"/>
        </w:rPr>
        <w:t xml:space="preserve"> </w:t>
      </w:r>
      <w:r w:rsidR="00A9471E" w:rsidRPr="003D3060">
        <w:rPr>
          <w:lang w:val="en-US"/>
        </w:rPr>
        <w:t xml:space="preserve">   </w:t>
      </w:r>
      <w:r w:rsidRPr="003D3060">
        <w:rPr>
          <w:lang w:val="en-US"/>
        </w:rPr>
        <w:t>AND</w:t>
      </w:r>
      <w:r w:rsidRPr="003D3060">
        <w:rPr>
          <w:lang w:val="en-US"/>
        </w:rPr>
        <w:br/>
        <w:t xml:space="preserve">  Tracks</w:t>
      </w:r>
      <w:r w:rsidR="00A9471E" w:rsidRPr="003D3060">
        <w:rPr>
          <w:lang w:val="en-US"/>
        </w:rPr>
        <w:t xml:space="preserve"> -&gt; Segments</w:t>
      </w:r>
      <w:r w:rsidRPr="003D3060">
        <w:rPr>
          <w:lang w:val="en-US"/>
        </w:rPr>
        <w:t xml:space="preserve">[LAST] -&gt; SegmentEndPoint == </w:t>
      </w:r>
      <w:r w:rsidR="00A9471E" w:rsidRPr="003D3060">
        <w:rPr>
          <w:lang w:val="en-US"/>
        </w:rPr>
        <w:t xml:space="preserve">PARENT == </w:t>
      </w:r>
      <w:r w:rsidRPr="003D3060">
        <w:rPr>
          <w:lang w:val="en-US"/>
        </w:rPr>
        <w:t>PosTopStation;</w:t>
      </w:r>
      <w:r w:rsidRPr="003D3060">
        <w:rPr>
          <w:lang w:val="en-US"/>
        </w:rPr>
        <w:br/>
        <w:t>END AlpineTransport;</w:t>
      </w:r>
    </w:p>
    <w:p w14:paraId="77A34E73" w14:textId="77777777" w:rsidR="00026FE6" w:rsidRPr="003D3060" w:rsidRDefault="00026FE6">
      <w:pPr>
        <w:rPr>
          <w:lang w:val="en-US"/>
        </w:rPr>
      </w:pPr>
      <w:r w:rsidRPr="003D3060">
        <w:rPr>
          <w:lang w:val="en-US"/>
        </w:rPr>
        <w:t>What does such a definition mean when it comes to possible extensions of this class?</w:t>
      </w:r>
    </w:p>
    <w:p w14:paraId="4F058E75" w14:textId="77777777" w:rsidR="00026FE6" w:rsidRPr="003D3060" w:rsidRDefault="00A811FE" w:rsidP="00026FE6">
      <w:pPr>
        <w:pStyle w:val="WW-Blocktext"/>
        <w:rPr>
          <w:lang w:val="en-US"/>
        </w:rPr>
      </w:pPr>
      <w:r w:rsidRPr="003D3060">
        <w:rPr>
          <w:noProof/>
          <w:lang w:val="en-US"/>
        </w:rPr>
        <w:drawing>
          <wp:anchor distT="0" distB="0" distL="114300" distR="114300" simplePos="0" relativeHeight="251703296" behindDoc="0" locked="0" layoutInCell="1" allowOverlap="1" wp14:anchorId="4CA9187F" wp14:editId="39E5A65C">
            <wp:simplePos x="0" y="0"/>
            <wp:positionH relativeFrom="column">
              <wp:posOffset>180340</wp:posOffset>
            </wp:positionH>
            <wp:positionV relativeFrom="paragraph">
              <wp:posOffset>71755</wp:posOffset>
            </wp:positionV>
            <wp:extent cx="82550" cy="156845"/>
            <wp:effectExtent l="0" t="0" r="0" b="0"/>
            <wp:wrapNone/>
            <wp:docPr id="205" name="Bild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Class extensions cannot rule out consistency constraints. Extensions can only define additional constraints.</w:t>
      </w:r>
    </w:p>
    <w:p w14:paraId="233701F0" w14:textId="77777777" w:rsidR="00026FE6" w:rsidRPr="003D3060" w:rsidRDefault="00026FE6">
      <w:pPr>
        <w:pStyle w:val="berschrift2"/>
        <w:numPr>
          <w:ilvl w:val="1"/>
          <w:numId w:val="2"/>
        </w:numPr>
        <w:ind w:left="567"/>
        <w:rPr>
          <w:bCs/>
          <w:lang w:val="en-US"/>
        </w:rPr>
      </w:pPr>
      <w:bookmarkStart w:id="162" w:name="_Toc236474588"/>
      <w:r w:rsidRPr="003D3060">
        <w:rPr>
          <w:lang w:val="en-US"/>
        </w:rPr>
        <w:t xml:space="preserve">How close are operating decisions and means of transport? </w:t>
      </w:r>
      <w:r w:rsidR="004A348A" w:rsidRPr="003D3060">
        <w:rPr>
          <w:lang w:val="en-US"/>
        </w:rPr>
        <w:t>–</w:t>
      </w:r>
      <w:r w:rsidRPr="003D3060">
        <w:rPr>
          <w:lang w:val="en-US"/>
        </w:rPr>
        <w:t xml:space="preserve"> Ind</w:t>
      </w:r>
      <w:r w:rsidRPr="003D3060">
        <w:rPr>
          <w:lang w:val="en-US"/>
        </w:rPr>
        <w:t>e</w:t>
      </w:r>
      <w:r w:rsidRPr="003D3060">
        <w:rPr>
          <w:lang w:val="en-US"/>
        </w:rPr>
        <w:t>pendent topics</w:t>
      </w:r>
      <w:bookmarkEnd w:id="162"/>
    </w:p>
    <w:p w14:paraId="10520917" w14:textId="77777777" w:rsidR="00026FE6" w:rsidRPr="003D3060" w:rsidRDefault="00026FE6">
      <w:pPr>
        <w:pStyle w:val="berschrift3"/>
        <w:rPr>
          <w:lang w:val="en-US"/>
        </w:rPr>
      </w:pPr>
      <w:bookmarkStart w:id="163" w:name="_Toc236474589"/>
      <w:r w:rsidRPr="003D3060">
        <w:rPr>
          <w:lang w:val="en-US"/>
        </w:rPr>
        <w:t>General remarks</w:t>
      </w:r>
      <w:bookmarkEnd w:id="163"/>
    </w:p>
    <w:p w14:paraId="363373F9" w14:textId="77777777" w:rsidR="00026FE6" w:rsidRPr="003D3060" w:rsidRDefault="00026FE6">
      <w:pPr>
        <w:rPr>
          <w:lang w:val="en-US"/>
        </w:rPr>
      </w:pPr>
      <w:r w:rsidRPr="003D3060">
        <w:rPr>
          <w:lang w:val="en-US"/>
        </w:rPr>
        <w:t>Operating decisions always refer to a certain alpine transport</w:t>
      </w:r>
      <w:r w:rsidRPr="003D3060">
        <w:rPr>
          <w:lang w:val="en-US"/>
        </w:rPr>
        <w:fldChar w:fldCharType="begin"/>
      </w:r>
      <w:r w:rsidRPr="003D3060">
        <w:rPr>
          <w:lang w:val="en-US"/>
        </w:rPr>
        <w:instrText>XE "Topic"</w:instrText>
      </w:r>
      <w:r w:rsidRPr="003D3060">
        <w:rPr>
          <w:lang w:val="en-US"/>
        </w:rPr>
        <w:fldChar w:fldCharType="end"/>
      </w:r>
      <w:r w:rsidRPr="003D3060">
        <w:rPr>
          <w:lang w:val="en-US"/>
        </w:rPr>
        <w:t>. Consequently these two classes are linked by an association.</w:t>
      </w:r>
    </w:p>
    <w:p w14:paraId="6EF4EF45" w14:textId="77777777" w:rsidR="00026FE6" w:rsidRPr="003D3060" w:rsidRDefault="00026FE6">
      <w:pPr>
        <w:pStyle w:val="Bild"/>
        <w:rPr>
          <w:lang w:val="en-US"/>
        </w:rPr>
      </w:pPr>
      <w:r w:rsidRPr="003D3060">
        <w:rPr>
          <w:lang w:val="en-US"/>
        </w:rPr>
        <w:lastRenderedPageBreak/>
        <w:tab/>
      </w:r>
      <w:r w:rsidR="00A811FE" w:rsidRPr="003D3060">
        <w:rPr>
          <w:noProof/>
          <w:lang w:val="en-US"/>
        </w:rPr>
        <w:drawing>
          <wp:inline distT="0" distB="0" distL="0" distR="0" wp14:anchorId="23EA77FD" wp14:editId="7509F874">
            <wp:extent cx="2794000" cy="317500"/>
            <wp:effectExtent l="0" t="0" r="0" b="0"/>
            <wp:docPr id="66" name="Bild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94000" cy="317500"/>
                    </a:xfrm>
                    <a:prstGeom prst="rect">
                      <a:avLst/>
                    </a:prstGeom>
                    <a:noFill/>
                    <a:ln>
                      <a:noFill/>
                    </a:ln>
                  </pic:spPr>
                </pic:pic>
              </a:graphicData>
            </a:graphic>
          </wp:inline>
        </w:drawing>
      </w:r>
    </w:p>
    <w:p w14:paraId="458C25C6" w14:textId="77777777" w:rsidR="00026FE6" w:rsidRPr="003D3060" w:rsidRDefault="00026FE6">
      <w:pPr>
        <w:pStyle w:val="Bildunterschrift"/>
        <w:rPr>
          <w:b w:val="0"/>
          <w:lang w:val="en-US"/>
        </w:rPr>
      </w:pPr>
      <w:r w:rsidRPr="003D3060">
        <w:rPr>
          <w:lang w:val="en-US"/>
        </w:rPr>
        <w:t>Figure 61:</w:t>
      </w:r>
      <w:r w:rsidRPr="003D3060">
        <w:rPr>
          <w:lang w:val="en-US"/>
        </w:rPr>
        <w:tab/>
      </w:r>
      <w:r w:rsidRPr="003D3060">
        <w:rPr>
          <w:b w:val="0"/>
          <w:lang w:val="en-US"/>
        </w:rPr>
        <w:t xml:space="preserve">The classes </w:t>
      </w:r>
      <w:r w:rsidRPr="003D3060">
        <w:rPr>
          <w:b w:val="0"/>
          <w:bCs/>
          <w:lang w:val="en-US"/>
        </w:rPr>
        <w:t>MI</w:t>
      </w:r>
      <w:r w:rsidR="00480777" w:rsidRPr="003D3060">
        <w:rPr>
          <w:b w:val="0"/>
          <w:bCs/>
          <w:lang w:val="en-US"/>
        </w:rPr>
        <w:t>T</w:t>
      </w:r>
      <w:r w:rsidRPr="003D3060">
        <w:rPr>
          <w:b w:val="0"/>
          <w:bCs/>
          <w:lang w:val="en-US"/>
        </w:rPr>
        <w:t>AlpineTransports</w:t>
      </w:r>
      <w:r w:rsidRPr="003D3060">
        <w:rPr>
          <w:b w:val="0"/>
          <w:lang w:val="en-US"/>
        </w:rPr>
        <w:t xml:space="preserve"> and OperatingDecision are linked by an association.</w:t>
      </w:r>
    </w:p>
    <w:p w14:paraId="2C91F293" w14:textId="77777777" w:rsidR="00026FE6" w:rsidRPr="003D3060" w:rsidRDefault="00026FE6">
      <w:pPr>
        <w:rPr>
          <w:lang w:val="en-US"/>
        </w:rPr>
      </w:pPr>
      <w:r w:rsidRPr="003D3060">
        <w:rPr>
          <w:lang w:val="en-US"/>
        </w:rPr>
        <w:t>Nevertheless the objects of these two classes are quite different. It takes quite a lot to build an alpine transport and to alter any of its characteristics. Such modifications (and also those of the tickets) are always decided by the management. Operating decisions are a daily o</w:t>
      </w:r>
      <w:r w:rsidRPr="003D3060">
        <w:rPr>
          <w:lang w:val="en-US"/>
        </w:rPr>
        <w:t>c</w:t>
      </w:r>
      <w:r w:rsidRPr="003D3060">
        <w:rPr>
          <w:lang w:val="en-US"/>
        </w:rPr>
        <w:t>currence and are up to the works manager.</w:t>
      </w:r>
    </w:p>
    <w:p w14:paraId="7613BC7A" w14:textId="77777777" w:rsidR="00026FE6" w:rsidRPr="003D3060" w:rsidRDefault="00026FE6">
      <w:pPr>
        <w:rPr>
          <w:lang w:val="en-US"/>
        </w:rPr>
      </w:pPr>
      <w:r w:rsidRPr="003D3060">
        <w:rPr>
          <w:lang w:val="en-US"/>
        </w:rPr>
        <w:t>Condition reports are even more extreme: In the case of the more important alpine transports they are generated automatically every twenty minutes. For the input and processing of data sometimes different program packages are in use. This matter ought to be stated in some way in the concept.</w:t>
      </w:r>
    </w:p>
    <w:p w14:paraId="6E3294AC" w14:textId="77777777" w:rsidR="00026FE6" w:rsidRPr="003D3060" w:rsidRDefault="00A811FE" w:rsidP="00480777">
      <w:pPr>
        <w:pStyle w:val="WW-Blocktext"/>
        <w:rPr>
          <w:lang w:val="en-US"/>
        </w:rPr>
      </w:pPr>
      <w:r w:rsidRPr="003D3060">
        <w:rPr>
          <w:b/>
          <w:noProof/>
          <w:lang w:val="en-US"/>
        </w:rPr>
        <w:drawing>
          <wp:anchor distT="0" distB="0" distL="114300" distR="114300" simplePos="0" relativeHeight="251704320" behindDoc="0" locked="0" layoutInCell="1" allowOverlap="1" wp14:anchorId="1A8D684A" wp14:editId="3321FCA2">
            <wp:simplePos x="0" y="0"/>
            <wp:positionH relativeFrom="column">
              <wp:posOffset>180340</wp:posOffset>
            </wp:positionH>
            <wp:positionV relativeFrom="paragraph">
              <wp:posOffset>71755</wp:posOffset>
            </wp:positionV>
            <wp:extent cx="82550" cy="156845"/>
            <wp:effectExtent l="0" t="0" r="0" b="0"/>
            <wp:wrapNone/>
            <wp:docPr id="206" name="Bild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b/>
          <w:lang w:val="en-US"/>
        </w:rPr>
        <w:t>Topics</w:t>
      </w:r>
      <w:r w:rsidR="00026FE6" w:rsidRPr="003D3060">
        <w:rPr>
          <w:lang w:val="en-US"/>
        </w:rPr>
        <w:t xml:space="preserve"> put the model definition into order with regard to </w:t>
      </w:r>
      <w:r w:rsidR="00026FE6" w:rsidRPr="003D3060">
        <w:rPr>
          <w:b/>
          <w:lang w:val="en-US"/>
        </w:rPr>
        <w:t>responsibilities and occurrences in time</w:t>
      </w:r>
      <w:r w:rsidR="00026FE6" w:rsidRPr="003D3060">
        <w:rPr>
          <w:lang w:val="en-US"/>
        </w:rPr>
        <w:t>.</w:t>
      </w:r>
    </w:p>
    <w:p w14:paraId="257E6A2B" w14:textId="77777777" w:rsidR="00026FE6" w:rsidRPr="003D3060" w:rsidRDefault="00026FE6">
      <w:pPr>
        <w:rPr>
          <w:lang w:val="en-US"/>
        </w:rPr>
      </w:pPr>
    </w:p>
    <w:p w14:paraId="7DBBCBCF" w14:textId="77777777" w:rsidR="00026FE6" w:rsidRPr="003D3060" w:rsidRDefault="00026FE6">
      <w:pPr>
        <w:rPr>
          <w:lang w:val="en-US"/>
        </w:rPr>
      </w:pPr>
      <w:r w:rsidRPr="003D3060">
        <w:rPr>
          <w:lang w:val="en-US"/>
        </w:rPr>
        <w:t>This offers the possibility that not all data have to be on hand on a certain computer system, or that certain topics are only read, but never altered.</w:t>
      </w:r>
    </w:p>
    <w:p w14:paraId="2886BC63" w14:textId="77777777" w:rsidR="00026FE6" w:rsidRPr="003D3060" w:rsidRDefault="00A811FE" w:rsidP="00480777">
      <w:pPr>
        <w:pStyle w:val="WW-Blocktext"/>
        <w:rPr>
          <w:lang w:val="en-US"/>
        </w:rPr>
      </w:pPr>
      <w:r w:rsidRPr="003D3060">
        <w:rPr>
          <w:noProof/>
          <w:lang w:val="en-US"/>
        </w:rPr>
        <w:drawing>
          <wp:anchor distT="0" distB="0" distL="114300" distR="114300" simplePos="0" relativeHeight="251705344" behindDoc="0" locked="0" layoutInCell="1" allowOverlap="1" wp14:anchorId="519AE451" wp14:editId="0E321A27">
            <wp:simplePos x="0" y="0"/>
            <wp:positionH relativeFrom="column">
              <wp:posOffset>180340</wp:posOffset>
            </wp:positionH>
            <wp:positionV relativeFrom="paragraph">
              <wp:posOffset>71755</wp:posOffset>
            </wp:positionV>
            <wp:extent cx="82550" cy="156845"/>
            <wp:effectExtent l="0" t="0" r="0" b="0"/>
            <wp:wrapNone/>
            <wp:docPr id="207" name="Bild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Several </w:t>
      </w:r>
      <w:r w:rsidR="00026FE6" w:rsidRPr="003D3060">
        <w:rPr>
          <w:b/>
          <w:lang w:val="en-US"/>
        </w:rPr>
        <w:t>baskets</w:t>
      </w:r>
      <w:r w:rsidR="00026FE6" w:rsidRPr="003D3060">
        <w:rPr>
          <w:lang w:val="en-US"/>
        </w:rPr>
        <w:t xml:space="preserve"> may exist in connection with one topic; these contain data r</w:t>
      </w:r>
      <w:r w:rsidR="00026FE6" w:rsidRPr="003D3060">
        <w:rPr>
          <w:lang w:val="en-US"/>
        </w:rPr>
        <w:t>e</w:t>
      </w:r>
      <w:r w:rsidR="00026FE6" w:rsidRPr="003D3060">
        <w:rPr>
          <w:lang w:val="en-US"/>
        </w:rPr>
        <w:t>lated to this topic.</w:t>
      </w:r>
      <w:r w:rsidR="00026FE6" w:rsidRPr="003D3060">
        <w:rPr>
          <w:lang w:val="en-US"/>
        </w:rPr>
        <w:fldChar w:fldCharType="begin"/>
      </w:r>
      <w:r w:rsidR="00026FE6" w:rsidRPr="003D3060">
        <w:rPr>
          <w:lang w:val="en-US"/>
        </w:rPr>
        <w:instrText>XE "Basket"</w:instrText>
      </w:r>
      <w:r w:rsidR="00026FE6" w:rsidRPr="003D3060">
        <w:rPr>
          <w:lang w:val="en-US"/>
        </w:rPr>
        <w:fldChar w:fldCharType="end"/>
      </w:r>
    </w:p>
    <w:p w14:paraId="53F5E2ED" w14:textId="77777777" w:rsidR="00026FE6" w:rsidRPr="003D3060" w:rsidRDefault="00026FE6">
      <w:pPr>
        <w:rPr>
          <w:lang w:val="en-US"/>
        </w:rPr>
      </w:pPr>
    </w:p>
    <w:p w14:paraId="1B0F8A72" w14:textId="77777777" w:rsidR="00026FE6" w:rsidRPr="003D3060" w:rsidRDefault="00026FE6">
      <w:pPr>
        <w:rPr>
          <w:lang w:val="en-US"/>
        </w:rPr>
      </w:pPr>
      <w:r w:rsidRPr="003D3060">
        <w:rPr>
          <w:lang w:val="en-US"/>
        </w:rPr>
        <w:t>The computer system of the Mount Ilis Alpine Transports for instance comprises one basket each for the alpine transports, the tickets and other different operational aspects. The N</w:t>
      </w:r>
      <w:r w:rsidRPr="003D3060">
        <w:rPr>
          <w:lang w:val="en-US"/>
        </w:rPr>
        <w:t>a</w:t>
      </w:r>
      <w:r w:rsidRPr="003D3060">
        <w:rPr>
          <w:lang w:val="en-US"/>
        </w:rPr>
        <w:t>tional Tourist Office also keeps one basket each for alpine transports and tickets. The Mount Ilis Alpine Transports always transmit modifications within the baskets of alpine transport and tickets to the National Tourist Office. The Blue Mountain Alpine Transports and all other rai</w:t>
      </w:r>
      <w:r w:rsidRPr="003D3060">
        <w:rPr>
          <w:lang w:val="en-US"/>
        </w:rPr>
        <w:t>l</w:t>
      </w:r>
      <w:r w:rsidRPr="003D3060">
        <w:rPr>
          <w:lang w:val="en-US"/>
        </w:rPr>
        <w:t>way companies transmit their modifications or periodically a copy of their data baskets. Upon receipt the National Tourist Office integrates the data contained</w:t>
      </w:r>
      <w:r w:rsidR="00480777" w:rsidRPr="003D3060">
        <w:rPr>
          <w:lang w:val="en-US"/>
        </w:rPr>
        <w:t xml:space="preserve"> in these baskets in their own.</w:t>
      </w:r>
    </w:p>
    <w:p w14:paraId="3E3F03EB" w14:textId="77777777" w:rsidR="00026FE6" w:rsidRPr="003D3060" w:rsidRDefault="00026FE6">
      <w:pPr>
        <w:rPr>
          <w:lang w:val="en-US"/>
        </w:rPr>
      </w:pPr>
    </w:p>
    <w:p w14:paraId="1286134F" w14:textId="77777777" w:rsidR="00026FE6" w:rsidRPr="003D3060" w:rsidRDefault="00026FE6">
      <w:pPr>
        <w:rPr>
          <w:lang w:val="en-US"/>
        </w:rPr>
      </w:pPr>
      <w:r w:rsidRPr="003D3060">
        <w:rPr>
          <w:lang w:val="en-US"/>
        </w:rPr>
        <w:t>Thanks to the organization of these models in different topics data can be transmitted sp</w:t>
      </w:r>
      <w:r w:rsidRPr="003D3060">
        <w:rPr>
          <w:lang w:val="en-US"/>
        </w:rPr>
        <w:t>e</w:t>
      </w:r>
      <w:r w:rsidRPr="003D3060">
        <w:rPr>
          <w:lang w:val="en-US"/>
        </w:rPr>
        <w:t>cifically. Only the baskets containing topics of relevance to the receiver need to be transmi</w:t>
      </w:r>
      <w:r w:rsidRPr="003D3060">
        <w:rPr>
          <w:lang w:val="en-US"/>
        </w:rPr>
        <w:t>t</w:t>
      </w:r>
      <w:r w:rsidRPr="003D3060">
        <w:rPr>
          <w:lang w:val="en-US"/>
        </w:rPr>
        <w:t>ted.</w:t>
      </w:r>
    </w:p>
    <w:p w14:paraId="3C9F755F" w14:textId="77777777" w:rsidR="00026FE6" w:rsidRPr="003D3060" w:rsidRDefault="00026FE6">
      <w:pPr>
        <w:pStyle w:val="berschrift3"/>
        <w:rPr>
          <w:lang w:val="en-US"/>
        </w:rPr>
      </w:pPr>
      <w:bookmarkStart w:id="164" w:name="_Toc236474590"/>
      <w:r w:rsidRPr="003D3060">
        <w:rPr>
          <w:lang w:val="en-US"/>
        </w:rPr>
        <w:t>Independence of topics</w:t>
      </w:r>
      <w:bookmarkEnd w:id="164"/>
    </w:p>
    <w:p w14:paraId="4C6695C7" w14:textId="77777777" w:rsidR="00026FE6" w:rsidRPr="003D3060" w:rsidRDefault="00026FE6">
      <w:pPr>
        <w:rPr>
          <w:lang w:val="en-US"/>
        </w:rPr>
      </w:pPr>
      <w:r w:rsidRPr="003D3060">
        <w:rPr>
          <w:lang w:val="en-US"/>
        </w:rPr>
        <w:t>If an alpine transport is pulled down, then consequently the data object is deleted. This mod</w:t>
      </w:r>
      <w:r w:rsidRPr="003D3060">
        <w:rPr>
          <w:lang w:val="en-US"/>
        </w:rPr>
        <w:t>i</w:t>
      </w:r>
      <w:r w:rsidRPr="003D3060">
        <w:rPr>
          <w:lang w:val="en-US"/>
        </w:rPr>
        <w:t>fication will be made known to the Tourist Office. However if only the basket of alpine tran</w:t>
      </w:r>
      <w:r w:rsidRPr="003D3060">
        <w:rPr>
          <w:lang w:val="en-US"/>
        </w:rPr>
        <w:t>s</w:t>
      </w:r>
      <w:r w:rsidRPr="003D3060">
        <w:rPr>
          <w:lang w:val="en-US"/>
        </w:rPr>
        <w:t>port is transmitted, a contradiction will result within the data of the National Tourist Office. There will be tariff zones that still are connected to the alpine transport, even though it has been deleted. Obviously enough relationships that span topic limits are particularly tricky.</w:t>
      </w:r>
    </w:p>
    <w:p w14:paraId="168CCC16" w14:textId="77777777" w:rsidR="00026FE6" w:rsidRPr="003D3060" w:rsidRDefault="00A811FE" w:rsidP="00480777">
      <w:pPr>
        <w:pStyle w:val="WW-Blocktext"/>
        <w:rPr>
          <w:lang w:val="en-US"/>
        </w:rPr>
      </w:pPr>
      <w:r w:rsidRPr="003D3060">
        <w:rPr>
          <w:noProof/>
          <w:lang w:val="en-US"/>
        </w:rPr>
        <w:drawing>
          <wp:anchor distT="0" distB="0" distL="114300" distR="114300" simplePos="0" relativeHeight="251706368" behindDoc="0" locked="0" layoutInCell="1" allowOverlap="1" wp14:anchorId="33A3D89D" wp14:editId="06192877">
            <wp:simplePos x="0" y="0"/>
            <wp:positionH relativeFrom="column">
              <wp:posOffset>180340</wp:posOffset>
            </wp:positionH>
            <wp:positionV relativeFrom="paragraph">
              <wp:posOffset>71755</wp:posOffset>
            </wp:positionV>
            <wp:extent cx="82550" cy="156845"/>
            <wp:effectExtent l="0" t="0" r="0" b="0"/>
            <wp:wrapNone/>
            <wp:docPr id="208" name="Bild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Topics should not, or as little as possible, depend on one another Relationships that are topic spanning should be avoided whenever possible. If they occur they have to be marked especially within the model.</w:t>
      </w:r>
      <w:r w:rsidR="00026FE6" w:rsidRPr="003D3060">
        <w:rPr>
          <w:lang w:val="en-US"/>
        </w:rPr>
        <w:fldChar w:fldCharType="begin"/>
      </w:r>
      <w:r w:rsidR="00026FE6" w:rsidRPr="003D3060">
        <w:rPr>
          <w:lang w:val="en-US"/>
        </w:rPr>
        <w:instrText xml:space="preserve">XE "Relationship:topic </w:instrText>
      </w:r>
      <w:r w:rsidR="00480777" w:rsidRPr="003D3060">
        <w:rPr>
          <w:lang w:val="en-US"/>
        </w:rPr>
        <w:instrText>indepen</w:instrText>
      </w:r>
      <w:r w:rsidR="00480777" w:rsidRPr="003D3060">
        <w:rPr>
          <w:lang w:val="en-US"/>
        </w:rPr>
        <w:instrText>d</w:instrText>
      </w:r>
      <w:r w:rsidR="00480777" w:rsidRPr="003D3060">
        <w:rPr>
          <w:lang w:val="en-US"/>
        </w:rPr>
        <w:instrText>ence</w:instrText>
      </w:r>
      <w:r w:rsidR="00026FE6" w:rsidRPr="003D3060">
        <w:rPr>
          <w:lang w:val="en-US"/>
        </w:rPr>
        <w:instrText>"</w:instrText>
      </w:r>
      <w:r w:rsidR="00026FE6" w:rsidRPr="003D3060">
        <w:rPr>
          <w:lang w:val="en-US"/>
        </w:rPr>
        <w:fldChar w:fldCharType="end"/>
      </w:r>
    </w:p>
    <w:p w14:paraId="327E24D6" w14:textId="77777777" w:rsidR="00026FE6" w:rsidRPr="003D3060" w:rsidRDefault="00026FE6">
      <w:pPr>
        <w:rPr>
          <w:lang w:val="en-US"/>
        </w:rPr>
      </w:pPr>
    </w:p>
    <w:p w14:paraId="2C57EC1A" w14:textId="77777777" w:rsidR="00026FE6" w:rsidRPr="003D3060" w:rsidRDefault="00026FE6">
      <w:pPr>
        <w:rPr>
          <w:lang w:val="en-US"/>
        </w:rPr>
      </w:pPr>
      <w:r w:rsidRPr="003D3060">
        <w:rPr>
          <w:lang w:val="en-US"/>
        </w:rPr>
        <w:lastRenderedPageBreak/>
        <w:t>In graphic representations of models such relationships are relatively easy to spot, provided the representation clearly depicts topics and relationships. In the textual representation of INTERLIS 2 must be marked with the keyword EXTERNAL. Furthermore they are only a</w:t>
      </w:r>
      <w:r w:rsidRPr="003D3060">
        <w:rPr>
          <w:lang w:val="en-US"/>
        </w:rPr>
        <w:t>d</w:t>
      </w:r>
      <w:r w:rsidRPr="003D3060">
        <w:rPr>
          <w:lang w:val="en-US"/>
        </w:rPr>
        <w:t>missible if the topics have been declared dependent (DEPENDS ON). Mutual dependencies (even if indirect) are inadmissible.</w:t>
      </w:r>
    </w:p>
    <w:p w14:paraId="44096A6D" w14:textId="77777777" w:rsidR="00026FE6" w:rsidRPr="003D3060" w:rsidRDefault="00026FE6">
      <w:pPr>
        <w:rPr>
          <w:lang w:val="en-US"/>
        </w:rPr>
      </w:pPr>
      <w:r w:rsidRPr="003D3060">
        <w:rPr>
          <w:lang w:val="en-US"/>
        </w:rPr>
        <w:t>But how can we avoid relationships beyond the bounds of topics without consequently ha</w:t>
      </w:r>
      <w:r w:rsidRPr="003D3060">
        <w:rPr>
          <w:lang w:val="en-US"/>
        </w:rPr>
        <w:t>v</w:t>
      </w:r>
      <w:r w:rsidRPr="003D3060">
        <w:rPr>
          <w:lang w:val="en-US"/>
        </w:rPr>
        <w:t>ing to limit ourselves to one single topic?</w:t>
      </w:r>
    </w:p>
    <w:p w14:paraId="3844AE4A" w14:textId="77777777" w:rsidR="00026FE6" w:rsidRPr="003D3060" w:rsidRDefault="00026FE6">
      <w:pPr>
        <w:pStyle w:val="berschrift3"/>
        <w:rPr>
          <w:lang w:val="en-US"/>
        </w:rPr>
      </w:pPr>
      <w:bookmarkStart w:id="165" w:name="_Toc236474591"/>
      <w:r w:rsidRPr="003D3060">
        <w:rPr>
          <w:lang w:val="en-US"/>
        </w:rPr>
        <w:t>The responsibility of sender and receiver</w:t>
      </w:r>
      <w:bookmarkEnd w:id="165"/>
    </w:p>
    <w:p w14:paraId="3DDF2CCB" w14:textId="77777777" w:rsidR="00026FE6" w:rsidRPr="003D3060" w:rsidRDefault="00026FE6">
      <w:pPr>
        <w:rPr>
          <w:lang w:val="en-US"/>
        </w:rPr>
      </w:pPr>
      <w:r w:rsidRPr="003D3060">
        <w:rPr>
          <w:lang w:val="en-US"/>
        </w:rPr>
        <w:t>Of course the relationship between an operating decision and the alpine transport it refers to simply cannot be avoided. Nevertheless it still makes sense to keep alpine transports and operating decisions in different topics. And with this relationship there really should be no problem about things not matching. Both topics and their corresponding baskets are updated by the Mount Ilis Alpine Transports. But mainly with fast moving objects that are referred to via relationships in different topics conflicts cannot always be precluded.</w:t>
      </w:r>
    </w:p>
    <w:p w14:paraId="35C62E68" w14:textId="77777777" w:rsidR="00026FE6" w:rsidRPr="003D3060" w:rsidRDefault="00026FE6">
      <w:pPr>
        <w:rPr>
          <w:lang w:val="en-US"/>
        </w:rPr>
      </w:pPr>
      <w:r w:rsidRPr="003D3060">
        <w:rPr>
          <w:lang w:val="en-US"/>
        </w:rPr>
        <w:t>INTERLIS 2 lays down the following regulation:</w:t>
      </w:r>
    </w:p>
    <w:p w14:paraId="0EEF0A46" w14:textId="77777777" w:rsidR="00026FE6" w:rsidRPr="003D3060" w:rsidRDefault="00A811FE" w:rsidP="00480777">
      <w:pPr>
        <w:pStyle w:val="WW-Blocktext"/>
        <w:rPr>
          <w:lang w:val="en-US"/>
        </w:rPr>
      </w:pPr>
      <w:r w:rsidRPr="003D3060">
        <w:rPr>
          <w:noProof/>
          <w:lang w:val="en-US"/>
        </w:rPr>
        <w:drawing>
          <wp:anchor distT="0" distB="0" distL="114300" distR="114300" simplePos="0" relativeHeight="251707392" behindDoc="0" locked="0" layoutInCell="1" allowOverlap="1" wp14:anchorId="083A959E" wp14:editId="00E5AC8C">
            <wp:simplePos x="0" y="0"/>
            <wp:positionH relativeFrom="column">
              <wp:posOffset>180340</wp:posOffset>
            </wp:positionH>
            <wp:positionV relativeFrom="paragraph">
              <wp:posOffset>71755</wp:posOffset>
            </wp:positionV>
            <wp:extent cx="82550" cy="156845"/>
            <wp:effectExtent l="0" t="0" r="0" b="0"/>
            <wp:wrapNone/>
            <wp:docPr id="209" name="Bild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Correctness of the relationships within one basket is the responsibility of the sender. The receiver has to deal with the fact that objects belonging to a topic-spanning relationship may not be known at a given moment. Then again the r</w:t>
      </w:r>
      <w:r w:rsidR="00026FE6" w:rsidRPr="003D3060">
        <w:rPr>
          <w:lang w:val="en-US"/>
        </w:rPr>
        <w:t>e</w:t>
      </w:r>
      <w:r w:rsidR="00026FE6" w:rsidRPr="003D3060">
        <w:rPr>
          <w:lang w:val="en-US"/>
        </w:rPr>
        <w:t>ceiver may proceed on the assumption that even topic spanning relationships are correct if there are matching version</w:t>
      </w:r>
      <w:r w:rsidR="00480777" w:rsidRPr="003D3060">
        <w:rPr>
          <w:lang w:val="en-US"/>
        </w:rPr>
        <w:t>s</w:t>
      </w:r>
      <w:r w:rsidR="00026FE6" w:rsidRPr="003D3060">
        <w:rPr>
          <w:lang w:val="en-US"/>
        </w:rPr>
        <w:t xml:space="preserve"> of the corresponding baskets.</w:t>
      </w:r>
    </w:p>
    <w:p w14:paraId="0369E5A4" w14:textId="77777777" w:rsidR="00026FE6" w:rsidRPr="003D3060" w:rsidRDefault="00026FE6">
      <w:pPr>
        <w:rPr>
          <w:lang w:val="en-US"/>
        </w:rPr>
      </w:pPr>
    </w:p>
    <w:p w14:paraId="109B7FA0" w14:textId="77777777" w:rsidR="00026FE6" w:rsidRPr="003D3060" w:rsidRDefault="00026FE6">
      <w:pPr>
        <w:rPr>
          <w:lang w:val="en-US"/>
        </w:rPr>
      </w:pPr>
      <w:r w:rsidRPr="003D3060">
        <w:rPr>
          <w:lang w:val="en-US"/>
        </w:rPr>
        <w:t>The first rule whereby a basket internally has to be correct must be obeyed even if for some reason a basket is divided.</w:t>
      </w:r>
    </w:p>
    <w:p w14:paraId="387BD5B2" w14:textId="77777777" w:rsidR="00026FE6" w:rsidRPr="003D3060" w:rsidRDefault="00026FE6">
      <w:pPr>
        <w:pStyle w:val="berschrift2"/>
        <w:numPr>
          <w:ilvl w:val="1"/>
          <w:numId w:val="2"/>
        </w:numPr>
        <w:ind w:left="567"/>
        <w:rPr>
          <w:bCs/>
          <w:lang w:val="en-US"/>
        </w:rPr>
      </w:pPr>
      <w:bookmarkStart w:id="166" w:name="_Ref20890199"/>
      <w:bookmarkStart w:id="167" w:name="_Toc236474592"/>
      <w:r w:rsidRPr="003D3060">
        <w:rPr>
          <w:lang w:val="en-US"/>
        </w:rPr>
        <w:t xml:space="preserve">All that is good comes from above </w:t>
      </w:r>
      <w:r w:rsidR="004A348A" w:rsidRPr="003D3060">
        <w:rPr>
          <w:lang w:val="en-US"/>
        </w:rPr>
        <w:t>–</w:t>
      </w:r>
      <w:r w:rsidRPr="003D3060">
        <w:rPr>
          <w:lang w:val="en-US"/>
        </w:rPr>
        <w:t xml:space="preserve"> </w:t>
      </w:r>
      <w:bookmarkEnd w:id="166"/>
      <w:r w:rsidRPr="003D3060">
        <w:rPr>
          <w:lang w:val="en-US"/>
        </w:rPr>
        <w:t>Using existing models</w:t>
      </w:r>
      <w:bookmarkEnd w:id="167"/>
    </w:p>
    <w:p w14:paraId="01C1ECD4" w14:textId="77777777" w:rsidR="00026FE6" w:rsidRPr="003D3060" w:rsidRDefault="00026FE6">
      <w:pPr>
        <w:rPr>
          <w:lang w:val="en-US"/>
        </w:rPr>
      </w:pPr>
      <w:r w:rsidRPr="003D3060">
        <w:rPr>
          <w:lang w:val="en-US"/>
        </w:rPr>
        <w:t>The people from Ilis Valley are smart: Instead of reinventing everything, they are using exis</w:t>
      </w:r>
      <w:r w:rsidRPr="003D3060">
        <w:rPr>
          <w:lang w:val="en-US"/>
        </w:rPr>
        <w:t>t</w:t>
      </w:r>
      <w:r w:rsidRPr="003D3060">
        <w:rPr>
          <w:lang w:val="en-US"/>
        </w:rPr>
        <w:t>ing models (Units, Ahland, Addresses, NatTour). All the same they have committed some sacrileges. For instance an Ahland</w:t>
      </w:r>
      <w:r w:rsidR="0013481C" w:rsidRPr="003D3060">
        <w:rPr>
          <w:lang w:val="en-US"/>
        </w:rPr>
        <w:t>L</w:t>
      </w:r>
      <w:r w:rsidRPr="003D3060">
        <w:rPr>
          <w:lang w:val="en-US"/>
        </w:rPr>
        <w:t>ine surely is not typical for Ilis Valley and its alpine tran</w:t>
      </w:r>
      <w:r w:rsidRPr="003D3060">
        <w:rPr>
          <w:lang w:val="en-US"/>
        </w:rPr>
        <w:t>s</w:t>
      </w:r>
      <w:r w:rsidRPr="003D3060">
        <w:rPr>
          <w:lang w:val="en-US"/>
        </w:rPr>
        <w:t xml:space="preserve">ports, but should rather belong to the </w:t>
      </w:r>
      <w:r w:rsidR="0013481C" w:rsidRPr="003D3060">
        <w:rPr>
          <w:lang w:val="en-US"/>
        </w:rPr>
        <w:t>customary</w:t>
      </w:r>
      <w:r w:rsidRPr="003D3060">
        <w:rPr>
          <w:lang w:val="en-US"/>
        </w:rPr>
        <w:t xml:space="preserve"> data model of Ahland. The same goes for WGS84Coord and the </w:t>
      </w:r>
      <w:r w:rsidR="0013481C" w:rsidRPr="003D3060">
        <w:rPr>
          <w:lang w:val="en-US"/>
        </w:rPr>
        <w:t>T</w:t>
      </w:r>
      <w:r w:rsidRPr="003D3060">
        <w:rPr>
          <w:lang w:val="en-US"/>
        </w:rPr>
        <w:t>ime</w:t>
      </w:r>
      <w:r w:rsidR="0013481C" w:rsidRPr="003D3060">
        <w:rPr>
          <w:lang w:val="en-US"/>
        </w:rPr>
        <w:t>O</w:t>
      </w:r>
      <w:r w:rsidRPr="003D3060">
        <w:rPr>
          <w:lang w:val="en-US"/>
        </w:rPr>
        <w:t>f</w:t>
      </w:r>
      <w:r w:rsidR="0013481C" w:rsidRPr="003D3060">
        <w:rPr>
          <w:lang w:val="en-US"/>
        </w:rPr>
        <w:t>D</w:t>
      </w:r>
      <w:r w:rsidRPr="003D3060">
        <w:rPr>
          <w:lang w:val="en-US"/>
        </w:rPr>
        <w:t>ay, which cannot count as Ilis Valley specialties.</w:t>
      </w:r>
    </w:p>
    <w:p w14:paraId="07A7285B" w14:textId="77777777" w:rsidR="00026FE6" w:rsidRPr="003D3060" w:rsidRDefault="00026FE6">
      <w:pPr>
        <w:rPr>
          <w:lang w:val="en-US"/>
        </w:rPr>
      </w:pPr>
      <w:r w:rsidRPr="003D3060">
        <w:rPr>
          <w:lang w:val="en-US"/>
        </w:rPr>
        <w:t>By normal standards those in charge in Ilis Valley have proceeded sensibly in as far as they added things they couldn’t find anywhere else to their own model. Understandable, but not optimal.</w:t>
      </w:r>
    </w:p>
    <w:p w14:paraId="32C3EC66" w14:textId="77777777" w:rsidR="00026FE6" w:rsidRPr="003D3060" w:rsidRDefault="00A811FE" w:rsidP="0013481C">
      <w:pPr>
        <w:pStyle w:val="Achtung"/>
        <w:rPr>
          <w:lang w:val="en-US"/>
        </w:rPr>
      </w:pPr>
      <w:r w:rsidRPr="003D3060">
        <w:rPr>
          <w:noProof/>
          <w:lang w:val="en-US"/>
        </w:rPr>
        <w:drawing>
          <wp:anchor distT="0" distB="0" distL="114300" distR="114300" simplePos="0" relativeHeight="251708416" behindDoc="0" locked="0" layoutInCell="1" allowOverlap="1" wp14:anchorId="4162A07E" wp14:editId="3C5E18AE">
            <wp:simplePos x="0" y="0"/>
            <wp:positionH relativeFrom="column">
              <wp:posOffset>36195</wp:posOffset>
            </wp:positionH>
            <wp:positionV relativeFrom="paragraph">
              <wp:posOffset>180340</wp:posOffset>
            </wp:positionV>
            <wp:extent cx="247650" cy="219075"/>
            <wp:effectExtent l="0" t="0" r="0" b="0"/>
            <wp:wrapNone/>
            <wp:docPr id="210" name="Bild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0"/>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060">
        <w:rPr>
          <w:noProof/>
          <w:lang w:val="en-US"/>
        </w:rPr>
        <mc:AlternateContent>
          <mc:Choice Requires="wps">
            <w:drawing>
              <wp:anchor distT="0" distB="0" distL="114300" distR="114300" simplePos="0" relativeHeight="251594752" behindDoc="0" locked="0" layoutInCell="0" allowOverlap="1" wp14:anchorId="30B53674" wp14:editId="32F6BC9C">
                <wp:simplePos x="0" y="0"/>
                <wp:positionH relativeFrom="column">
                  <wp:posOffset>0</wp:posOffset>
                </wp:positionH>
                <wp:positionV relativeFrom="paragraph">
                  <wp:posOffset>137160</wp:posOffset>
                </wp:positionV>
                <wp:extent cx="292100" cy="251460"/>
                <wp:effectExtent l="0" t="0" r="0" b="0"/>
                <wp:wrapNone/>
                <wp:docPr id="160304047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34BDF" id="AutoShape 22" o:spid="_x0000_s1026" style="position:absolute;margin-left:0;margin-top:10.8pt;width:23pt;height:19.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" o:allowincell="f" filled="f" stroked="f">
                <v:path arrowok="t"/>
                <v:textbox inset="0,0,0,0"/>
              </v:rect>
            </w:pict>
          </mc:Fallback>
        </mc:AlternateContent>
      </w:r>
      <w:r w:rsidR="00026FE6" w:rsidRPr="003D3060">
        <w:rPr>
          <w:lang w:val="en-US"/>
        </w:rPr>
        <w:t>Missing or incorrect definitions at a more general (higher) level should not simply be accepted; it would be better to get together with the responsible authorities and to i</w:t>
      </w:r>
      <w:r w:rsidR="00026FE6" w:rsidRPr="003D3060">
        <w:rPr>
          <w:lang w:val="en-US"/>
        </w:rPr>
        <w:t>m</w:t>
      </w:r>
      <w:r w:rsidR="00026FE6" w:rsidRPr="003D3060">
        <w:rPr>
          <w:lang w:val="en-US"/>
        </w:rPr>
        <w:t>prove these models.</w:t>
      </w:r>
    </w:p>
    <w:p w14:paraId="2150DE83" w14:textId="77777777" w:rsidR="00026FE6" w:rsidRPr="003D3060" w:rsidRDefault="00026FE6">
      <w:pPr>
        <w:rPr>
          <w:lang w:val="en-US"/>
        </w:rPr>
      </w:pPr>
    </w:p>
    <w:p w14:paraId="36750D89" w14:textId="77777777" w:rsidR="00026FE6" w:rsidRPr="003D3060" w:rsidRDefault="00026FE6">
      <w:pPr>
        <w:rPr>
          <w:lang w:val="en-US"/>
        </w:rPr>
      </w:pPr>
      <w:r w:rsidRPr="003D3060">
        <w:rPr>
          <w:lang w:val="en-US"/>
        </w:rPr>
        <w:t>This is why it is also sensible to predefine fundamental types at various levels. INTERLIS i</w:t>
      </w:r>
      <w:r w:rsidRPr="003D3060">
        <w:rPr>
          <w:lang w:val="en-US"/>
        </w:rPr>
        <w:t>t</w:t>
      </w:r>
      <w:r w:rsidRPr="003D3060">
        <w:rPr>
          <w:lang w:val="en-US"/>
        </w:rPr>
        <w:t>self puts some basic models at your disposal. Other models will be provided by user co</w:t>
      </w:r>
      <w:r w:rsidRPr="003D3060">
        <w:rPr>
          <w:lang w:val="en-US"/>
        </w:rPr>
        <w:t>m</w:t>
      </w:r>
      <w:r w:rsidRPr="003D3060">
        <w:rPr>
          <w:lang w:val="en-US"/>
        </w:rPr>
        <w:t xml:space="preserve">munities </w:t>
      </w:r>
      <w:r w:rsidRPr="003D3060">
        <w:rPr>
          <w:lang w:val="en-US"/>
        </w:rPr>
        <w:lastRenderedPageBreak/>
        <w:t>(e.g. associations). There are others that are very specific such as the model of the Mount Ilis Alpine Transports.</w:t>
      </w:r>
    </w:p>
    <w:p w14:paraId="43951CF8" w14:textId="77777777" w:rsidR="00026FE6" w:rsidRPr="003D3060" w:rsidRDefault="00026FE6">
      <w:pPr>
        <w:rPr>
          <w:lang w:val="en-US"/>
        </w:rPr>
      </w:pPr>
      <w:r w:rsidRPr="003D3060">
        <w:rPr>
          <w:lang w:val="en-US"/>
        </w:rPr>
        <w:t>Paragraph </w:t>
      </w:r>
      <w:r w:rsidRPr="003D3060">
        <w:rPr>
          <w:lang w:val="en-US"/>
        </w:rPr>
        <w:fldChar w:fldCharType="begin"/>
      </w:r>
      <w:r w:rsidRPr="003D3060">
        <w:rPr>
          <w:lang w:val="en-US"/>
        </w:rPr>
        <w:instrText xml:space="preserve"> REF _Ref22112579 \r \h </w:instrText>
      </w:r>
      <w:r w:rsidRPr="003D3060">
        <w:rPr>
          <w:lang w:val="en-US"/>
        </w:rPr>
      </w:r>
      <w:r w:rsidRPr="003D3060">
        <w:rPr>
          <w:lang w:val="en-US"/>
        </w:rPr>
        <w:fldChar w:fldCharType="separate"/>
      </w:r>
      <w:r w:rsidR="005309C2">
        <w:rPr>
          <w:lang w:val="en-US"/>
        </w:rPr>
        <w:t>3.3</w:t>
      </w:r>
      <w:r w:rsidRPr="003D3060">
        <w:rPr>
          <w:lang w:val="en-US"/>
        </w:rPr>
        <w:fldChar w:fldCharType="end"/>
      </w:r>
      <w:r w:rsidRPr="003D3060">
        <w:rPr>
          <w:lang w:val="en-US"/>
        </w:rPr>
        <w:t xml:space="preserve"> names some sources for standardized data models.</w:t>
      </w:r>
      <w:r w:rsidRPr="003D3060">
        <w:rPr>
          <w:lang w:val="en-US"/>
        </w:rPr>
        <w:fldChar w:fldCharType="begin"/>
      </w:r>
      <w:r w:rsidRPr="003D3060">
        <w:rPr>
          <w:lang w:val="en-US"/>
        </w:rPr>
        <w:instrText>XE "Data model:standardized"</w:instrText>
      </w:r>
      <w:r w:rsidRPr="003D3060">
        <w:rPr>
          <w:lang w:val="en-US"/>
        </w:rPr>
        <w:fldChar w:fldCharType="end"/>
      </w:r>
    </w:p>
    <w:p w14:paraId="4A85304F" w14:textId="77777777" w:rsidR="00026FE6" w:rsidRPr="003D3060" w:rsidRDefault="00026FE6">
      <w:pPr>
        <w:pStyle w:val="berschrift2"/>
        <w:numPr>
          <w:ilvl w:val="1"/>
          <w:numId w:val="2"/>
        </w:numPr>
        <w:ind w:left="567"/>
        <w:rPr>
          <w:bCs/>
          <w:lang w:val="en-US"/>
        </w:rPr>
      </w:pPr>
      <w:bookmarkStart w:id="168" w:name="_Ref20551396"/>
      <w:bookmarkStart w:id="169" w:name="_Toc236474593"/>
      <w:r w:rsidRPr="003D3060">
        <w:rPr>
          <w:lang w:val="en-US"/>
        </w:rPr>
        <w:t xml:space="preserve">Tariff zones are of no interest </w:t>
      </w:r>
      <w:r w:rsidR="004A348A" w:rsidRPr="003D3060">
        <w:rPr>
          <w:lang w:val="en-US"/>
        </w:rPr>
        <w:t>–</w:t>
      </w:r>
      <w:r w:rsidRPr="003D3060">
        <w:rPr>
          <w:lang w:val="en-US"/>
        </w:rPr>
        <w:t xml:space="preserve"> </w:t>
      </w:r>
      <w:bookmarkEnd w:id="168"/>
      <w:r w:rsidRPr="003D3060">
        <w:rPr>
          <w:lang w:val="en-US"/>
        </w:rPr>
        <w:t>Views</w:t>
      </w:r>
      <w:bookmarkEnd w:id="169"/>
    </w:p>
    <w:p w14:paraId="729B14D9" w14:textId="77777777" w:rsidR="00026FE6" w:rsidRPr="003D3060" w:rsidRDefault="00026FE6">
      <w:pPr>
        <w:pStyle w:val="berschrift3"/>
        <w:rPr>
          <w:lang w:val="en-US"/>
        </w:rPr>
      </w:pPr>
      <w:bookmarkStart w:id="170" w:name="_Toc236474594"/>
      <w:r w:rsidRPr="003D3060">
        <w:rPr>
          <w:lang w:val="en-US"/>
        </w:rPr>
        <w:t>General remarks</w:t>
      </w:r>
      <w:bookmarkEnd w:id="170"/>
    </w:p>
    <w:p w14:paraId="427BB3FB" w14:textId="77777777" w:rsidR="00026FE6" w:rsidRPr="003D3060" w:rsidRDefault="007838D4">
      <w:pPr>
        <w:rPr>
          <w:lang w:val="en-US"/>
        </w:rPr>
      </w:pPr>
      <w:r w:rsidRPr="003D3060">
        <w:rPr>
          <w:lang w:val="en-US"/>
        </w:rPr>
        <w:fldChar w:fldCharType="begin"/>
      </w:r>
      <w:r w:rsidRPr="003D3060">
        <w:rPr>
          <w:lang w:val="en-US"/>
        </w:rPr>
        <w:instrText xml:space="preserve"> XE "View" </w:instrText>
      </w:r>
      <w:r w:rsidRPr="003D3060">
        <w:rPr>
          <w:lang w:val="en-US"/>
        </w:rPr>
        <w:fldChar w:fldCharType="end"/>
      </w:r>
      <w:r w:rsidR="00026FE6" w:rsidRPr="003D3060">
        <w:rPr>
          <w:lang w:val="en-US"/>
        </w:rPr>
        <w:t>If within the scope of modeling we speak of views of course we do not think of the view from Mount Ilis with its spectacular sight of Twisted Peak. But nevertheless here are some similar</w:t>
      </w:r>
      <w:r w:rsidR="00026FE6" w:rsidRPr="003D3060">
        <w:rPr>
          <w:lang w:val="en-US"/>
        </w:rPr>
        <w:t>i</w:t>
      </w:r>
      <w:r w:rsidR="00026FE6" w:rsidRPr="003D3060">
        <w:rPr>
          <w:lang w:val="en-US"/>
        </w:rPr>
        <w:t>ties between the two types of views. On the topographical map we find Mount Ilis, Twisted Peak and all the other mountains, valleys and villages, their altitude being illu</w:t>
      </w:r>
      <w:r w:rsidR="00026FE6" w:rsidRPr="003D3060">
        <w:rPr>
          <w:lang w:val="en-US"/>
        </w:rPr>
        <w:t>s</w:t>
      </w:r>
      <w:r w:rsidR="00026FE6" w:rsidRPr="003D3060">
        <w:rPr>
          <w:lang w:val="en-US"/>
        </w:rPr>
        <w:t>trated by means of numbers and contour lines. The map does not show the view from Mount Ilis as such. But it does contain all necessary information that will allow a practiced map-reader to derive the view from Mount Ilis. Studying the map, it becomes clear that the peak that can be seen to the left of Twisted Peak, must be the «Black Tooth».</w:t>
      </w:r>
    </w:p>
    <w:p w14:paraId="1EB47449" w14:textId="77777777" w:rsidR="00BC6F3A" w:rsidRPr="003D3060" w:rsidRDefault="00026FE6">
      <w:pPr>
        <w:rPr>
          <w:lang w:val="en-US"/>
        </w:rPr>
      </w:pPr>
      <w:r w:rsidRPr="003D3060">
        <w:rPr>
          <w:lang w:val="en-US"/>
        </w:rPr>
        <w:t>In analogy object classes, structures and relationships of a model correspond to a map. They are appropriate replicas of reality without predefining a specific purpose. The views of a model correspond to the view from Mount Ilis. They serve a certain purpose. To that end they refer to fundamentals or other views and convert them in such a way that the purpose may be served as well as possible.</w:t>
      </w:r>
    </w:p>
    <w:p w14:paraId="0BDDCEAB" w14:textId="77777777" w:rsidR="00026FE6" w:rsidRPr="003D3060" w:rsidRDefault="00026FE6">
      <w:pPr>
        <w:rPr>
          <w:lang w:val="en-US"/>
        </w:rPr>
      </w:pPr>
      <w:r w:rsidRPr="003D3060">
        <w:rPr>
          <w:lang w:val="en-US"/>
        </w:rPr>
        <w:t>But then why should such views be part of the model? We do not want to anticipate in the model whether the view should be enjoyed so to speak from Mount Ills, Twisted Peak, the Black Tooth or from the spa in the garden of the kurhaus.</w:t>
      </w:r>
    </w:p>
    <w:p w14:paraId="574E27CC" w14:textId="77777777" w:rsidR="00026FE6" w:rsidRPr="003D3060" w:rsidRDefault="00026FE6">
      <w:pPr>
        <w:rPr>
          <w:lang w:val="en-US"/>
        </w:rPr>
      </w:pPr>
      <w:r w:rsidRPr="003D3060">
        <w:rPr>
          <w:lang w:val="en-US"/>
        </w:rPr>
        <w:t>Above all for special consistency constraints (cf. paragraph 6.14.3) and or derivable relatio</w:t>
      </w:r>
      <w:r w:rsidRPr="003D3060">
        <w:rPr>
          <w:lang w:val="en-US"/>
        </w:rPr>
        <w:t>n</w:t>
      </w:r>
      <w:r w:rsidRPr="003D3060">
        <w:rPr>
          <w:lang w:val="en-US"/>
        </w:rPr>
        <w:t>ships (cf. paragraph 6.13.7) views will make sense even within the scope of the model. But views are also helpful when processed data for a specific purpose have to be supplied, for instance in the case of the data transfer to the Ilis Valley web service. Moreover INTERLIS 2 offers you the possibility to define graphics. In many cases such graphic definitions will not be based upon original data but upon views.</w:t>
      </w:r>
    </w:p>
    <w:p w14:paraId="6C59A75B" w14:textId="77777777" w:rsidR="00026FE6" w:rsidRPr="003D3060" w:rsidRDefault="00A811FE" w:rsidP="0013481C">
      <w:pPr>
        <w:pStyle w:val="WW-Blocktext"/>
        <w:rPr>
          <w:lang w:val="en-US"/>
        </w:rPr>
      </w:pPr>
      <w:r w:rsidRPr="003D3060">
        <w:rPr>
          <w:b/>
          <w:noProof/>
          <w:lang w:val="en-US"/>
        </w:rPr>
        <w:drawing>
          <wp:anchor distT="0" distB="0" distL="114300" distR="114300" simplePos="0" relativeHeight="251709440" behindDoc="0" locked="0" layoutInCell="1" allowOverlap="1" wp14:anchorId="3EAE768D" wp14:editId="2B3571DE">
            <wp:simplePos x="0" y="0"/>
            <wp:positionH relativeFrom="column">
              <wp:posOffset>180340</wp:posOffset>
            </wp:positionH>
            <wp:positionV relativeFrom="paragraph">
              <wp:posOffset>71755</wp:posOffset>
            </wp:positionV>
            <wp:extent cx="82550" cy="156845"/>
            <wp:effectExtent l="0" t="0" r="0" b="0"/>
            <wp:wrapNone/>
            <wp:docPr id="211" name="Bild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b/>
          <w:lang w:val="en-US"/>
        </w:rPr>
        <w:t>Views</w:t>
      </w:r>
      <w:r w:rsidR="00026FE6" w:rsidRPr="003D3060">
        <w:rPr>
          <w:lang w:val="en-US"/>
        </w:rPr>
        <w:t xml:space="preserve"> are built upon object classes or other views and combine in different ways primary objects into new view objects.</w:t>
      </w:r>
    </w:p>
    <w:p w14:paraId="46763DA0" w14:textId="77777777" w:rsidR="00026FE6" w:rsidRPr="003D3060" w:rsidRDefault="00026FE6">
      <w:pPr>
        <w:rPr>
          <w:lang w:val="en-US"/>
        </w:rPr>
      </w:pPr>
    </w:p>
    <w:p w14:paraId="41270ECC" w14:textId="77777777" w:rsidR="00026FE6" w:rsidRPr="003D3060" w:rsidRDefault="00026FE6">
      <w:pPr>
        <w:rPr>
          <w:lang w:val="en-US"/>
        </w:rPr>
      </w:pPr>
      <w:r w:rsidRPr="003D3060">
        <w:rPr>
          <w:lang w:val="en-US"/>
        </w:rPr>
        <w:t>The views of INTERLIS can be compared with the views of data base systems.</w:t>
      </w:r>
    </w:p>
    <w:p w14:paraId="126F82A0" w14:textId="77777777" w:rsidR="00026FE6" w:rsidRPr="003D3060" w:rsidRDefault="00026FE6">
      <w:pPr>
        <w:pStyle w:val="berschrift3"/>
        <w:rPr>
          <w:lang w:val="en-US"/>
        </w:rPr>
      </w:pPr>
      <w:bookmarkStart w:id="171" w:name="_Toc236474595"/>
      <w:r w:rsidRPr="003D3060">
        <w:rPr>
          <w:lang w:val="en-US"/>
        </w:rPr>
        <w:t>The formation law of views</w:t>
      </w:r>
      <w:bookmarkEnd w:id="171"/>
    </w:p>
    <w:p w14:paraId="5AF2F7C9" w14:textId="77777777" w:rsidR="00026FE6" w:rsidRPr="003D3060" w:rsidRDefault="00026FE6">
      <w:pPr>
        <w:rPr>
          <w:lang w:val="en-US"/>
        </w:rPr>
      </w:pPr>
      <w:r w:rsidRPr="003D3060">
        <w:rPr>
          <w:lang w:val="en-US"/>
        </w:rPr>
        <w:t>Every detail of the course of a track may not be interesting, but its entire length definitely is. With persons we may sometimes be more interested in their age than in their year of birth. These characteristics can be derived from others. If such «redundant» characteristics were collected as normal data they would be more than liable to be out-dated. After all a person’s age changes every year!</w:t>
      </w:r>
    </w:p>
    <w:p w14:paraId="3618B4AF" w14:textId="77777777" w:rsidR="00026FE6" w:rsidRPr="003D3060" w:rsidRDefault="00A811FE" w:rsidP="0013481C">
      <w:pPr>
        <w:pStyle w:val="WW-Blocktext"/>
        <w:rPr>
          <w:lang w:val="en-US"/>
        </w:rPr>
      </w:pPr>
      <w:r w:rsidRPr="003D3060">
        <w:rPr>
          <w:noProof/>
          <w:lang w:val="en-US"/>
        </w:rPr>
        <w:drawing>
          <wp:anchor distT="0" distB="0" distL="114300" distR="114300" simplePos="0" relativeHeight="251710464" behindDoc="0" locked="0" layoutInCell="1" allowOverlap="1" wp14:anchorId="1051C605" wp14:editId="63FAE524">
            <wp:simplePos x="0" y="0"/>
            <wp:positionH relativeFrom="column">
              <wp:posOffset>180340</wp:posOffset>
            </wp:positionH>
            <wp:positionV relativeFrom="paragraph">
              <wp:posOffset>71755</wp:posOffset>
            </wp:positionV>
            <wp:extent cx="82550" cy="156845"/>
            <wp:effectExtent l="0" t="0" r="0" b="0"/>
            <wp:wrapNone/>
            <wp:docPr id="212" name="Bild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2"/>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Th</w:t>
      </w:r>
      <w:r w:rsidR="0013481C" w:rsidRPr="003D3060">
        <w:rPr>
          <w:lang w:val="en-US"/>
        </w:rPr>
        <w:t>e</w:t>
      </w:r>
      <w:r w:rsidR="00026FE6" w:rsidRPr="003D3060">
        <w:rPr>
          <w:lang w:val="en-US"/>
        </w:rPr>
        <w:fldChar w:fldCharType="begin"/>
      </w:r>
      <w:r w:rsidR="00704B0D" w:rsidRPr="003D3060">
        <w:rPr>
          <w:lang w:val="en-US"/>
        </w:rPr>
        <w:instrText>XE "View:f</w:instrText>
      </w:r>
      <w:r w:rsidR="00026FE6" w:rsidRPr="003D3060">
        <w:rPr>
          <w:lang w:val="en-US"/>
        </w:rPr>
        <w:instrText>ormation law"</w:instrText>
      </w:r>
      <w:r w:rsidR="00026FE6" w:rsidRPr="003D3060">
        <w:rPr>
          <w:lang w:val="en-US"/>
        </w:rPr>
        <w:fldChar w:fldCharType="end"/>
      </w:r>
      <w:r w:rsidR="00026FE6" w:rsidRPr="003D3060">
        <w:rPr>
          <w:lang w:val="en-US"/>
        </w:rPr>
        <w:fldChar w:fldCharType="begin"/>
      </w:r>
      <w:r w:rsidR="00026FE6" w:rsidRPr="003D3060">
        <w:rPr>
          <w:lang w:val="en-US"/>
        </w:rPr>
        <w:instrText>XE "Formation law" \t "See View"</w:instrText>
      </w:r>
      <w:r w:rsidR="00026FE6" w:rsidRPr="003D3060">
        <w:rPr>
          <w:lang w:val="en-US"/>
        </w:rPr>
        <w:fldChar w:fldCharType="end"/>
      </w:r>
      <w:r w:rsidR="00026FE6" w:rsidRPr="003D3060">
        <w:rPr>
          <w:lang w:val="en-US"/>
        </w:rPr>
        <w:t xml:space="preserve"> most essential characteristic of a view is its </w:t>
      </w:r>
      <w:r w:rsidR="00026FE6" w:rsidRPr="003D3060">
        <w:rPr>
          <w:b/>
          <w:lang w:val="en-US"/>
        </w:rPr>
        <w:t>formation law</w:t>
      </w:r>
      <w:r w:rsidR="00026FE6" w:rsidRPr="003D3060">
        <w:rPr>
          <w:lang w:val="en-US"/>
        </w:rPr>
        <w:t>. It determines how derived view o</w:t>
      </w:r>
      <w:r w:rsidR="00026FE6" w:rsidRPr="003D3060">
        <w:rPr>
          <w:lang w:val="en-US"/>
        </w:rPr>
        <w:t>b</w:t>
      </w:r>
      <w:r w:rsidR="00026FE6" w:rsidRPr="003D3060">
        <w:rPr>
          <w:lang w:val="en-US"/>
        </w:rPr>
        <w:t>jects will be created from primary objects.</w:t>
      </w:r>
    </w:p>
    <w:p w14:paraId="6CD86F2B" w14:textId="77777777" w:rsidR="00026FE6" w:rsidRPr="003D3060" w:rsidRDefault="00026FE6">
      <w:pPr>
        <w:rPr>
          <w:lang w:val="en-US"/>
        </w:rPr>
      </w:pPr>
    </w:p>
    <w:p w14:paraId="462DBD68" w14:textId="77777777" w:rsidR="00026FE6" w:rsidRPr="003D3060" w:rsidRDefault="00026FE6">
      <w:pPr>
        <w:rPr>
          <w:lang w:val="en-US"/>
        </w:rPr>
      </w:pPr>
      <w:r w:rsidRPr="003D3060">
        <w:rPr>
          <w:lang w:val="en-US"/>
        </w:rPr>
        <w:lastRenderedPageBreak/>
        <w:t>For instance the view «PersonWithIndicationOfAge» is derived from the object class «Pe</w:t>
      </w:r>
      <w:r w:rsidRPr="003D3060">
        <w:rPr>
          <w:lang w:val="en-US"/>
        </w:rPr>
        <w:t>r</w:t>
      </w:r>
      <w:r w:rsidRPr="003D3060">
        <w:rPr>
          <w:lang w:val="en-US"/>
        </w:rPr>
        <w:t>son» the so called basis. One individual PersonWithIndicationOfAge will possess the same characteristics (ALL OF) with exactly the same values as the original person. In addition the view supplements one more characteristic «Age». The age results from (:=) the difference between year of birth and current year.</w:t>
      </w:r>
    </w:p>
    <w:p w14:paraId="63C81120" w14:textId="77777777" w:rsidR="00026FE6" w:rsidRPr="003D3060" w:rsidRDefault="00026FE6" w:rsidP="00A9471E">
      <w:pPr>
        <w:pStyle w:val="Beispielcode"/>
        <w:rPr>
          <w:lang w:val="en-US"/>
        </w:rPr>
      </w:pPr>
      <w:r w:rsidRPr="003D3060">
        <w:rPr>
          <w:lang w:val="en-US"/>
        </w:rPr>
        <w:t>VIEW PersonWithIndicationOfAge</w:t>
      </w:r>
      <w:r w:rsidRPr="003D3060">
        <w:rPr>
          <w:lang w:val="en-US"/>
        </w:rPr>
        <w:br/>
        <w:t xml:space="preserve">  PROJECTION OF Person;</w:t>
      </w:r>
      <w:r w:rsidRPr="003D3060">
        <w:rPr>
          <w:lang w:val="en-US"/>
        </w:rPr>
        <w:br/>
        <w:t>=</w:t>
      </w:r>
      <w:r w:rsidRPr="003D3060">
        <w:rPr>
          <w:lang w:val="en-US"/>
        </w:rPr>
        <w:br/>
        <w:t xml:space="preserve">  ALL OF Person;</w:t>
      </w:r>
      <w:r w:rsidRPr="003D3060">
        <w:rPr>
          <w:lang w:val="en-US"/>
        </w:rPr>
        <w:br/>
        <w:t xml:space="preserve">  </w:t>
      </w:r>
      <w:r w:rsidR="0013481C" w:rsidRPr="003D3060">
        <w:rPr>
          <w:lang w:val="en-US"/>
        </w:rPr>
        <w:t>Age</w:t>
      </w:r>
      <w:r w:rsidRPr="003D3060">
        <w:rPr>
          <w:lang w:val="en-US"/>
        </w:rPr>
        <w:t>: 0 .. 150 [y] := Difference (Person -&gt; YearOfBirth,</w:t>
      </w:r>
      <w:r w:rsidRPr="003D3060">
        <w:rPr>
          <w:lang w:val="en-US"/>
        </w:rPr>
        <w:br/>
        <w:t xml:space="preserve">                       PARAMETER CurrentYear);</w:t>
      </w:r>
      <w:r w:rsidRPr="003D3060">
        <w:rPr>
          <w:lang w:val="en-US"/>
        </w:rPr>
        <w:br/>
        <w:t>END PersonWithIndicationOfAge;</w:t>
      </w:r>
    </w:p>
    <w:p w14:paraId="0D45EA5F" w14:textId="77777777" w:rsidR="00026FE6" w:rsidRPr="003D3060" w:rsidRDefault="00026FE6">
      <w:pPr>
        <w:rPr>
          <w:lang w:val="en-US"/>
        </w:rPr>
      </w:pPr>
      <w:r w:rsidRPr="003D3060">
        <w:rPr>
          <w:lang w:val="en-US"/>
        </w:rPr>
        <w:t>In this example there is exactly one virtual view object for each object, in other words a co</w:t>
      </w:r>
      <w:r w:rsidRPr="003D3060">
        <w:rPr>
          <w:lang w:val="en-US"/>
        </w:rPr>
        <w:t>r</w:t>
      </w:r>
      <w:r w:rsidRPr="003D3060">
        <w:rPr>
          <w:lang w:val="en-US"/>
        </w:rPr>
        <w:t>responding PersonWithIndicationOfAge for every person.</w:t>
      </w:r>
    </w:p>
    <w:p w14:paraId="4E3CE7A6" w14:textId="77777777" w:rsidR="00026FE6" w:rsidRPr="003D3060" w:rsidRDefault="00A811FE" w:rsidP="0013481C">
      <w:pPr>
        <w:pStyle w:val="WW-Blocktext"/>
        <w:rPr>
          <w:lang w:val="en-US"/>
        </w:rPr>
      </w:pPr>
      <w:r w:rsidRPr="003D3060">
        <w:rPr>
          <w:noProof/>
          <w:lang w:val="en-US"/>
        </w:rPr>
        <w:drawing>
          <wp:anchor distT="0" distB="0" distL="114300" distR="114300" simplePos="0" relativeHeight="251711488" behindDoc="0" locked="0" layoutInCell="1" allowOverlap="1" wp14:anchorId="5AFBA30D" wp14:editId="3C5D57B7">
            <wp:simplePos x="0" y="0"/>
            <wp:positionH relativeFrom="column">
              <wp:posOffset>180340</wp:posOffset>
            </wp:positionH>
            <wp:positionV relativeFrom="paragraph">
              <wp:posOffset>71755</wp:posOffset>
            </wp:positionV>
            <wp:extent cx="82550" cy="156845"/>
            <wp:effectExtent l="0" t="0" r="0" b="0"/>
            <wp:wrapNone/>
            <wp:docPr id="213" name="Bild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3"/>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"Projection:of views"</w:instrText>
      </w:r>
      <w:r w:rsidR="00026FE6" w:rsidRPr="003D3060">
        <w:rPr>
          <w:lang w:val="en-US"/>
        </w:rPr>
        <w:fldChar w:fldCharType="end"/>
      </w:r>
      <w:r w:rsidR="00026FE6" w:rsidRPr="003D3060">
        <w:rPr>
          <w:lang w:val="en-US"/>
        </w:rPr>
        <w:t xml:space="preserve">The most simple formation law of a view is the </w:t>
      </w:r>
      <w:r w:rsidR="00026FE6" w:rsidRPr="003D3060">
        <w:rPr>
          <w:b/>
          <w:bCs/>
          <w:lang w:val="en-US"/>
        </w:rPr>
        <w:t>p</w:t>
      </w:r>
      <w:r w:rsidR="00026FE6" w:rsidRPr="003D3060">
        <w:rPr>
          <w:b/>
          <w:lang w:val="en-US"/>
        </w:rPr>
        <w:t>rojection (PROJECTION)</w:t>
      </w:r>
      <w:r w:rsidR="00026FE6" w:rsidRPr="003D3060">
        <w:rPr>
          <w:lang w:val="en-US"/>
        </w:rPr>
        <w:t>. It is built upon the basis, accepts individual (or even all) attributes in any order and can add other, derived attributes. Hence its main purpose is to put attributes of a</w:t>
      </w:r>
      <w:r w:rsidR="00026FE6" w:rsidRPr="003D3060">
        <w:rPr>
          <w:lang w:val="en-US"/>
        </w:rPr>
        <w:t>l</w:t>
      </w:r>
      <w:r w:rsidR="00026FE6" w:rsidRPr="003D3060">
        <w:rPr>
          <w:lang w:val="en-US"/>
        </w:rPr>
        <w:t>ready existing objects into a user-friendly form.</w:t>
      </w:r>
    </w:p>
    <w:p w14:paraId="118F9A6F" w14:textId="77777777" w:rsidR="00026FE6" w:rsidRPr="003D3060" w:rsidRDefault="00026FE6">
      <w:pPr>
        <w:rPr>
          <w:lang w:val="en-US"/>
        </w:rPr>
      </w:pPr>
    </w:p>
    <w:p w14:paraId="4D24409B" w14:textId="77777777" w:rsidR="00026FE6" w:rsidRPr="003D3060" w:rsidRDefault="00026FE6">
      <w:pPr>
        <w:rPr>
          <w:lang w:val="en-US"/>
        </w:rPr>
      </w:pPr>
      <w:r w:rsidRPr="003D3060">
        <w:rPr>
          <w:lang w:val="en-US"/>
        </w:rPr>
        <w:t>The National Tourist Office has defined an abstract class «TariffZone». In Ilis Valley however they do not want to list individually which alpine transport belongs to which tariff zone. I</w:t>
      </w:r>
      <w:r w:rsidRPr="003D3060">
        <w:rPr>
          <w:lang w:val="en-US"/>
        </w:rPr>
        <w:t>n</w:t>
      </w:r>
      <w:r w:rsidRPr="003D3060">
        <w:rPr>
          <w:lang w:val="en-US"/>
        </w:rPr>
        <w:t>stead they have limited tariff zones that are described with the class «TariffZoneInRegion». This class is a characteristic «Zone» for the geographically limited tariff zone of validity.</w:t>
      </w:r>
    </w:p>
    <w:p w14:paraId="02CF6190" w14:textId="77777777" w:rsidR="00026FE6" w:rsidRPr="003D3060" w:rsidRDefault="00026FE6">
      <w:pPr>
        <w:rPr>
          <w:lang w:val="en-US"/>
        </w:rPr>
      </w:pPr>
      <w:r w:rsidRPr="003D3060">
        <w:rPr>
          <w:lang w:val="en-US"/>
        </w:rPr>
        <w:t>A means of transport whose bottom and top station lies within the area of such a spatial zone automatically accepts its tickets.</w:t>
      </w:r>
    </w:p>
    <w:p w14:paraId="68DE9053"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5F3BA23" wp14:editId="2238C289">
            <wp:extent cx="2908300" cy="1651000"/>
            <wp:effectExtent l="0" t="0" r="0" b="0"/>
            <wp:docPr id="67" name="Bild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908300" cy="1651000"/>
                    </a:xfrm>
                    <a:prstGeom prst="rect">
                      <a:avLst/>
                    </a:prstGeom>
                    <a:noFill/>
                    <a:ln>
                      <a:noFill/>
                    </a:ln>
                  </pic:spPr>
                </pic:pic>
              </a:graphicData>
            </a:graphic>
          </wp:inline>
        </w:drawing>
      </w:r>
    </w:p>
    <w:p w14:paraId="3D53B724" w14:textId="77777777" w:rsidR="00026FE6" w:rsidRPr="003D3060" w:rsidRDefault="00026FE6">
      <w:pPr>
        <w:pStyle w:val="Bildunterschrift"/>
        <w:rPr>
          <w:b w:val="0"/>
          <w:lang w:val="en-US"/>
        </w:rPr>
      </w:pPr>
      <w:r w:rsidRPr="003D3060">
        <w:rPr>
          <w:lang w:val="en-US"/>
        </w:rPr>
        <w:t>Figure 62:</w:t>
      </w:r>
      <w:r w:rsidRPr="003D3060">
        <w:rPr>
          <w:lang w:val="en-US"/>
        </w:rPr>
        <w:tab/>
      </w:r>
      <w:r w:rsidRPr="003D3060">
        <w:rPr>
          <w:b w:val="0"/>
          <w:bCs/>
          <w:lang w:val="en-US"/>
        </w:rPr>
        <w:t>Which alpine transport is situated in the area of which tariff zone</w:t>
      </w:r>
      <w:r w:rsidRPr="003D3060">
        <w:rPr>
          <w:b w:val="0"/>
          <w:lang w:val="en-US"/>
        </w:rPr>
        <w:t>? People in Ilis Valley are interested in any pair of alpine transport At and ZoneInRegion Z which comply with two conditions: The bottom station of At must lie within the area Z, and the top station of AT must also lie within the area of Z.</w:t>
      </w:r>
    </w:p>
    <w:p w14:paraId="4FA5BBA4" w14:textId="77777777" w:rsidR="00026FE6" w:rsidRPr="003D3060" w:rsidRDefault="00026FE6">
      <w:pPr>
        <w:rPr>
          <w:lang w:val="en-US"/>
        </w:rPr>
      </w:pPr>
      <w:r w:rsidRPr="003D3060">
        <w:rPr>
          <w:lang w:val="en-US"/>
        </w:rPr>
        <w:t>But now which alpine transport actually does lie within the area of which tariff zone? By ta</w:t>
      </w:r>
      <w:r w:rsidRPr="003D3060">
        <w:rPr>
          <w:lang w:val="en-US"/>
        </w:rPr>
        <w:t>k</w:t>
      </w:r>
      <w:r w:rsidRPr="003D3060">
        <w:rPr>
          <w:lang w:val="en-US"/>
        </w:rPr>
        <w:t>ing recourse in a view this connection between alpine transport and tariff zone can also be derived.</w:t>
      </w:r>
    </w:p>
    <w:p w14:paraId="241C5B12" w14:textId="77777777" w:rsidR="00026FE6" w:rsidRPr="003D3060" w:rsidRDefault="00A811FE" w:rsidP="0013481C">
      <w:pPr>
        <w:pStyle w:val="WW-Blocktext"/>
        <w:rPr>
          <w:lang w:val="en-US"/>
        </w:rPr>
      </w:pPr>
      <w:r w:rsidRPr="003D3060">
        <w:rPr>
          <w:noProof/>
          <w:lang w:val="en-US"/>
        </w:rPr>
        <w:lastRenderedPageBreak/>
        <w:drawing>
          <wp:anchor distT="0" distB="0" distL="114300" distR="114300" simplePos="0" relativeHeight="251712512" behindDoc="0" locked="0" layoutInCell="1" allowOverlap="1" wp14:anchorId="768BC8E0" wp14:editId="1AC96CBD">
            <wp:simplePos x="0" y="0"/>
            <wp:positionH relativeFrom="column">
              <wp:posOffset>180340</wp:posOffset>
            </wp:positionH>
            <wp:positionV relativeFrom="paragraph">
              <wp:posOffset>71755</wp:posOffset>
            </wp:positionV>
            <wp:extent cx="82550" cy="156845"/>
            <wp:effectExtent l="0" t="0" r="0" b="0"/>
            <wp:wrapNone/>
            <wp:docPr id="214" name="Bild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fldChar w:fldCharType="begin"/>
      </w:r>
      <w:r w:rsidR="00026FE6" w:rsidRPr="003D3060">
        <w:rPr>
          <w:lang w:val="en-US"/>
        </w:rPr>
        <w:instrText>XE "Join"</w:instrText>
      </w:r>
      <w:r w:rsidR="00026FE6" w:rsidRPr="003D3060">
        <w:rPr>
          <w:lang w:val="en-US"/>
        </w:rPr>
        <w:fldChar w:fldCharType="end"/>
      </w:r>
      <w:r w:rsidR="00026FE6" w:rsidRPr="003D3060">
        <w:rPr>
          <w:lang w:val="en-US"/>
        </w:rPr>
        <w:fldChar w:fldCharType="begin"/>
      </w:r>
      <w:r w:rsidR="00026FE6" w:rsidRPr="003D3060">
        <w:rPr>
          <w:lang w:val="en-US"/>
        </w:rPr>
        <w:instrText>XE "View:</w:instrText>
      </w:r>
      <w:r w:rsidR="00704B0D" w:rsidRPr="003D3060">
        <w:rPr>
          <w:lang w:val="en-US"/>
        </w:rPr>
        <w:instrText>joi</w:instrText>
      </w:r>
      <w:r w:rsidR="00026FE6" w:rsidRPr="003D3060">
        <w:rPr>
          <w:lang w:val="en-US"/>
        </w:rPr>
        <w:instrText>n"</w:instrText>
      </w:r>
      <w:r w:rsidR="00026FE6" w:rsidRPr="003D3060">
        <w:rPr>
          <w:lang w:val="en-US"/>
        </w:rPr>
        <w:fldChar w:fldCharType="end"/>
      </w:r>
      <w:r w:rsidR="00026FE6" w:rsidRPr="003D3060">
        <w:rPr>
          <w:lang w:val="en-US"/>
        </w:rPr>
        <w:t xml:space="preserve">Possibly the most important formation law of a view is the </w:t>
      </w:r>
      <w:r w:rsidR="00026FE6" w:rsidRPr="003D3060">
        <w:rPr>
          <w:b/>
          <w:lang w:val="en-US"/>
        </w:rPr>
        <w:t>join (JOIN)</w:t>
      </w:r>
      <w:r w:rsidR="00026FE6" w:rsidRPr="003D3060">
        <w:rPr>
          <w:lang w:val="en-US"/>
        </w:rPr>
        <w:t>. It co</w:t>
      </w:r>
      <w:r w:rsidR="00026FE6" w:rsidRPr="003D3060">
        <w:rPr>
          <w:lang w:val="en-US"/>
        </w:rPr>
        <w:t>m</w:t>
      </w:r>
      <w:r w:rsidR="00026FE6" w:rsidRPr="003D3060">
        <w:rPr>
          <w:lang w:val="en-US"/>
        </w:rPr>
        <w:t>bines several basic objects into a view object. Especially as a basis for derived relationships the join is of major importance.</w:t>
      </w:r>
    </w:p>
    <w:p w14:paraId="6EDE88DE" w14:textId="77777777" w:rsidR="00026FE6" w:rsidRPr="003D3060" w:rsidRDefault="00026FE6" w:rsidP="00A9471E">
      <w:pPr>
        <w:pStyle w:val="Beispielcode"/>
        <w:rPr>
          <w:lang w:val="en-US"/>
        </w:rPr>
      </w:pPr>
      <w:r w:rsidRPr="003D3060">
        <w:rPr>
          <w:lang w:val="en-US"/>
        </w:rPr>
        <w:t>VIEW AlpineTransport</w:t>
      </w:r>
      <w:r w:rsidR="0013481C" w:rsidRPr="003D3060">
        <w:rPr>
          <w:lang w:val="en-US"/>
        </w:rPr>
        <w:t>s</w:t>
      </w:r>
      <w:r w:rsidRPr="003D3060">
        <w:rPr>
          <w:lang w:val="en-US"/>
        </w:rPr>
        <w:t>In</w:t>
      </w:r>
      <w:r w:rsidR="0013481C" w:rsidRPr="003D3060">
        <w:rPr>
          <w:lang w:val="en-US"/>
        </w:rPr>
        <w:t>Region</w:t>
      </w:r>
      <w:r w:rsidRPr="003D3060">
        <w:rPr>
          <w:lang w:val="en-US"/>
        </w:rPr>
        <w:br/>
        <w:t xml:space="preserve">  JOIN OF A</w:t>
      </w:r>
      <w:r w:rsidR="0013481C" w:rsidRPr="003D3060">
        <w:rPr>
          <w:lang w:val="en-US"/>
        </w:rPr>
        <w:t>t</w:t>
      </w:r>
      <w:r w:rsidRPr="003D3060">
        <w:rPr>
          <w:lang w:val="en-US"/>
        </w:rPr>
        <w:t xml:space="preserve"> ~ AlpineTransport,</w:t>
      </w:r>
      <w:r w:rsidR="0013481C" w:rsidRPr="003D3060">
        <w:rPr>
          <w:lang w:val="en-US"/>
        </w:rPr>
        <w:br/>
        <w:t xml:space="preserve">        </w:t>
      </w:r>
      <w:r w:rsidRPr="003D3060">
        <w:rPr>
          <w:lang w:val="en-US"/>
        </w:rPr>
        <w:t xml:space="preserve">  </w:t>
      </w:r>
      <w:r w:rsidR="0013481C" w:rsidRPr="003D3060">
        <w:rPr>
          <w:lang w:val="en-US"/>
        </w:rPr>
        <w:t>Z</w:t>
      </w:r>
      <w:r w:rsidRPr="003D3060">
        <w:rPr>
          <w:lang w:val="en-US"/>
        </w:rPr>
        <w:t xml:space="preserve"> ~ TariffZoneInRegion;</w:t>
      </w:r>
      <w:r w:rsidRPr="003D3060">
        <w:rPr>
          <w:lang w:val="en-US"/>
        </w:rPr>
        <w:br/>
        <w:t xml:space="preserve">  WHERE InSurface(A</w:t>
      </w:r>
      <w:r w:rsidR="0013481C" w:rsidRPr="003D3060">
        <w:rPr>
          <w:lang w:val="en-US"/>
        </w:rPr>
        <w:t>t</w:t>
      </w:r>
      <w:r w:rsidRPr="003D3060">
        <w:rPr>
          <w:lang w:val="en-US"/>
        </w:rPr>
        <w:t xml:space="preserve"> -&gt; PosBottomStation, </w:t>
      </w:r>
      <w:r w:rsidR="00215BAC" w:rsidRPr="003D3060">
        <w:rPr>
          <w:lang w:val="en-US"/>
        </w:rPr>
        <w:t>Z</w:t>
      </w:r>
      <w:r w:rsidRPr="003D3060">
        <w:rPr>
          <w:lang w:val="en-US"/>
        </w:rPr>
        <w:t xml:space="preserve"> -</w:t>
      </w:r>
      <w:r w:rsidR="0013481C" w:rsidRPr="003D3060">
        <w:rPr>
          <w:lang w:val="en-US"/>
        </w:rPr>
        <w:t xml:space="preserve">&gt; </w:t>
      </w:r>
      <w:r w:rsidR="00215BAC" w:rsidRPr="003D3060">
        <w:rPr>
          <w:lang w:val="en-US"/>
        </w:rPr>
        <w:t>Region</w:t>
      </w:r>
      <w:r w:rsidR="0013481C" w:rsidRPr="003D3060">
        <w:rPr>
          <w:lang w:val="en-US"/>
        </w:rPr>
        <w:t>) AND</w:t>
      </w:r>
      <w:r w:rsidR="0013481C" w:rsidRPr="003D3060">
        <w:rPr>
          <w:lang w:val="en-US"/>
        </w:rPr>
        <w:br/>
        <w:t xml:space="preserve">        InSurface(At</w:t>
      </w:r>
      <w:r w:rsidRPr="003D3060">
        <w:rPr>
          <w:lang w:val="en-US"/>
        </w:rPr>
        <w:t xml:space="preserve"> -&gt; PosTopStation, </w:t>
      </w:r>
      <w:r w:rsidR="00215BAC" w:rsidRPr="003D3060">
        <w:rPr>
          <w:lang w:val="en-US"/>
        </w:rPr>
        <w:t>Z</w:t>
      </w:r>
      <w:r w:rsidRPr="003D3060">
        <w:rPr>
          <w:lang w:val="en-US"/>
        </w:rPr>
        <w:t xml:space="preserve"> -&gt; </w:t>
      </w:r>
      <w:r w:rsidR="00215BAC" w:rsidRPr="003D3060">
        <w:rPr>
          <w:lang w:val="en-US"/>
        </w:rPr>
        <w:t>Region</w:t>
      </w:r>
      <w:r w:rsidRPr="003D3060">
        <w:rPr>
          <w:lang w:val="en-US"/>
        </w:rPr>
        <w:t>);</w:t>
      </w:r>
      <w:r w:rsidRPr="003D3060">
        <w:rPr>
          <w:lang w:val="en-US"/>
        </w:rPr>
        <w:br/>
        <w:t>=</w:t>
      </w:r>
      <w:r w:rsidRPr="003D3060">
        <w:rPr>
          <w:lang w:val="en-US"/>
        </w:rPr>
        <w:br/>
        <w:t>END AlpineTransport</w:t>
      </w:r>
      <w:r w:rsidR="0013481C" w:rsidRPr="003D3060">
        <w:rPr>
          <w:lang w:val="en-US"/>
        </w:rPr>
        <w:t>s</w:t>
      </w:r>
      <w:r w:rsidRPr="003D3060">
        <w:rPr>
          <w:lang w:val="en-US"/>
        </w:rPr>
        <w:t>In</w:t>
      </w:r>
      <w:r w:rsidR="0013481C" w:rsidRPr="003D3060">
        <w:rPr>
          <w:lang w:val="en-US"/>
        </w:rPr>
        <w:t>Region</w:t>
      </w:r>
      <w:r w:rsidRPr="003D3060">
        <w:rPr>
          <w:lang w:val="en-US"/>
        </w:rPr>
        <w:t>;</w:t>
      </w:r>
    </w:p>
    <w:p w14:paraId="6A35A9DA" w14:textId="77777777" w:rsidR="00026FE6" w:rsidRPr="003D3060" w:rsidRDefault="00026FE6">
      <w:pPr>
        <w:rPr>
          <w:lang w:val="en-US"/>
        </w:rPr>
      </w:pPr>
      <w:r w:rsidRPr="003D3060">
        <w:rPr>
          <w:lang w:val="en-US"/>
        </w:rPr>
        <w:t>To start with by introducing a join all possible pairs are formed. Each object of the class AlpineTransport is joined to every object of the class TariffZoneInRegion to form a virtual view object.</w:t>
      </w:r>
    </w:p>
    <w:p w14:paraId="27C1FE1E" w14:textId="77777777" w:rsidR="00026FE6" w:rsidRPr="003D3060" w:rsidRDefault="00026FE6">
      <w:pPr>
        <w:rPr>
          <w:lang w:val="en-US"/>
        </w:rPr>
      </w:pPr>
      <w:r w:rsidRPr="003D3060">
        <w:rPr>
          <w:lang w:val="en-US"/>
        </w:rPr>
        <w:t>By introducing the WHERE-part the set of all view objects is reduced to those that comply with both conditions. Hence we are left with those pairs of alpine transport At and tariff zone Z where bottom and top station of At lie within the area of Z. In the figure above with six po</w:t>
      </w:r>
      <w:r w:rsidRPr="003D3060">
        <w:rPr>
          <w:lang w:val="en-US"/>
        </w:rPr>
        <w:t>s</w:t>
      </w:r>
      <w:r w:rsidRPr="003D3060">
        <w:rPr>
          <w:lang w:val="en-US"/>
        </w:rPr>
        <w:t>sible pairs (three alpine transports x two tariff zones) four pairs comply with this condition.</w:t>
      </w:r>
    </w:p>
    <w:p w14:paraId="583E8A48" w14:textId="77777777" w:rsidR="00026FE6" w:rsidRPr="003D3060" w:rsidRDefault="00026FE6">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1"/>
        <w:gridCol w:w="1277"/>
        <w:gridCol w:w="2834"/>
      </w:tblGrid>
      <w:tr w:rsidR="00026FE6" w:rsidRPr="003D3060" w14:paraId="39EC4643" w14:textId="77777777">
        <w:tblPrEx>
          <w:tblCellMar>
            <w:top w:w="0" w:type="dxa"/>
            <w:bottom w:w="0" w:type="dxa"/>
          </w:tblCellMar>
        </w:tblPrEx>
        <w:trPr>
          <w:jc w:val="center"/>
        </w:trPr>
        <w:tc>
          <w:tcPr>
            <w:tcW w:w="1841" w:type="dxa"/>
            <w:vAlign w:val="center"/>
          </w:tcPr>
          <w:p w14:paraId="724BCDA3" w14:textId="77777777" w:rsidR="00026FE6" w:rsidRPr="003D3060" w:rsidRDefault="00026FE6">
            <w:pPr>
              <w:spacing w:before="80"/>
              <w:jc w:val="center"/>
              <w:rPr>
                <w:sz w:val="18"/>
                <w:lang w:val="en-US"/>
              </w:rPr>
            </w:pPr>
            <w:r w:rsidRPr="003D3060">
              <w:rPr>
                <w:sz w:val="18"/>
                <w:lang w:val="en-US"/>
              </w:rPr>
              <w:t xml:space="preserve">Alpine transport </w:t>
            </w:r>
            <w:r w:rsidRPr="003D3060">
              <w:rPr>
                <w:i/>
                <w:iCs/>
                <w:sz w:val="18"/>
                <w:lang w:val="en-US"/>
              </w:rPr>
              <w:t>At</w:t>
            </w:r>
          </w:p>
        </w:tc>
        <w:tc>
          <w:tcPr>
            <w:tcW w:w="1277" w:type="dxa"/>
            <w:vAlign w:val="center"/>
          </w:tcPr>
          <w:p w14:paraId="611CCC1E" w14:textId="77777777" w:rsidR="00026FE6" w:rsidRPr="003D3060" w:rsidRDefault="00026FE6">
            <w:pPr>
              <w:spacing w:before="80"/>
              <w:jc w:val="center"/>
              <w:rPr>
                <w:sz w:val="18"/>
                <w:lang w:val="en-US"/>
              </w:rPr>
            </w:pPr>
            <w:r w:rsidRPr="003D3060">
              <w:rPr>
                <w:sz w:val="18"/>
                <w:lang w:val="en-US"/>
              </w:rPr>
              <w:t xml:space="preserve">Tariff zone </w:t>
            </w:r>
            <w:r w:rsidRPr="003D3060">
              <w:rPr>
                <w:i/>
                <w:iCs/>
                <w:sz w:val="18"/>
                <w:lang w:val="en-US"/>
              </w:rPr>
              <w:t>Z</w:t>
            </w:r>
            <w:r w:rsidRPr="003D3060">
              <w:rPr>
                <w:sz w:val="18"/>
                <w:lang w:val="en-US"/>
              </w:rPr>
              <w:t xml:space="preserve"> </w:t>
            </w:r>
          </w:p>
        </w:tc>
        <w:tc>
          <w:tcPr>
            <w:tcW w:w="2834" w:type="dxa"/>
            <w:vAlign w:val="center"/>
          </w:tcPr>
          <w:p w14:paraId="28CF75F0" w14:textId="77777777" w:rsidR="00026FE6" w:rsidRPr="003D3060" w:rsidRDefault="00026FE6">
            <w:pPr>
              <w:pStyle w:val="Beispielcodeeng"/>
              <w:keepNext/>
              <w:keepLines/>
              <w:widowControl/>
              <w:suppressAutoHyphens w:val="0"/>
              <w:spacing w:before="80" w:after="80"/>
              <w:jc w:val="center"/>
              <w:rPr>
                <w:rFonts w:ascii="Arial" w:hAnsi="Arial"/>
                <w:noProof w:val="0"/>
                <w:kern w:val="1"/>
                <w:lang w:val="en-US"/>
              </w:rPr>
            </w:pPr>
            <w:r w:rsidRPr="003D3060">
              <w:rPr>
                <w:rFonts w:ascii="Arial" w:hAnsi="Arial"/>
                <w:noProof w:val="0"/>
                <w:kern w:val="1"/>
                <w:lang w:val="en-US"/>
              </w:rPr>
              <w:t xml:space="preserve">Bottom and top station of </w:t>
            </w:r>
            <w:r w:rsidRPr="003D3060">
              <w:rPr>
                <w:rFonts w:ascii="Arial" w:hAnsi="Arial"/>
                <w:i/>
                <w:noProof w:val="0"/>
                <w:kern w:val="1"/>
                <w:lang w:val="en-US"/>
              </w:rPr>
              <w:t>At</w:t>
            </w:r>
            <w:r w:rsidRPr="003D3060">
              <w:rPr>
                <w:rFonts w:ascii="Arial" w:hAnsi="Arial"/>
                <w:noProof w:val="0"/>
                <w:kern w:val="1"/>
                <w:lang w:val="en-US"/>
              </w:rPr>
              <w:t xml:space="preserve"> </w:t>
            </w:r>
            <w:r w:rsidRPr="003D3060">
              <w:rPr>
                <w:rFonts w:ascii="Arial" w:hAnsi="Arial"/>
                <w:noProof w:val="0"/>
                <w:kern w:val="1"/>
                <w:lang w:val="en-US"/>
              </w:rPr>
              <w:br/>
              <w:t xml:space="preserve">in the area of </w:t>
            </w:r>
            <w:r w:rsidRPr="003D3060">
              <w:rPr>
                <w:rFonts w:ascii="Arial" w:hAnsi="Arial"/>
                <w:iCs/>
                <w:noProof w:val="0"/>
                <w:kern w:val="1"/>
                <w:lang w:val="en-US"/>
              </w:rPr>
              <w:t>Z</w:t>
            </w:r>
            <w:r w:rsidRPr="003D3060">
              <w:rPr>
                <w:rFonts w:ascii="Arial" w:hAnsi="Arial"/>
                <w:noProof w:val="0"/>
                <w:kern w:val="1"/>
                <w:lang w:val="en-US"/>
              </w:rPr>
              <w:t>?</w:t>
            </w:r>
          </w:p>
        </w:tc>
      </w:tr>
      <w:tr w:rsidR="00026FE6" w:rsidRPr="003D3060" w14:paraId="5B00028E" w14:textId="77777777">
        <w:tblPrEx>
          <w:tblCellMar>
            <w:top w:w="0" w:type="dxa"/>
            <w:bottom w:w="0" w:type="dxa"/>
          </w:tblCellMar>
        </w:tblPrEx>
        <w:trPr>
          <w:jc w:val="center"/>
        </w:trPr>
        <w:tc>
          <w:tcPr>
            <w:tcW w:w="1841" w:type="dxa"/>
            <w:vAlign w:val="center"/>
          </w:tcPr>
          <w:p w14:paraId="38505C85" w14:textId="77777777" w:rsidR="00026FE6" w:rsidRPr="003D3060" w:rsidRDefault="00A811FE">
            <w:pPr>
              <w:spacing w:before="80"/>
              <w:jc w:val="center"/>
              <w:rPr>
                <w:sz w:val="18"/>
                <w:lang w:val="en-US"/>
              </w:rPr>
            </w:pPr>
            <w:r w:rsidRPr="003D3060">
              <w:rPr>
                <w:noProof/>
                <w:sz w:val="18"/>
                <w:lang w:val="en-US"/>
              </w:rPr>
              <w:drawing>
                <wp:inline distT="0" distB="0" distL="0" distR="0" wp14:anchorId="5F66BDB1" wp14:editId="6C97E8C3">
                  <wp:extent cx="533400" cy="228600"/>
                  <wp:effectExtent l="0" t="0" r="0" b="0"/>
                  <wp:docPr id="68" name="Bild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277" w:type="dxa"/>
          </w:tcPr>
          <w:p w14:paraId="7DFA2E88" w14:textId="77777777" w:rsidR="00026FE6" w:rsidRPr="003D3060" w:rsidRDefault="00A811FE">
            <w:pPr>
              <w:spacing w:before="80"/>
              <w:jc w:val="center"/>
              <w:rPr>
                <w:sz w:val="18"/>
                <w:lang w:val="en-US"/>
              </w:rPr>
            </w:pPr>
            <w:r w:rsidRPr="003D3060">
              <w:rPr>
                <w:noProof/>
                <w:sz w:val="18"/>
                <w:lang w:val="en-US"/>
              </w:rPr>
              <w:drawing>
                <wp:inline distT="0" distB="0" distL="0" distR="0" wp14:anchorId="164EEAAF" wp14:editId="4ABA6A96">
                  <wp:extent cx="508000" cy="292100"/>
                  <wp:effectExtent l="0" t="0" r="0" b="0"/>
                  <wp:docPr id="69" name="Bild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08000" cy="292100"/>
                          </a:xfrm>
                          <a:prstGeom prst="rect">
                            <a:avLst/>
                          </a:prstGeom>
                          <a:noFill/>
                          <a:ln>
                            <a:noFill/>
                          </a:ln>
                        </pic:spPr>
                      </pic:pic>
                    </a:graphicData>
                  </a:graphic>
                </wp:inline>
              </w:drawing>
            </w:r>
          </w:p>
        </w:tc>
        <w:tc>
          <w:tcPr>
            <w:tcW w:w="2834" w:type="dxa"/>
            <w:vAlign w:val="center"/>
          </w:tcPr>
          <w:p w14:paraId="01D81DE8" w14:textId="77777777" w:rsidR="00026FE6" w:rsidRPr="003D3060" w:rsidRDefault="00026FE6">
            <w:pPr>
              <w:spacing w:before="80"/>
              <w:jc w:val="center"/>
              <w:rPr>
                <w:sz w:val="18"/>
                <w:lang w:val="en-US"/>
              </w:rPr>
            </w:pPr>
            <w:r w:rsidRPr="003D3060">
              <w:rPr>
                <w:sz w:val="18"/>
                <w:lang w:val="en-US"/>
              </w:rPr>
              <w:t>yes</w:t>
            </w:r>
          </w:p>
        </w:tc>
      </w:tr>
      <w:tr w:rsidR="00026FE6" w:rsidRPr="003D3060" w14:paraId="72682871" w14:textId="77777777">
        <w:tblPrEx>
          <w:tblCellMar>
            <w:top w:w="0" w:type="dxa"/>
            <w:bottom w:w="0" w:type="dxa"/>
          </w:tblCellMar>
        </w:tblPrEx>
        <w:trPr>
          <w:jc w:val="center"/>
        </w:trPr>
        <w:tc>
          <w:tcPr>
            <w:tcW w:w="1841" w:type="dxa"/>
          </w:tcPr>
          <w:p w14:paraId="2A6EE10C" w14:textId="77777777" w:rsidR="00026FE6" w:rsidRPr="003D3060" w:rsidRDefault="00A811FE">
            <w:pPr>
              <w:spacing w:before="80"/>
              <w:jc w:val="center"/>
              <w:rPr>
                <w:sz w:val="18"/>
                <w:lang w:val="en-US"/>
              </w:rPr>
            </w:pPr>
            <w:r w:rsidRPr="003D3060">
              <w:rPr>
                <w:noProof/>
                <w:sz w:val="18"/>
                <w:lang w:val="en-US"/>
              </w:rPr>
              <w:drawing>
                <wp:inline distT="0" distB="0" distL="0" distR="0" wp14:anchorId="1AFEE412" wp14:editId="5F188530">
                  <wp:extent cx="165100" cy="381000"/>
                  <wp:effectExtent l="0" t="0" r="0" b="0"/>
                  <wp:docPr id="70" name="Bild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65100" cy="381000"/>
                          </a:xfrm>
                          <a:prstGeom prst="rect">
                            <a:avLst/>
                          </a:prstGeom>
                          <a:noFill/>
                          <a:ln>
                            <a:noFill/>
                          </a:ln>
                        </pic:spPr>
                      </pic:pic>
                    </a:graphicData>
                  </a:graphic>
                </wp:inline>
              </w:drawing>
            </w:r>
          </w:p>
        </w:tc>
        <w:tc>
          <w:tcPr>
            <w:tcW w:w="1277" w:type="dxa"/>
          </w:tcPr>
          <w:p w14:paraId="7ABC6392" w14:textId="77777777" w:rsidR="00026FE6" w:rsidRPr="003D3060" w:rsidRDefault="00A811FE">
            <w:pPr>
              <w:spacing w:before="80"/>
              <w:jc w:val="center"/>
              <w:rPr>
                <w:sz w:val="18"/>
                <w:lang w:val="en-US"/>
              </w:rPr>
            </w:pPr>
            <w:r w:rsidRPr="003D3060">
              <w:rPr>
                <w:noProof/>
                <w:sz w:val="18"/>
                <w:lang w:val="en-US"/>
              </w:rPr>
              <w:drawing>
                <wp:inline distT="0" distB="0" distL="0" distR="0" wp14:anchorId="38355AFC" wp14:editId="5B76293A">
                  <wp:extent cx="508000" cy="292100"/>
                  <wp:effectExtent l="0" t="0" r="0" b="0"/>
                  <wp:docPr id="71" name="Bild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08000" cy="292100"/>
                          </a:xfrm>
                          <a:prstGeom prst="rect">
                            <a:avLst/>
                          </a:prstGeom>
                          <a:noFill/>
                          <a:ln>
                            <a:noFill/>
                          </a:ln>
                        </pic:spPr>
                      </pic:pic>
                    </a:graphicData>
                  </a:graphic>
                </wp:inline>
              </w:drawing>
            </w:r>
          </w:p>
        </w:tc>
        <w:tc>
          <w:tcPr>
            <w:tcW w:w="2834" w:type="dxa"/>
            <w:vAlign w:val="center"/>
          </w:tcPr>
          <w:p w14:paraId="2844CC8E" w14:textId="77777777" w:rsidR="00026FE6" w:rsidRPr="003D3060" w:rsidRDefault="00026FE6">
            <w:pPr>
              <w:spacing w:before="80"/>
              <w:jc w:val="center"/>
              <w:rPr>
                <w:sz w:val="18"/>
                <w:lang w:val="en-US"/>
              </w:rPr>
            </w:pPr>
            <w:r w:rsidRPr="003D3060">
              <w:rPr>
                <w:sz w:val="18"/>
                <w:lang w:val="en-US"/>
              </w:rPr>
              <w:t>yes</w:t>
            </w:r>
          </w:p>
        </w:tc>
      </w:tr>
      <w:tr w:rsidR="00026FE6" w:rsidRPr="003D3060" w14:paraId="5459C05E" w14:textId="77777777">
        <w:tblPrEx>
          <w:tblCellMar>
            <w:top w:w="0" w:type="dxa"/>
            <w:bottom w:w="0" w:type="dxa"/>
          </w:tblCellMar>
        </w:tblPrEx>
        <w:trPr>
          <w:jc w:val="center"/>
        </w:trPr>
        <w:tc>
          <w:tcPr>
            <w:tcW w:w="1841" w:type="dxa"/>
          </w:tcPr>
          <w:p w14:paraId="20E4747C" w14:textId="77777777" w:rsidR="00026FE6" w:rsidRPr="003D3060" w:rsidRDefault="00A811FE">
            <w:pPr>
              <w:spacing w:before="80"/>
              <w:jc w:val="center"/>
              <w:rPr>
                <w:sz w:val="18"/>
                <w:lang w:val="en-US"/>
              </w:rPr>
            </w:pPr>
            <w:r w:rsidRPr="003D3060">
              <w:rPr>
                <w:noProof/>
                <w:sz w:val="18"/>
                <w:lang w:val="en-US"/>
              </w:rPr>
              <w:drawing>
                <wp:inline distT="0" distB="0" distL="0" distR="0" wp14:anchorId="29003336" wp14:editId="68B74F9D">
                  <wp:extent cx="177800" cy="330200"/>
                  <wp:effectExtent l="0" t="0" r="0" b="0"/>
                  <wp:docPr id="72" name="Bild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77800" cy="330200"/>
                          </a:xfrm>
                          <a:prstGeom prst="rect">
                            <a:avLst/>
                          </a:prstGeom>
                          <a:noFill/>
                          <a:ln>
                            <a:noFill/>
                          </a:ln>
                        </pic:spPr>
                      </pic:pic>
                    </a:graphicData>
                  </a:graphic>
                </wp:inline>
              </w:drawing>
            </w:r>
          </w:p>
        </w:tc>
        <w:tc>
          <w:tcPr>
            <w:tcW w:w="1277" w:type="dxa"/>
          </w:tcPr>
          <w:p w14:paraId="77556F11" w14:textId="77777777" w:rsidR="00026FE6" w:rsidRPr="003D3060" w:rsidRDefault="00A811FE">
            <w:pPr>
              <w:spacing w:before="80"/>
              <w:jc w:val="center"/>
              <w:rPr>
                <w:sz w:val="18"/>
                <w:lang w:val="en-US"/>
              </w:rPr>
            </w:pPr>
            <w:r w:rsidRPr="003D3060">
              <w:rPr>
                <w:noProof/>
                <w:sz w:val="18"/>
                <w:lang w:val="en-US"/>
              </w:rPr>
              <w:drawing>
                <wp:inline distT="0" distB="0" distL="0" distR="0" wp14:anchorId="6DD99A01" wp14:editId="4F61744B">
                  <wp:extent cx="508000" cy="292100"/>
                  <wp:effectExtent l="0" t="0" r="0" b="0"/>
                  <wp:docPr id="73" name="Bild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08000" cy="292100"/>
                          </a:xfrm>
                          <a:prstGeom prst="rect">
                            <a:avLst/>
                          </a:prstGeom>
                          <a:noFill/>
                          <a:ln>
                            <a:noFill/>
                          </a:ln>
                        </pic:spPr>
                      </pic:pic>
                    </a:graphicData>
                  </a:graphic>
                </wp:inline>
              </w:drawing>
            </w:r>
          </w:p>
        </w:tc>
        <w:tc>
          <w:tcPr>
            <w:tcW w:w="2834" w:type="dxa"/>
            <w:vAlign w:val="center"/>
          </w:tcPr>
          <w:p w14:paraId="2392DDF5" w14:textId="77777777" w:rsidR="00026FE6" w:rsidRPr="003D3060" w:rsidRDefault="00026FE6">
            <w:pPr>
              <w:spacing w:before="80"/>
              <w:jc w:val="center"/>
              <w:rPr>
                <w:sz w:val="18"/>
                <w:lang w:val="en-US"/>
              </w:rPr>
            </w:pPr>
            <w:r w:rsidRPr="003D3060">
              <w:rPr>
                <w:sz w:val="18"/>
                <w:lang w:val="en-US"/>
              </w:rPr>
              <w:t>no</w:t>
            </w:r>
          </w:p>
        </w:tc>
      </w:tr>
      <w:tr w:rsidR="00026FE6" w:rsidRPr="003D3060" w14:paraId="3DB70695" w14:textId="77777777">
        <w:tblPrEx>
          <w:tblCellMar>
            <w:top w:w="0" w:type="dxa"/>
            <w:bottom w:w="0" w:type="dxa"/>
          </w:tblCellMar>
        </w:tblPrEx>
        <w:trPr>
          <w:jc w:val="center"/>
        </w:trPr>
        <w:tc>
          <w:tcPr>
            <w:tcW w:w="1841" w:type="dxa"/>
            <w:vAlign w:val="center"/>
          </w:tcPr>
          <w:p w14:paraId="1235B11D" w14:textId="77777777" w:rsidR="00026FE6" w:rsidRPr="003D3060" w:rsidRDefault="00A811FE">
            <w:pPr>
              <w:spacing w:before="80"/>
              <w:jc w:val="center"/>
              <w:rPr>
                <w:sz w:val="18"/>
                <w:lang w:val="en-US"/>
              </w:rPr>
            </w:pPr>
            <w:r w:rsidRPr="003D3060">
              <w:rPr>
                <w:noProof/>
                <w:sz w:val="18"/>
                <w:lang w:val="en-US"/>
              </w:rPr>
              <w:drawing>
                <wp:inline distT="0" distB="0" distL="0" distR="0" wp14:anchorId="2F867F82" wp14:editId="72D7799D">
                  <wp:extent cx="533400" cy="228600"/>
                  <wp:effectExtent l="0" t="0" r="0" b="0"/>
                  <wp:docPr id="74" name="Bild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277" w:type="dxa"/>
            <w:vAlign w:val="center"/>
          </w:tcPr>
          <w:p w14:paraId="30D86CA5" w14:textId="77777777" w:rsidR="00026FE6" w:rsidRPr="003D3060" w:rsidRDefault="00A811FE">
            <w:pPr>
              <w:spacing w:before="80"/>
              <w:jc w:val="center"/>
              <w:rPr>
                <w:sz w:val="18"/>
                <w:lang w:val="en-US"/>
              </w:rPr>
            </w:pPr>
            <w:r w:rsidRPr="003D3060">
              <w:rPr>
                <w:noProof/>
                <w:sz w:val="18"/>
                <w:lang w:val="en-US"/>
              </w:rPr>
              <w:drawing>
                <wp:inline distT="0" distB="0" distL="0" distR="0" wp14:anchorId="204A5008" wp14:editId="4D3E8740">
                  <wp:extent cx="444500" cy="368300"/>
                  <wp:effectExtent l="0" t="0" r="0" b="0"/>
                  <wp:docPr id="75" name="Bild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44500" cy="368300"/>
                          </a:xfrm>
                          <a:prstGeom prst="rect">
                            <a:avLst/>
                          </a:prstGeom>
                          <a:noFill/>
                          <a:ln>
                            <a:noFill/>
                          </a:ln>
                        </pic:spPr>
                      </pic:pic>
                    </a:graphicData>
                  </a:graphic>
                </wp:inline>
              </w:drawing>
            </w:r>
          </w:p>
        </w:tc>
        <w:tc>
          <w:tcPr>
            <w:tcW w:w="2834" w:type="dxa"/>
            <w:vAlign w:val="center"/>
          </w:tcPr>
          <w:p w14:paraId="79CCB7E0" w14:textId="77777777" w:rsidR="00026FE6" w:rsidRPr="003D3060" w:rsidRDefault="00026FE6">
            <w:pPr>
              <w:spacing w:before="80"/>
              <w:jc w:val="center"/>
              <w:rPr>
                <w:sz w:val="18"/>
                <w:lang w:val="en-US"/>
              </w:rPr>
            </w:pPr>
            <w:r w:rsidRPr="003D3060">
              <w:rPr>
                <w:sz w:val="18"/>
                <w:lang w:val="en-US"/>
              </w:rPr>
              <w:t>no</w:t>
            </w:r>
          </w:p>
        </w:tc>
      </w:tr>
      <w:tr w:rsidR="00026FE6" w:rsidRPr="003D3060" w14:paraId="565E2235" w14:textId="77777777">
        <w:tblPrEx>
          <w:tblCellMar>
            <w:top w:w="0" w:type="dxa"/>
            <w:bottom w:w="0" w:type="dxa"/>
          </w:tblCellMar>
        </w:tblPrEx>
        <w:trPr>
          <w:jc w:val="center"/>
        </w:trPr>
        <w:tc>
          <w:tcPr>
            <w:tcW w:w="1841" w:type="dxa"/>
          </w:tcPr>
          <w:p w14:paraId="318465DC" w14:textId="77777777" w:rsidR="00026FE6" w:rsidRPr="003D3060" w:rsidRDefault="00A811FE">
            <w:pPr>
              <w:spacing w:before="80"/>
              <w:jc w:val="center"/>
              <w:rPr>
                <w:sz w:val="18"/>
                <w:lang w:val="en-US"/>
              </w:rPr>
            </w:pPr>
            <w:r w:rsidRPr="003D3060">
              <w:rPr>
                <w:noProof/>
                <w:sz w:val="18"/>
                <w:lang w:val="en-US"/>
              </w:rPr>
              <w:drawing>
                <wp:inline distT="0" distB="0" distL="0" distR="0" wp14:anchorId="6797F50E" wp14:editId="50FB216F">
                  <wp:extent cx="165100" cy="381000"/>
                  <wp:effectExtent l="0" t="0" r="0" b="0"/>
                  <wp:docPr id="76" name="Bild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65100" cy="381000"/>
                          </a:xfrm>
                          <a:prstGeom prst="rect">
                            <a:avLst/>
                          </a:prstGeom>
                          <a:noFill/>
                          <a:ln>
                            <a:noFill/>
                          </a:ln>
                        </pic:spPr>
                      </pic:pic>
                    </a:graphicData>
                  </a:graphic>
                </wp:inline>
              </w:drawing>
            </w:r>
          </w:p>
        </w:tc>
        <w:tc>
          <w:tcPr>
            <w:tcW w:w="1277" w:type="dxa"/>
            <w:vAlign w:val="center"/>
          </w:tcPr>
          <w:p w14:paraId="3F4479B2" w14:textId="77777777" w:rsidR="00026FE6" w:rsidRPr="003D3060" w:rsidRDefault="00A811FE">
            <w:pPr>
              <w:spacing w:before="80"/>
              <w:jc w:val="center"/>
              <w:rPr>
                <w:sz w:val="18"/>
                <w:lang w:val="en-US"/>
              </w:rPr>
            </w:pPr>
            <w:r w:rsidRPr="003D3060">
              <w:rPr>
                <w:noProof/>
                <w:sz w:val="18"/>
                <w:lang w:val="en-US"/>
              </w:rPr>
              <w:drawing>
                <wp:inline distT="0" distB="0" distL="0" distR="0" wp14:anchorId="7B9D5B88" wp14:editId="511941B8">
                  <wp:extent cx="444500" cy="368300"/>
                  <wp:effectExtent l="0" t="0" r="0" b="0"/>
                  <wp:docPr id="77" name="Bild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44500" cy="368300"/>
                          </a:xfrm>
                          <a:prstGeom prst="rect">
                            <a:avLst/>
                          </a:prstGeom>
                          <a:noFill/>
                          <a:ln>
                            <a:noFill/>
                          </a:ln>
                        </pic:spPr>
                      </pic:pic>
                    </a:graphicData>
                  </a:graphic>
                </wp:inline>
              </w:drawing>
            </w:r>
          </w:p>
        </w:tc>
        <w:tc>
          <w:tcPr>
            <w:tcW w:w="2834" w:type="dxa"/>
            <w:vAlign w:val="center"/>
          </w:tcPr>
          <w:p w14:paraId="40FD7429" w14:textId="77777777" w:rsidR="00026FE6" w:rsidRPr="003D3060" w:rsidRDefault="00026FE6">
            <w:pPr>
              <w:spacing w:before="80"/>
              <w:jc w:val="center"/>
              <w:rPr>
                <w:sz w:val="18"/>
                <w:lang w:val="en-US"/>
              </w:rPr>
            </w:pPr>
            <w:r w:rsidRPr="003D3060">
              <w:rPr>
                <w:sz w:val="18"/>
                <w:lang w:val="en-US"/>
              </w:rPr>
              <w:t>yes</w:t>
            </w:r>
          </w:p>
        </w:tc>
      </w:tr>
      <w:tr w:rsidR="00026FE6" w:rsidRPr="003D3060" w14:paraId="2A426A9A" w14:textId="77777777">
        <w:tblPrEx>
          <w:tblCellMar>
            <w:top w:w="0" w:type="dxa"/>
            <w:bottom w:w="0" w:type="dxa"/>
          </w:tblCellMar>
        </w:tblPrEx>
        <w:trPr>
          <w:jc w:val="center"/>
        </w:trPr>
        <w:tc>
          <w:tcPr>
            <w:tcW w:w="1841" w:type="dxa"/>
          </w:tcPr>
          <w:p w14:paraId="745338DF" w14:textId="77777777" w:rsidR="00026FE6" w:rsidRPr="003D3060" w:rsidRDefault="00A811FE">
            <w:pPr>
              <w:spacing w:before="80"/>
              <w:jc w:val="center"/>
              <w:rPr>
                <w:sz w:val="18"/>
                <w:lang w:val="en-US"/>
              </w:rPr>
            </w:pPr>
            <w:r w:rsidRPr="003D3060">
              <w:rPr>
                <w:noProof/>
                <w:sz w:val="18"/>
                <w:lang w:val="en-US"/>
              </w:rPr>
              <w:drawing>
                <wp:inline distT="0" distB="0" distL="0" distR="0" wp14:anchorId="06D6AB58" wp14:editId="33189502">
                  <wp:extent cx="177800" cy="330200"/>
                  <wp:effectExtent l="0" t="0" r="0" b="0"/>
                  <wp:docPr id="78" name="Bild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77800" cy="330200"/>
                          </a:xfrm>
                          <a:prstGeom prst="rect">
                            <a:avLst/>
                          </a:prstGeom>
                          <a:noFill/>
                          <a:ln>
                            <a:noFill/>
                          </a:ln>
                        </pic:spPr>
                      </pic:pic>
                    </a:graphicData>
                  </a:graphic>
                </wp:inline>
              </w:drawing>
            </w:r>
          </w:p>
        </w:tc>
        <w:tc>
          <w:tcPr>
            <w:tcW w:w="1277" w:type="dxa"/>
          </w:tcPr>
          <w:p w14:paraId="37B9B940" w14:textId="77777777" w:rsidR="00026FE6" w:rsidRPr="003D3060" w:rsidRDefault="00A811FE">
            <w:pPr>
              <w:spacing w:before="80"/>
              <w:jc w:val="center"/>
              <w:rPr>
                <w:sz w:val="18"/>
                <w:lang w:val="en-US"/>
              </w:rPr>
            </w:pPr>
            <w:r w:rsidRPr="003D3060">
              <w:rPr>
                <w:noProof/>
                <w:sz w:val="18"/>
                <w:lang w:val="en-US"/>
              </w:rPr>
              <w:drawing>
                <wp:inline distT="0" distB="0" distL="0" distR="0" wp14:anchorId="3B3EFE5F" wp14:editId="57AD6C17">
                  <wp:extent cx="444500" cy="368300"/>
                  <wp:effectExtent l="0" t="0" r="0" b="0"/>
                  <wp:docPr id="79" name="Bild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44500" cy="368300"/>
                          </a:xfrm>
                          <a:prstGeom prst="rect">
                            <a:avLst/>
                          </a:prstGeom>
                          <a:noFill/>
                          <a:ln>
                            <a:noFill/>
                          </a:ln>
                        </pic:spPr>
                      </pic:pic>
                    </a:graphicData>
                  </a:graphic>
                </wp:inline>
              </w:drawing>
            </w:r>
          </w:p>
        </w:tc>
        <w:tc>
          <w:tcPr>
            <w:tcW w:w="2834" w:type="dxa"/>
            <w:vAlign w:val="center"/>
          </w:tcPr>
          <w:p w14:paraId="6B0497DA" w14:textId="77777777" w:rsidR="00026FE6" w:rsidRPr="003D3060" w:rsidRDefault="00026FE6">
            <w:pPr>
              <w:spacing w:before="80"/>
              <w:jc w:val="center"/>
              <w:rPr>
                <w:sz w:val="18"/>
                <w:lang w:val="en-US"/>
              </w:rPr>
            </w:pPr>
            <w:r w:rsidRPr="003D3060">
              <w:rPr>
                <w:sz w:val="18"/>
                <w:lang w:val="en-US"/>
              </w:rPr>
              <w:t>yes</w:t>
            </w:r>
          </w:p>
        </w:tc>
      </w:tr>
    </w:tbl>
    <w:p w14:paraId="510058B5" w14:textId="77777777" w:rsidR="00026FE6" w:rsidRPr="003D3060" w:rsidRDefault="00026FE6">
      <w:pPr>
        <w:pStyle w:val="Bildunterschrift"/>
        <w:rPr>
          <w:b w:val="0"/>
          <w:lang w:val="en-US"/>
        </w:rPr>
      </w:pPr>
      <w:r w:rsidRPr="003D3060">
        <w:rPr>
          <w:lang w:val="en-US"/>
        </w:rPr>
        <w:t>Figure 63:</w:t>
      </w:r>
      <w:r w:rsidRPr="003D3060">
        <w:rPr>
          <w:lang w:val="en-US"/>
        </w:rPr>
        <w:tab/>
      </w:r>
      <w:r w:rsidRPr="003D3060">
        <w:rPr>
          <w:b w:val="0"/>
          <w:bCs/>
          <w:lang w:val="en-US"/>
        </w:rPr>
        <w:t xml:space="preserve">Looking at all combinations of alpine transport </w:t>
      </w:r>
      <w:r w:rsidRPr="003D3060">
        <w:rPr>
          <w:b w:val="0"/>
          <w:bCs/>
          <w:i/>
          <w:iCs/>
          <w:lang w:val="en-US"/>
        </w:rPr>
        <w:t xml:space="preserve">At </w:t>
      </w:r>
      <w:r w:rsidRPr="003D3060">
        <w:rPr>
          <w:b w:val="0"/>
          <w:bCs/>
          <w:lang w:val="en-US"/>
        </w:rPr>
        <w:t xml:space="preserve">and tariff zone </w:t>
      </w:r>
      <w:r w:rsidRPr="003D3060">
        <w:rPr>
          <w:b w:val="0"/>
          <w:bCs/>
          <w:i/>
          <w:iCs/>
          <w:lang w:val="en-US"/>
        </w:rPr>
        <w:t>Z</w:t>
      </w:r>
      <w:r w:rsidRPr="003D3060">
        <w:rPr>
          <w:b w:val="0"/>
          <w:lang w:val="en-US"/>
        </w:rPr>
        <w:br/>
        <w:t xml:space="preserve">in the last figure, we realize that with only four pairs out of six </w:t>
      </w:r>
      <w:r w:rsidRPr="003D3060">
        <w:rPr>
          <w:b w:val="0"/>
          <w:lang w:val="en-US"/>
        </w:rPr>
        <w:br/>
        <w:t xml:space="preserve">bottom and top station of </w:t>
      </w:r>
      <w:r w:rsidRPr="003D3060">
        <w:rPr>
          <w:b w:val="0"/>
          <w:i/>
          <w:iCs/>
          <w:lang w:val="en-US"/>
        </w:rPr>
        <w:t xml:space="preserve">At </w:t>
      </w:r>
      <w:r w:rsidRPr="003D3060">
        <w:rPr>
          <w:b w:val="0"/>
          <w:lang w:val="en-US"/>
        </w:rPr>
        <w:t xml:space="preserve">lie in the area of </w:t>
      </w:r>
      <w:r w:rsidRPr="003D3060">
        <w:rPr>
          <w:b w:val="0"/>
          <w:i/>
          <w:iCs/>
          <w:lang w:val="en-US"/>
        </w:rPr>
        <w:t>Z</w:t>
      </w:r>
      <w:r w:rsidRPr="003D3060">
        <w:rPr>
          <w:b w:val="0"/>
          <w:i/>
          <w:lang w:val="en-US"/>
        </w:rPr>
        <w:t>.</w:t>
      </w:r>
    </w:p>
    <w:p w14:paraId="1557EB87" w14:textId="77777777" w:rsidR="00026FE6" w:rsidRPr="003D3060" w:rsidRDefault="00026FE6">
      <w:pPr>
        <w:rPr>
          <w:lang w:val="en-US"/>
        </w:rPr>
      </w:pPr>
      <w:r w:rsidRPr="003D3060">
        <w:rPr>
          <w:lang w:val="en-US"/>
        </w:rPr>
        <w:t>In a last step we decide in a projection which characteristics the view objects should possess and how their values are determined. In the INTERLIS-definition above the part after the equation mark is used to that purpose.</w:t>
      </w:r>
    </w:p>
    <w:p w14:paraId="68F3505D" w14:textId="77777777" w:rsidR="00026FE6" w:rsidRPr="003D3060" w:rsidRDefault="00026FE6">
      <w:pPr>
        <w:rPr>
          <w:lang w:val="en-US"/>
        </w:rPr>
      </w:pPr>
      <w:r w:rsidRPr="003D3060">
        <w:rPr>
          <w:lang w:val="en-US"/>
        </w:rPr>
        <w:lastRenderedPageBreak/>
        <w:t>If there is no tariff zone that corresponds to one particular alpine transport, then it will not a</w:t>
      </w:r>
      <w:r w:rsidRPr="003D3060">
        <w:rPr>
          <w:lang w:val="en-US"/>
        </w:rPr>
        <w:t>p</w:t>
      </w:r>
      <w:r w:rsidRPr="003D3060">
        <w:rPr>
          <w:lang w:val="en-US"/>
        </w:rPr>
        <w:t>pear in that view. By introducing a special join (a so-called «</w:t>
      </w:r>
      <w:r w:rsidRPr="003D3060">
        <w:rPr>
          <w:b/>
          <w:lang w:val="en-US"/>
        </w:rPr>
        <w:t>Outer Join</w:t>
      </w:r>
      <w:r w:rsidRPr="003D3060">
        <w:rPr>
          <w:lang w:val="en-US"/>
        </w:rPr>
        <w:t>») we require that a view object should exist even if there is no corresponding tariff zone for one alpine transport. Then again with regard to the concrete application of alpine transports and tariff zones this will hardly make sense.</w:t>
      </w:r>
    </w:p>
    <w:p w14:paraId="595EF413" w14:textId="77777777" w:rsidR="00026FE6" w:rsidRPr="003D3060" w:rsidRDefault="00026FE6">
      <w:pPr>
        <w:rPr>
          <w:lang w:val="en-US"/>
        </w:rPr>
      </w:pPr>
    </w:p>
    <w:p w14:paraId="2AC65325" w14:textId="77777777" w:rsidR="00026FE6" w:rsidRPr="003D3060" w:rsidRDefault="00026FE6">
      <w:pPr>
        <w:rPr>
          <w:lang w:val="en-US"/>
        </w:rPr>
      </w:pPr>
      <w:r w:rsidRPr="003D3060">
        <w:rPr>
          <w:lang w:val="en-US"/>
        </w:rPr>
        <w:t xml:space="preserve">If we should wish to have a register of all </w:t>
      </w:r>
      <w:r w:rsidRPr="003D3060">
        <w:rPr>
          <w:lang w:val="en-US"/>
        </w:rPr>
        <w:fldChar w:fldCharType="begin"/>
      </w:r>
      <w:r w:rsidRPr="003D3060">
        <w:rPr>
          <w:lang w:val="en-US"/>
        </w:rPr>
        <w:instrText xml:space="preserve"> XE "Union" </w:instrText>
      </w:r>
      <w:r w:rsidRPr="003D3060">
        <w:rPr>
          <w:lang w:val="en-US"/>
        </w:rPr>
        <w:fldChar w:fldCharType="end"/>
      </w:r>
      <w:r w:rsidRPr="003D3060">
        <w:rPr>
          <w:lang w:val="en-US"/>
        </w:rPr>
        <w:fldChar w:fldCharType="begin"/>
      </w:r>
      <w:r w:rsidRPr="003D3060">
        <w:rPr>
          <w:lang w:val="en-US"/>
        </w:rPr>
        <w:instrText>XE "View:</w:instrText>
      </w:r>
      <w:r w:rsidR="00C57196" w:rsidRPr="003D3060">
        <w:rPr>
          <w:lang w:val="en-US"/>
        </w:rPr>
        <w:instrText>union</w:instrText>
      </w:r>
      <w:r w:rsidRPr="003D3060">
        <w:rPr>
          <w:lang w:val="en-US"/>
        </w:rPr>
        <w:instrText>"</w:instrText>
      </w:r>
      <w:r w:rsidRPr="003D3060">
        <w:rPr>
          <w:lang w:val="en-US"/>
        </w:rPr>
        <w:fldChar w:fldCharType="end"/>
      </w:r>
      <w:r w:rsidR="00C57196" w:rsidRPr="003D3060">
        <w:rPr>
          <w:lang w:val="en-US"/>
        </w:rPr>
        <w:t>c</w:t>
      </w:r>
      <w:r w:rsidRPr="003D3060">
        <w:rPr>
          <w:lang w:val="en-US"/>
        </w:rPr>
        <w:t>oordinates of bottom and top station we are co</w:t>
      </w:r>
      <w:r w:rsidRPr="003D3060">
        <w:rPr>
          <w:lang w:val="en-US"/>
        </w:rPr>
        <w:t>n</w:t>
      </w:r>
      <w:r w:rsidRPr="003D3060">
        <w:rPr>
          <w:lang w:val="en-US"/>
        </w:rPr>
        <w:t xml:space="preserve">fronted with the fact that these coordinates are captured as individual attributes of the alpine transports. By using a </w:t>
      </w:r>
      <w:r w:rsidRPr="003D3060">
        <w:rPr>
          <w:b/>
          <w:bCs/>
          <w:lang w:val="en-US"/>
        </w:rPr>
        <w:t>union</w:t>
      </w:r>
      <w:r w:rsidRPr="003D3060">
        <w:rPr>
          <w:b/>
          <w:lang w:val="en-US"/>
        </w:rPr>
        <w:t xml:space="preserve"> (UNION)</w:t>
      </w:r>
      <w:r w:rsidRPr="003D3060">
        <w:rPr>
          <w:lang w:val="en-US"/>
        </w:rPr>
        <w:t xml:space="preserve"> they can be gathered into a set of equal view objects.</w:t>
      </w:r>
    </w:p>
    <w:p w14:paraId="15708EE8" w14:textId="77777777" w:rsidR="00026FE6" w:rsidRPr="003D3060" w:rsidRDefault="00026FE6" w:rsidP="00A9471E">
      <w:pPr>
        <w:pStyle w:val="Beispielcode"/>
        <w:rPr>
          <w:lang w:val="en-US"/>
        </w:rPr>
      </w:pPr>
      <w:r w:rsidRPr="003D3060">
        <w:rPr>
          <w:lang w:val="en-US"/>
        </w:rPr>
        <w:t>VIEW StationCoordinates</w:t>
      </w:r>
      <w:r w:rsidRPr="003D3060">
        <w:rPr>
          <w:lang w:val="en-US"/>
        </w:rPr>
        <w:br/>
        <w:t xml:space="preserve">  UNION OF BottomStation ~ AlpineTransport, TopStation ~ AlpineTransport; =</w:t>
      </w:r>
      <w:r w:rsidRPr="003D3060">
        <w:rPr>
          <w:lang w:val="en-US"/>
        </w:rPr>
        <w:br/>
        <w:t xml:space="preserve">  Coordinates: Ahland.NationalCoord := Botto</w:t>
      </w:r>
      <w:r w:rsidR="00C57196" w:rsidRPr="003D3060">
        <w:rPr>
          <w:lang w:val="en-US"/>
        </w:rPr>
        <w:t>m</w:t>
      </w:r>
      <w:r w:rsidRPr="003D3060">
        <w:rPr>
          <w:lang w:val="en-US"/>
        </w:rPr>
        <w:t>Station -&gt; PosBottomStation,</w:t>
      </w:r>
      <w:r w:rsidRPr="003D3060">
        <w:rPr>
          <w:lang w:val="en-US"/>
        </w:rPr>
        <w:br/>
        <w:t xml:space="preserve">                                       TopStation -&gt; PosTopStation;</w:t>
      </w:r>
      <w:r w:rsidRPr="003D3060">
        <w:rPr>
          <w:lang w:val="en-US"/>
        </w:rPr>
        <w:br/>
        <w:t>END StationCoordinates;</w:t>
      </w:r>
    </w:p>
    <w:p w14:paraId="1A27134E" w14:textId="77777777" w:rsidR="00026FE6" w:rsidRPr="003D3060" w:rsidRDefault="00026FE6">
      <w:pPr>
        <w:rPr>
          <w:lang w:val="en-US"/>
        </w:rPr>
      </w:pPr>
      <w:r w:rsidRPr="003D3060">
        <w:rPr>
          <w:lang w:val="en-US"/>
        </w:rPr>
        <w:t>Here the set of all view objects equals the double set of all alpine transports. Once they are evaluated under the aspect of bottom station, and once under the aspect of top station. The attribute is selected according to the position attribute of either bottom or top station.</w:t>
      </w:r>
    </w:p>
    <w:p w14:paraId="681C5393" w14:textId="77777777" w:rsidR="00026FE6" w:rsidRPr="003D3060" w:rsidRDefault="00026FE6">
      <w:pPr>
        <w:rPr>
          <w:lang w:val="en-US"/>
        </w:rPr>
      </w:pPr>
      <w:r w:rsidRPr="003D3060">
        <w:rPr>
          <w:b/>
          <w:lang w:val="en-US"/>
        </w:rPr>
        <w:t>Aggregation (AGGREGATION)</w:t>
      </w:r>
      <w:r w:rsidRPr="003D3060">
        <w:rPr>
          <w:lang w:val="en-US"/>
        </w:rPr>
        <w:t xml:space="preserve"> and </w:t>
      </w:r>
      <w:r w:rsidRPr="003D3060">
        <w:rPr>
          <w:b/>
          <w:lang w:val="en-US"/>
        </w:rPr>
        <w:t>inspection (INSPECTION)</w:t>
      </w:r>
      <w:r w:rsidRPr="003D3060">
        <w:rPr>
          <w:lang w:val="en-US"/>
        </w:rPr>
        <w:t xml:space="preserve"> deal with </w:t>
      </w:r>
      <w:r w:rsidRPr="003D3060">
        <w:rPr>
          <w:lang w:val="en-US"/>
        </w:rPr>
        <w:fldChar w:fldCharType="begin"/>
      </w:r>
      <w:r w:rsidRPr="003D3060">
        <w:rPr>
          <w:lang w:val="en-US"/>
        </w:rPr>
        <w:instrText>XE "View:</w:instrText>
      </w:r>
      <w:r w:rsidR="009E67A9" w:rsidRPr="003D3060">
        <w:rPr>
          <w:lang w:val="en-US"/>
        </w:rPr>
        <w:instrText>a</w:instrText>
      </w:r>
      <w:r w:rsidR="00C57196" w:rsidRPr="003D3060">
        <w:rPr>
          <w:lang w:val="en-US"/>
        </w:rPr>
        <w:instrText>ggregation</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"View:</w:instrText>
      </w:r>
      <w:r w:rsidR="009E67A9" w:rsidRPr="003D3060">
        <w:rPr>
          <w:lang w:val="en-US"/>
        </w:rPr>
        <w:instrText>i</w:instrText>
      </w:r>
      <w:r w:rsidR="00C57196" w:rsidRPr="003D3060">
        <w:rPr>
          <w:lang w:val="en-US"/>
        </w:rPr>
        <w:instrText>nspection</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"Aggregation:with views"</w:instrText>
      </w:r>
      <w:r w:rsidRPr="003D3060">
        <w:rPr>
          <w:lang w:val="en-US"/>
        </w:rPr>
        <w:fldChar w:fldCharType="end"/>
      </w:r>
      <w:r w:rsidRPr="003D3060">
        <w:rPr>
          <w:lang w:val="en-US"/>
        </w:rPr>
        <w:fldChar w:fldCharType="begin"/>
      </w:r>
      <w:r w:rsidRPr="003D3060">
        <w:rPr>
          <w:lang w:val="en-US"/>
        </w:rPr>
        <w:instrText>XE "Inspe</w:instrText>
      </w:r>
      <w:r w:rsidRPr="003D3060">
        <w:rPr>
          <w:lang w:val="en-US"/>
        </w:rPr>
        <w:instrText>c</w:instrText>
      </w:r>
      <w:r w:rsidRPr="003D3060">
        <w:rPr>
          <w:lang w:val="en-US"/>
        </w:rPr>
        <w:instrText>tion"</w:instrText>
      </w:r>
      <w:r w:rsidRPr="003D3060">
        <w:rPr>
          <w:lang w:val="en-US"/>
        </w:rPr>
        <w:fldChar w:fldCharType="end"/>
      </w:r>
      <w:r w:rsidRPr="003D3060">
        <w:rPr>
          <w:lang w:val="en-US"/>
        </w:rPr>
        <w:fldChar w:fldCharType="begin"/>
      </w:r>
      <w:r w:rsidRPr="003D3060">
        <w:rPr>
          <w:lang w:val="en-US"/>
        </w:rPr>
        <w:instrText>XE "</w:instrText>
      </w:r>
      <w:r w:rsidR="00E22D9E" w:rsidRPr="003D3060">
        <w:rPr>
          <w:lang w:val="en-US"/>
        </w:rPr>
        <w:instrText>Aggregation</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"Structure:</w:instrText>
      </w:r>
      <w:r w:rsidR="00E22D9E" w:rsidRPr="003D3060">
        <w:rPr>
          <w:lang w:val="en-US"/>
        </w:rPr>
        <w:instrText>as</w:instrText>
      </w:r>
      <w:r w:rsidRPr="003D3060">
        <w:rPr>
          <w:lang w:val="en-US"/>
        </w:rPr>
        <w:instrText xml:space="preserve"> </w:instrText>
      </w:r>
      <w:r w:rsidR="00E22D9E" w:rsidRPr="003D3060">
        <w:rPr>
          <w:lang w:val="en-US"/>
        </w:rPr>
        <w:instrText>inspection</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 xml:space="preserve">XE "Structure:as </w:instrText>
      </w:r>
      <w:r w:rsidR="00E22D9E" w:rsidRPr="003D3060">
        <w:rPr>
          <w:lang w:val="en-US"/>
        </w:rPr>
        <w:instrText>aggregation</w:instrText>
      </w:r>
      <w:r w:rsidRPr="003D3060">
        <w:rPr>
          <w:lang w:val="en-US"/>
        </w:rPr>
        <w:instrText>"</w:instrText>
      </w:r>
      <w:r w:rsidRPr="003D3060">
        <w:rPr>
          <w:lang w:val="en-US"/>
        </w:rPr>
        <w:fldChar w:fldCharType="end"/>
      </w:r>
      <w:r w:rsidR="00C57196" w:rsidRPr="003D3060">
        <w:rPr>
          <w:lang w:val="en-US"/>
        </w:rPr>
        <w:t>s</w:t>
      </w:r>
      <w:r w:rsidRPr="003D3060">
        <w:rPr>
          <w:lang w:val="en-US"/>
        </w:rPr>
        <w:t>tructure attri</w:t>
      </w:r>
      <w:r w:rsidRPr="003D3060">
        <w:rPr>
          <w:lang w:val="en-US"/>
        </w:rPr>
        <w:t>b</w:t>
      </w:r>
      <w:r w:rsidRPr="003D3060">
        <w:rPr>
          <w:lang w:val="en-US"/>
        </w:rPr>
        <w:t>utes. An aggregation unites objects that have the same characteristics into one si</w:t>
      </w:r>
      <w:r w:rsidRPr="003D3060">
        <w:rPr>
          <w:lang w:val="en-US"/>
        </w:rPr>
        <w:t>n</w:t>
      </w:r>
      <w:r w:rsidRPr="003D3060">
        <w:rPr>
          <w:lang w:val="en-US"/>
        </w:rPr>
        <w:t>gle object. Within the scope of the view object already existing objects are available as el</w:t>
      </w:r>
      <w:r w:rsidRPr="003D3060">
        <w:rPr>
          <w:lang w:val="en-US"/>
        </w:rPr>
        <w:t>e</w:t>
      </w:r>
      <w:r w:rsidRPr="003D3060">
        <w:rPr>
          <w:lang w:val="en-US"/>
        </w:rPr>
        <w:t>ments of a structure attribute (cf. paragraph 6.17.3). On the other hand an inspection makes sure that structure elements become independent view objects (cf. paragraph 6.14.3).</w:t>
      </w:r>
    </w:p>
    <w:p w14:paraId="21BF301B" w14:textId="77777777" w:rsidR="00026FE6" w:rsidRPr="003D3060" w:rsidRDefault="00026FE6">
      <w:pPr>
        <w:pStyle w:val="berschrift3"/>
        <w:rPr>
          <w:lang w:val="en-US"/>
        </w:rPr>
      </w:pPr>
      <w:bookmarkStart w:id="172" w:name="_Toc236474596"/>
      <w:r w:rsidRPr="003D3060">
        <w:rPr>
          <w:lang w:val="en-US"/>
        </w:rPr>
        <w:t>Building views step by step</w:t>
      </w:r>
      <w:bookmarkEnd w:id="172"/>
    </w:p>
    <w:p w14:paraId="3EA53F65" w14:textId="77777777" w:rsidR="00026FE6" w:rsidRPr="003D3060" w:rsidRDefault="00026FE6">
      <w:pPr>
        <w:rPr>
          <w:lang w:val="en-US"/>
        </w:rPr>
      </w:pPr>
      <w:r w:rsidRPr="003D3060">
        <w:rPr>
          <w:lang w:val="en-US"/>
        </w:rPr>
        <w:t>In order to check tickets, every alpine transport has to know what ticket type is valid</w:t>
      </w:r>
      <w:r w:rsidRPr="003D3060">
        <w:rPr>
          <w:lang w:val="en-US"/>
        </w:rPr>
        <w:fldChar w:fldCharType="begin"/>
      </w:r>
      <w:r w:rsidRPr="003D3060">
        <w:rPr>
          <w:lang w:val="en-US"/>
        </w:rPr>
        <w:instrText>XE "View:</w:instrText>
      </w:r>
      <w:r w:rsidR="00A35775" w:rsidRPr="003D3060">
        <w:rPr>
          <w:lang w:val="en-US"/>
        </w:rPr>
        <w:instrText>b</w:instrText>
      </w:r>
      <w:r w:rsidRPr="003D3060">
        <w:rPr>
          <w:lang w:val="en-US"/>
        </w:rPr>
        <w:instrText>uilding step by step"</w:instrText>
      </w:r>
      <w:r w:rsidRPr="003D3060">
        <w:rPr>
          <w:lang w:val="en-US"/>
        </w:rPr>
        <w:fldChar w:fldCharType="end"/>
      </w:r>
      <w:r w:rsidRPr="003D3060">
        <w:rPr>
          <w:lang w:val="en-US"/>
        </w:rPr>
        <w:t>. So they would still like a list of all alpine transports that ind</w:t>
      </w:r>
      <w:r w:rsidRPr="003D3060">
        <w:rPr>
          <w:lang w:val="en-US"/>
        </w:rPr>
        <w:t>i</w:t>
      </w:r>
      <w:r w:rsidRPr="003D3060">
        <w:rPr>
          <w:lang w:val="en-US"/>
        </w:rPr>
        <w:t>cates for every line which ticket types are valid. Independently of all basic data they would like to define something like the following model:</w:t>
      </w:r>
    </w:p>
    <w:p w14:paraId="647DD962" w14:textId="77777777" w:rsidR="00026FE6" w:rsidRPr="003D3060" w:rsidRDefault="00026FE6" w:rsidP="00A9471E">
      <w:pPr>
        <w:pStyle w:val="Beispielcode"/>
        <w:rPr>
          <w:lang w:val="en-US"/>
        </w:rPr>
      </w:pPr>
      <w:r w:rsidRPr="003D3060">
        <w:rPr>
          <w:lang w:val="en-US"/>
        </w:rPr>
        <w:t>CLASS TicketType =</w:t>
      </w:r>
      <w:r w:rsidRPr="003D3060">
        <w:rPr>
          <w:lang w:val="en-US"/>
        </w:rPr>
        <w:br/>
        <w:t xml:space="preserve">  Names: BAG {1..*} OF Designation;</w:t>
      </w:r>
      <w:r w:rsidRPr="003D3060">
        <w:rPr>
          <w:lang w:val="en-US"/>
        </w:rPr>
        <w:br/>
        <w:t xml:space="preserve">  Price: 0.00 .. 5000.00 [Ahland.Sovereign];</w:t>
      </w:r>
      <w:r w:rsidRPr="003D3060">
        <w:rPr>
          <w:lang w:val="en-US"/>
        </w:rPr>
        <w:br/>
        <w:t xml:space="preserve">  Validity: LengthOfTime;</w:t>
      </w:r>
      <w:r w:rsidRPr="003D3060">
        <w:rPr>
          <w:lang w:val="en-US"/>
        </w:rPr>
        <w:br/>
        <w:t>END TicketType;</w:t>
      </w:r>
    </w:p>
    <w:p w14:paraId="4B0980AF" w14:textId="77777777" w:rsidR="00026FE6" w:rsidRPr="003D3060" w:rsidRDefault="00026FE6" w:rsidP="00A9471E">
      <w:pPr>
        <w:pStyle w:val="Beispielcode"/>
        <w:rPr>
          <w:lang w:val="en-US"/>
        </w:rPr>
      </w:pPr>
      <w:r w:rsidRPr="003D3060">
        <w:rPr>
          <w:lang w:val="en-US"/>
        </w:rPr>
        <w:t>CLASS AlpineTransport =</w:t>
      </w:r>
      <w:r w:rsidRPr="003D3060">
        <w:rPr>
          <w:lang w:val="en-US"/>
        </w:rPr>
        <w:br/>
        <w:t xml:space="preserve">  Names: BAG {1..*} OF Designation;</w:t>
      </w:r>
      <w:r w:rsidRPr="003D3060">
        <w:rPr>
          <w:lang w:val="en-US"/>
        </w:rPr>
        <w:br/>
        <w:t xml:space="preserve">  ValidTicketTypes: BAG OF TicketType;</w:t>
      </w:r>
      <w:r w:rsidRPr="003D3060">
        <w:rPr>
          <w:lang w:val="en-US"/>
        </w:rPr>
        <w:br/>
        <w:t>END AlpineTransport;</w:t>
      </w:r>
    </w:p>
    <w:p w14:paraId="469A8B9F" w14:textId="77777777" w:rsidR="00026FE6" w:rsidRPr="003D3060" w:rsidRDefault="00026FE6">
      <w:pPr>
        <w:rPr>
          <w:lang w:val="en-US"/>
        </w:rPr>
      </w:pPr>
      <w:r w:rsidRPr="003D3060">
        <w:rPr>
          <w:lang w:val="en-US"/>
        </w:rPr>
        <w:t>But how can this be derived from the original data? This is not quite as simple. Several tariff zones can be assigned to one alpine transport; then again several ticket types are assigned to one tariff zone. Furthermore there are tariff zones, which comprise all alpine transports within one area.</w:t>
      </w:r>
    </w:p>
    <w:p w14:paraId="31EB28A1" w14:textId="77777777" w:rsidR="00026FE6" w:rsidRPr="003D3060" w:rsidRDefault="00026FE6">
      <w:pPr>
        <w:rPr>
          <w:lang w:val="en-US"/>
        </w:rPr>
      </w:pPr>
      <w:r w:rsidRPr="003D3060">
        <w:rPr>
          <w:lang w:val="en-US"/>
        </w:rPr>
        <w:lastRenderedPageBreak/>
        <w:t>Luckily this last aspect has already been dealt with because there is an abstract relationship between alpine transport and tariff zone, «Validity». On the one hand it is realized by means of an explicit relationship between the two classes («ValidityExplicit»). On the other hand we can derive from the view «AlpineTransportsIn</w:t>
      </w:r>
      <w:r w:rsidR="00A35775" w:rsidRPr="003D3060">
        <w:rPr>
          <w:lang w:val="en-US"/>
        </w:rPr>
        <w:t>Region</w:t>
      </w:r>
      <w:r w:rsidRPr="003D3060">
        <w:rPr>
          <w:lang w:val="en-US"/>
        </w:rPr>
        <w:t>» which lines on grounds of their pos</w:t>
      </w:r>
      <w:r w:rsidRPr="003D3060">
        <w:rPr>
          <w:lang w:val="en-US"/>
        </w:rPr>
        <w:t>i</w:t>
      </w:r>
      <w:r w:rsidRPr="003D3060">
        <w:rPr>
          <w:lang w:val="en-US"/>
        </w:rPr>
        <w:t>tion accept the tickets of one tariff zone.</w:t>
      </w:r>
    </w:p>
    <w:p w14:paraId="25828879" w14:textId="77777777" w:rsidR="00026FE6" w:rsidRPr="003D3060" w:rsidRDefault="00026FE6">
      <w:pPr>
        <w:rPr>
          <w:lang w:val="en-US"/>
        </w:rPr>
      </w:pPr>
      <w:r w:rsidRPr="003D3060">
        <w:rPr>
          <w:lang w:val="en-US"/>
        </w:rPr>
        <w:t>On this basis we can define a view which links alpine transports and ticket types:</w:t>
      </w:r>
    </w:p>
    <w:p w14:paraId="1BBA5796" w14:textId="77777777" w:rsidR="00026FE6" w:rsidRPr="003D3060" w:rsidRDefault="00026FE6" w:rsidP="00A9471E">
      <w:pPr>
        <w:pStyle w:val="Beispielcode"/>
        <w:rPr>
          <w:lang w:val="en-US"/>
        </w:rPr>
      </w:pPr>
      <w:r w:rsidRPr="003D3060">
        <w:rPr>
          <w:lang w:val="en-US"/>
        </w:rPr>
        <w:t>VIEW AlpineTransportAndValidTicketType</w:t>
      </w:r>
      <w:r w:rsidRPr="003D3060">
        <w:rPr>
          <w:lang w:val="en-US"/>
        </w:rPr>
        <w:br/>
        <w:t xml:space="preserve">  JOIN OF At ~ AlpineTransport,</w:t>
      </w:r>
      <w:r w:rsidRPr="003D3060">
        <w:rPr>
          <w:lang w:val="en-US"/>
        </w:rPr>
        <w:br/>
        <w:t xml:space="preserve">          Z</w:t>
      </w:r>
      <w:r w:rsidR="00942668" w:rsidRPr="003D3060">
        <w:rPr>
          <w:lang w:val="en-US"/>
        </w:rPr>
        <w:t xml:space="preserve"> </w:t>
      </w:r>
      <w:r w:rsidRPr="003D3060">
        <w:rPr>
          <w:lang w:val="en-US"/>
        </w:rPr>
        <w:t xml:space="preserve"> ~ TariffZone,</w:t>
      </w:r>
      <w:r w:rsidRPr="003D3060">
        <w:rPr>
          <w:lang w:val="en-US"/>
        </w:rPr>
        <w:br/>
        <w:t xml:space="preserve">          Tt ~ TicketType,</w:t>
      </w:r>
      <w:r w:rsidRPr="003D3060">
        <w:rPr>
          <w:lang w:val="en-US"/>
        </w:rPr>
        <w:br/>
        <w:t xml:space="preserve">          V  ~ Validity;</w:t>
      </w:r>
      <w:r w:rsidRPr="003D3060">
        <w:rPr>
          <w:lang w:val="en-US"/>
        </w:rPr>
        <w:br/>
        <w:t xml:space="preserve">  WHERE (V -&gt; AlpineTransport == </w:t>
      </w:r>
      <w:r w:rsidR="00942668" w:rsidRPr="003D3060">
        <w:rPr>
          <w:lang w:val="en-US"/>
        </w:rPr>
        <w:t>A</w:t>
      </w:r>
      <w:r w:rsidRPr="003D3060">
        <w:rPr>
          <w:lang w:val="en-US"/>
        </w:rPr>
        <w:t>t) AND (V -&gt; TariffZone == Z) AND</w:t>
      </w:r>
      <w:r w:rsidRPr="003D3060">
        <w:rPr>
          <w:lang w:val="en-US"/>
        </w:rPr>
        <w:br/>
        <w:t xml:space="preserve">        (Tt -&gt; TariffZone == Z);</w:t>
      </w:r>
      <w:r w:rsidRPr="003D3060">
        <w:rPr>
          <w:lang w:val="en-US"/>
        </w:rPr>
        <w:br/>
        <w:t>=</w:t>
      </w:r>
      <w:r w:rsidRPr="003D3060">
        <w:rPr>
          <w:lang w:val="en-US"/>
        </w:rPr>
        <w:br/>
        <w:t xml:space="preserve">  TransportNames: BAG {1..*} OF Designation := At -&gt; Names;</w:t>
      </w:r>
      <w:r w:rsidRPr="003D3060">
        <w:rPr>
          <w:lang w:val="en-US"/>
        </w:rPr>
        <w:br/>
        <w:t xml:space="preserve">  TicketNames: BAG {1..*} OF Designation := Tt -&gt; Names;</w:t>
      </w:r>
      <w:r w:rsidRPr="003D3060">
        <w:rPr>
          <w:lang w:val="en-US"/>
        </w:rPr>
        <w:br/>
        <w:t xml:space="preserve">  Price: 0.00 .. 5000.00 [Ahland.Sovereign] := Tt -&gt; Price;</w:t>
      </w:r>
      <w:r w:rsidRPr="003D3060">
        <w:rPr>
          <w:lang w:val="en-US"/>
        </w:rPr>
        <w:br/>
        <w:t xml:space="preserve">  </w:t>
      </w:r>
      <w:r w:rsidR="00942668" w:rsidRPr="003D3060">
        <w:rPr>
          <w:lang w:val="en-US"/>
        </w:rPr>
        <w:t>DurationOf</w:t>
      </w:r>
      <w:r w:rsidRPr="003D3060">
        <w:rPr>
          <w:lang w:val="en-US"/>
        </w:rPr>
        <w:t>Validity: LengthOfTime := Tt -&gt; DurationOfValidity;</w:t>
      </w:r>
      <w:r w:rsidRPr="003D3060">
        <w:rPr>
          <w:lang w:val="en-US"/>
        </w:rPr>
        <w:br/>
        <w:t>END AlpineTransportAndValidTicketType;</w:t>
      </w:r>
    </w:p>
    <w:p w14:paraId="56BECFDC" w14:textId="77777777" w:rsidR="00026FE6" w:rsidRPr="003D3060" w:rsidRDefault="00026FE6">
      <w:pPr>
        <w:rPr>
          <w:lang w:val="en-US"/>
        </w:rPr>
      </w:pPr>
      <w:r w:rsidRPr="003D3060">
        <w:rPr>
          <w:lang w:val="en-US"/>
        </w:rPr>
        <w:t>This combines alpine transport and ticket type. It takes into consideration the validity rel</w:t>
      </w:r>
      <w:r w:rsidRPr="003D3060">
        <w:rPr>
          <w:lang w:val="en-US"/>
        </w:rPr>
        <w:t>a</w:t>
      </w:r>
      <w:r w:rsidRPr="003D3060">
        <w:rPr>
          <w:lang w:val="en-US"/>
        </w:rPr>
        <w:t>tionship and the fact that a tariff zone is assigned to every ticket type, which has to be in keeping with the validity relationship. So we have almost achieved our goal. The admissible combination of alpine transport and ticket type are available as view objects. Now we would like to unit them per alpine transport:</w:t>
      </w:r>
    </w:p>
    <w:p w14:paraId="713917DD" w14:textId="77777777" w:rsidR="00026FE6" w:rsidRPr="003D3060" w:rsidRDefault="00026FE6" w:rsidP="00A9471E">
      <w:pPr>
        <w:pStyle w:val="Beispielcode"/>
        <w:rPr>
          <w:lang w:val="en-US"/>
        </w:rPr>
      </w:pPr>
      <w:r w:rsidRPr="003D3060">
        <w:rPr>
          <w:lang w:val="en-US"/>
        </w:rPr>
        <w:t>VIEW OnAlpineTransportValidTicketType</w:t>
      </w:r>
      <w:r w:rsidRPr="003D3060">
        <w:rPr>
          <w:lang w:val="en-US"/>
        </w:rPr>
        <w:br/>
        <w:t xml:space="preserve">  AGGREGATION OF A</w:t>
      </w:r>
      <w:r w:rsidR="00942668" w:rsidRPr="003D3060">
        <w:rPr>
          <w:lang w:val="en-US"/>
        </w:rPr>
        <w:t>t</w:t>
      </w:r>
      <w:r w:rsidRPr="003D3060">
        <w:rPr>
          <w:lang w:val="en-US"/>
        </w:rPr>
        <w:t>VT ~ AlpineTransportAndValidTicketType</w:t>
      </w:r>
      <w:r w:rsidRPr="003D3060">
        <w:rPr>
          <w:lang w:val="en-US"/>
        </w:rPr>
        <w:br/>
        <w:t xml:space="preserve">                 EQUAL (AaVT -&gt; At);</w:t>
      </w:r>
      <w:r w:rsidRPr="003D3060">
        <w:rPr>
          <w:lang w:val="en-US"/>
        </w:rPr>
        <w:br/>
        <w:t>=</w:t>
      </w:r>
      <w:r w:rsidRPr="003D3060">
        <w:rPr>
          <w:lang w:val="en-US"/>
        </w:rPr>
        <w:br/>
        <w:t xml:space="preserve">  TransportNames: BAG {1..*} OF Designation := </w:t>
      </w:r>
      <w:r w:rsidR="00942668" w:rsidRPr="003D3060">
        <w:rPr>
          <w:lang w:val="en-US"/>
        </w:rPr>
        <w:t>AtVT</w:t>
      </w:r>
      <w:r w:rsidRPr="003D3060">
        <w:rPr>
          <w:lang w:val="en-US"/>
        </w:rPr>
        <w:t xml:space="preserve"> -&gt; </w:t>
      </w:r>
      <w:r w:rsidR="00942668" w:rsidRPr="003D3060">
        <w:rPr>
          <w:lang w:val="en-US"/>
        </w:rPr>
        <w:t>At</w:t>
      </w:r>
      <w:r w:rsidRPr="003D3060">
        <w:rPr>
          <w:lang w:val="en-US"/>
        </w:rPr>
        <w:t xml:space="preserve"> -&gt; Names;</w:t>
      </w:r>
      <w:r w:rsidRPr="003D3060">
        <w:rPr>
          <w:lang w:val="en-US"/>
        </w:rPr>
        <w:br/>
        <w:t xml:space="preserve">  TicketTypes: BAG OF AlpineTransportAndValidTicketType := AGGREGATES;</w:t>
      </w:r>
      <w:r w:rsidRPr="003D3060">
        <w:rPr>
          <w:lang w:val="en-US"/>
        </w:rPr>
        <w:br/>
        <w:t>END OnAlpineTransportValidTicketType;</w:t>
      </w:r>
    </w:p>
    <w:p w14:paraId="36557D89" w14:textId="77777777" w:rsidR="00026FE6" w:rsidRPr="003D3060" w:rsidRDefault="00026FE6">
      <w:pPr>
        <w:rPr>
          <w:lang w:val="en-US"/>
        </w:rPr>
      </w:pPr>
      <w:r w:rsidRPr="003D3060">
        <w:rPr>
          <w:lang w:val="en-US"/>
        </w:rPr>
        <w:t>This result is achieved by means of an aggregation. Thereby all objects of the basic view which comply with a certain condition (i.e. that they belong to the same alpine transport) are combined into one view object. The set of all primary view objects that has been combined to form a whole is available for structure attributes (AGGREGATES).</w:t>
      </w:r>
    </w:p>
    <w:p w14:paraId="08BDBB2D" w14:textId="77777777" w:rsidR="00026FE6" w:rsidRPr="003D3060" w:rsidRDefault="00026FE6">
      <w:pPr>
        <w:pStyle w:val="berschrift3"/>
        <w:rPr>
          <w:lang w:val="en-US"/>
        </w:rPr>
      </w:pPr>
      <w:bookmarkStart w:id="173" w:name="_Toc236474597"/>
      <w:r w:rsidRPr="003D3060">
        <w:rPr>
          <w:lang w:val="en-US"/>
        </w:rPr>
        <w:t>Inheriting views</w:t>
      </w:r>
      <w:bookmarkEnd w:id="173"/>
    </w:p>
    <w:p w14:paraId="71C26EFB" w14:textId="77777777" w:rsidR="00026FE6" w:rsidRPr="003D3060" w:rsidRDefault="00026FE6">
      <w:pPr>
        <w:rPr>
          <w:lang w:val="en-US"/>
        </w:rPr>
      </w:pPr>
      <w:r w:rsidRPr="003D3060">
        <w:rPr>
          <w:lang w:val="en-US"/>
        </w:rPr>
        <w:fldChar w:fldCharType="begin"/>
      </w:r>
      <w:r w:rsidRPr="003D3060">
        <w:rPr>
          <w:lang w:val="en-US"/>
        </w:rPr>
        <w:instrText>XE "Inheri</w:instrText>
      </w:r>
      <w:r w:rsidR="00942668" w:rsidRPr="003D3060">
        <w:rPr>
          <w:lang w:val="en-US"/>
        </w:rPr>
        <w:instrText>tance</w:instrText>
      </w:r>
      <w:r w:rsidRPr="003D3060">
        <w:rPr>
          <w:lang w:val="en-US"/>
        </w:rPr>
        <w:instrText>:</w:instrText>
      </w:r>
      <w:r w:rsidR="008C1457" w:rsidRPr="003D3060">
        <w:rPr>
          <w:lang w:val="en-US"/>
        </w:rPr>
        <w:instrText xml:space="preserve">of </w:instrText>
      </w:r>
      <w:r w:rsidRPr="003D3060">
        <w:rPr>
          <w:lang w:val="en-US"/>
        </w:rPr>
        <w:instrText>views"</w:instrText>
      </w:r>
      <w:r w:rsidRPr="003D3060">
        <w:rPr>
          <w:lang w:val="en-US"/>
        </w:rPr>
        <w:fldChar w:fldCharType="end"/>
      </w:r>
      <w:r w:rsidRPr="003D3060">
        <w:rPr>
          <w:lang w:val="en-US"/>
        </w:rPr>
        <w:fldChar w:fldCharType="begin"/>
      </w:r>
      <w:r w:rsidRPr="003D3060">
        <w:rPr>
          <w:lang w:val="en-US"/>
        </w:rPr>
        <w:instrText>XE "View:and inherit</w:instrText>
      </w:r>
      <w:r w:rsidR="00942668" w:rsidRPr="003D3060">
        <w:rPr>
          <w:lang w:val="en-US"/>
        </w:rPr>
        <w:instrText>ance</w:instrText>
      </w:r>
      <w:r w:rsidRPr="003D3060">
        <w:rPr>
          <w:lang w:val="en-US"/>
        </w:rPr>
        <w:instrText>"</w:instrText>
      </w:r>
      <w:r w:rsidRPr="003D3060">
        <w:rPr>
          <w:lang w:val="en-US"/>
        </w:rPr>
        <w:fldChar w:fldCharType="end"/>
      </w:r>
      <w:r w:rsidRPr="003D3060">
        <w:rPr>
          <w:lang w:val="en-US"/>
        </w:rPr>
        <w:t>The national association has already defined the view that lists all valid ticket types for every alpine transport (view «OnAlpin</w:t>
      </w:r>
      <w:r w:rsidRPr="003D3060">
        <w:rPr>
          <w:lang w:val="en-US"/>
        </w:rPr>
        <w:t>e</w:t>
      </w:r>
      <w:r w:rsidRPr="003D3060">
        <w:rPr>
          <w:lang w:val="en-US"/>
        </w:rPr>
        <w:t xml:space="preserve">TransportValidTicketType», see above). In Ilis Valley they also want to use this view. But they also want to include the attribute </w:t>
      </w:r>
      <w:r w:rsidR="00942668" w:rsidRPr="003D3060">
        <w:rPr>
          <w:lang w:val="en-US"/>
        </w:rPr>
        <w:t>Track</w:t>
      </w:r>
      <w:r w:rsidRPr="003D3060">
        <w:rPr>
          <w:lang w:val="en-US"/>
        </w:rPr>
        <w:t>Course in this view, which they have defined in their own extension of the class AlpineTransport.</w:t>
      </w:r>
    </w:p>
    <w:p w14:paraId="4B2897E2" w14:textId="77777777" w:rsidR="00026FE6" w:rsidRPr="003D3060" w:rsidRDefault="00026FE6" w:rsidP="00A9471E">
      <w:pPr>
        <w:pStyle w:val="Beispielcode"/>
        <w:rPr>
          <w:lang w:val="en-US"/>
        </w:rPr>
      </w:pPr>
      <w:r w:rsidRPr="003D3060">
        <w:rPr>
          <w:lang w:val="en-US"/>
        </w:rPr>
        <w:t>VIEW MIT</w:t>
      </w:r>
      <w:bookmarkStart w:id="174" w:name="DDE_LINK1"/>
      <w:bookmarkEnd w:id="174"/>
      <w:r w:rsidRPr="003D3060">
        <w:rPr>
          <w:lang w:val="en-US"/>
        </w:rPr>
        <w:t>AlpineTransportAndValidTicketType</w:t>
      </w:r>
      <w:r w:rsidRPr="003D3060">
        <w:rPr>
          <w:lang w:val="en-US"/>
        </w:rPr>
        <w:br/>
        <w:t>EXTENDS AlpineTransportAndValidTicketType</w:t>
      </w:r>
      <w:r w:rsidRPr="003D3060">
        <w:rPr>
          <w:lang w:val="en-US"/>
        </w:rPr>
        <w:br/>
        <w:t xml:space="preserve">  BASE At EXTENDED BY MITAt ~ MITAlpineTransport</w:t>
      </w:r>
      <w:r w:rsidRPr="003D3060">
        <w:rPr>
          <w:lang w:val="en-US"/>
        </w:rPr>
        <w:br/>
        <w:t>=</w:t>
      </w:r>
      <w:r w:rsidRPr="003D3060">
        <w:rPr>
          <w:lang w:val="en-US"/>
        </w:rPr>
        <w:br/>
        <w:t xml:space="preserve">  </w:t>
      </w:r>
      <w:r w:rsidR="00942668" w:rsidRPr="003D3060">
        <w:rPr>
          <w:lang w:val="en-US"/>
        </w:rPr>
        <w:t>Track</w:t>
      </w:r>
      <w:r w:rsidRPr="003D3060">
        <w:rPr>
          <w:lang w:val="en-US"/>
        </w:rPr>
        <w:t xml:space="preserve">Course := MITAt -&gt; </w:t>
      </w:r>
      <w:r w:rsidR="00942668" w:rsidRPr="003D3060">
        <w:rPr>
          <w:lang w:val="en-US"/>
        </w:rPr>
        <w:t>Track</w:t>
      </w:r>
      <w:r w:rsidRPr="003D3060">
        <w:rPr>
          <w:lang w:val="en-US"/>
        </w:rPr>
        <w:t>Course;</w:t>
      </w:r>
      <w:r w:rsidRPr="003D3060">
        <w:rPr>
          <w:lang w:val="en-US"/>
        </w:rPr>
        <w:br/>
        <w:t>END MITAlpineTransportAndValidTicketType;</w:t>
      </w:r>
    </w:p>
    <w:p w14:paraId="6F5786F3" w14:textId="77777777" w:rsidR="00026FE6" w:rsidRPr="003D3060" w:rsidRDefault="00026FE6">
      <w:pPr>
        <w:rPr>
          <w:lang w:val="en-US"/>
        </w:rPr>
      </w:pPr>
      <w:r w:rsidRPr="003D3060">
        <w:rPr>
          <w:lang w:val="en-US"/>
        </w:rPr>
        <w:lastRenderedPageBreak/>
        <w:t>With the definition of an additional basis (must be an extension of an already existing basis) its attributes are available. If a view object is not based on this extension (i.e. it is not a M</w:t>
      </w:r>
      <w:r w:rsidRPr="003D3060">
        <w:rPr>
          <w:lang w:val="en-US"/>
        </w:rPr>
        <w:t>I</w:t>
      </w:r>
      <w:r w:rsidRPr="003D3060">
        <w:rPr>
          <w:lang w:val="en-US"/>
        </w:rPr>
        <w:t>TAlpineTransport), the attribute is undefined.</w:t>
      </w:r>
    </w:p>
    <w:p w14:paraId="0BE10DEB" w14:textId="77777777" w:rsidR="00026FE6" w:rsidRPr="003D3060" w:rsidRDefault="00A811FE" w:rsidP="00942668">
      <w:pPr>
        <w:pStyle w:val="WW-Blocktext"/>
        <w:rPr>
          <w:lang w:val="en-US"/>
        </w:rPr>
      </w:pPr>
      <w:r w:rsidRPr="003D3060">
        <w:rPr>
          <w:noProof/>
          <w:lang w:val="en-US"/>
        </w:rPr>
        <w:drawing>
          <wp:anchor distT="0" distB="0" distL="114300" distR="114300" simplePos="0" relativeHeight="251713536" behindDoc="0" locked="0" layoutInCell="1" allowOverlap="1" wp14:anchorId="7FA9CBF4" wp14:editId="640CBCA2">
            <wp:simplePos x="0" y="0"/>
            <wp:positionH relativeFrom="column">
              <wp:posOffset>180340</wp:posOffset>
            </wp:positionH>
            <wp:positionV relativeFrom="paragraph">
              <wp:posOffset>71755</wp:posOffset>
            </wp:positionV>
            <wp:extent cx="82550" cy="156845"/>
            <wp:effectExtent l="0" t="0" r="0" b="0"/>
            <wp:wrapNone/>
            <wp:docPr id="215" name="Bild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An extension of a view allows the user to acknowledge extensions of the classes of the basic view and to make use of their attributes. However we cannot alter the </w:t>
      </w:r>
      <w:r w:rsidR="00942668" w:rsidRPr="003D3060">
        <w:rPr>
          <w:lang w:val="en-US"/>
        </w:rPr>
        <w:t>formation law</w:t>
      </w:r>
      <w:r w:rsidR="00026FE6" w:rsidRPr="003D3060">
        <w:rPr>
          <w:lang w:val="en-US"/>
        </w:rPr>
        <w:t xml:space="preserve"> of the view in any major way. It is merely possible to define add</w:t>
      </w:r>
      <w:r w:rsidR="00026FE6" w:rsidRPr="003D3060">
        <w:rPr>
          <w:lang w:val="en-US"/>
        </w:rPr>
        <w:t>i</w:t>
      </w:r>
      <w:r w:rsidR="00026FE6" w:rsidRPr="003D3060">
        <w:rPr>
          <w:lang w:val="en-US"/>
        </w:rPr>
        <w:t>tional selections.</w:t>
      </w:r>
    </w:p>
    <w:p w14:paraId="53DFAA97" w14:textId="77777777" w:rsidR="00026FE6" w:rsidRPr="003D3060" w:rsidRDefault="00026FE6">
      <w:pPr>
        <w:pStyle w:val="berschrift2"/>
        <w:numPr>
          <w:ilvl w:val="1"/>
          <w:numId w:val="2"/>
        </w:numPr>
        <w:ind w:left="567"/>
        <w:rPr>
          <w:bCs/>
          <w:lang w:val="en-US"/>
        </w:rPr>
      </w:pPr>
      <w:bookmarkStart w:id="175" w:name="_Ref22100461"/>
      <w:bookmarkStart w:id="176" w:name="_Toc236474598"/>
      <w:r w:rsidRPr="003D3060">
        <w:rPr>
          <w:lang w:val="en-US"/>
        </w:rPr>
        <w:t xml:space="preserve">What’s in a name? </w:t>
      </w:r>
      <w:r w:rsidR="004A348A" w:rsidRPr="003D3060">
        <w:rPr>
          <w:lang w:val="en-US"/>
        </w:rPr>
        <w:t>–</w:t>
      </w:r>
      <w:r w:rsidRPr="003D3060">
        <w:rPr>
          <w:lang w:val="en-US"/>
        </w:rPr>
        <w:t xml:space="preserve"> Schemata in a foreign language</w:t>
      </w:r>
      <w:bookmarkEnd w:id="175"/>
      <w:bookmarkEnd w:id="176"/>
    </w:p>
    <w:p w14:paraId="46A041DD" w14:textId="77777777" w:rsidR="00026FE6" w:rsidRPr="003D3060" w:rsidRDefault="00026FE6">
      <w:pPr>
        <w:rPr>
          <w:lang w:val="en-US"/>
        </w:rPr>
      </w:pPr>
      <w:r w:rsidRPr="003D3060">
        <w:rPr>
          <w:lang w:val="en-US"/>
        </w:rPr>
        <w:fldChar w:fldCharType="begin"/>
      </w:r>
      <w:r w:rsidRPr="003D3060">
        <w:rPr>
          <w:lang w:val="en-US"/>
        </w:rPr>
        <w:instrText>XE "Multilingualism:of data models"</w:instrText>
      </w:r>
      <w:r w:rsidRPr="003D3060">
        <w:rPr>
          <w:lang w:val="en-US"/>
        </w:rPr>
        <w:fldChar w:fldCharType="end"/>
      </w:r>
      <w:r w:rsidRPr="003D3060">
        <w:rPr>
          <w:lang w:val="en-US"/>
        </w:rPr>
        <w:fldChar w:fldCharType="begin"/>
      </w:r>
      <w:r w:rsidRPr="003D3060">
        <w:rPr>
          <w:lang w:val="en-US"/>
        </w:rPr>
        <w:instrText>XE "</w:instrText>
      </w:r>
      <w:r w:rsidR="00914618" w:rsidRPr="003D3060">
        <w:rPr>
          <w:lang w:val="en-US"/>
        </w:rPr>
        <w:instrText>Data model</w:instrText>
      </w:r>
      <w:r w:rsidRPr="003D3060">
        <w:rPr>
          <w:lang w:val="en-US"/>
        </w:rPr>
        <w:instrText>:</w:instrText>
      </w:r>
      <w:r w:rsidR="00914618" w:rsidRPr="003D3060">
        <w:rPr>
          <w:lang w:val="en-US"/>
        </w:rPr>
        <w:instrText>multilingual</w:instrText>
      </w:r>
      <w:r w:rsidRPr="003D3060">
        <w:rPr>
          <w:lang w:val="en-US"/>
        </w:rPr>
        <w:instrText>"</w:instrText>
      </w:r>
      <w:r w:rsidRPr="003D3060">
        <w:rPr>
          <w:lang w:val="en-US"/>
        </w:rPr>
        <w:fldChar w:fldCharType="end"/>
      </w:r>
      <w:r w:rsidRPr="003D3060">
        <w:rPr>
          <w:lang w:val="en-US"/>
        </w:rPr>
        <w:t>An alpine transport is no different in French than it is in German. It still has the same chara</w:t>
      </w:r>
      <w:r w:rsidRPr="003D3060">
        <w:rPr>
          <w:lang w:val="en-US"/>
        </w:rPr>
        <w:t>c</w:t>
      </w:r>
      <w:r w:rsidRPr="003D3060">
        <w:rPr>
          <w:lang w:val="en-US"/>
        </w:rPr>
        <w:t>teristics; it entertains rel</w:t>
      </w:r>
      <w:r w:rsidRPr="003D3060">
        <w:rPr>
          <w:lang w:val="en-US"/>
        </w:rPr>
        <w:t>a</w:t>
      </w:r>
      <w:r w:rsidRPr="003D3060">
        <w:rPr>
          <w:lang w:val="en-US"/>
        </w:rPr>
        <w:t>tionships with the same classes etc. We might argue whether terms in different languages express the same meaning, but where data models are concerned it holds: The actual co</w:t>
      </w:r>
      <w:r w:rsidRPr="003D3060">
        <w:rPr>
          <w:lang w:val="en-US"/>
        </w:rPr>
        <w:t>n</w:t>
      </w:r>
      <w:r w:rsidRPr="003D3060">
        <w:rPr>
          <w:lang w:val="en-US"/>
        </w:rPr>
        <w:t>cepts are the same in whatever language. The only thing that changes from one language to the next is names.</w:t>
      </w:r>
    </w:p>
    <w:p w14:paraId="0D0BA16A" w14:textId="77777777" w:rsidR="00026FE6" w:rsidRPr="003D3060" w:rsidRDefault="00026FE6">
      <w:pPr>
        <w:rPr>
          <w:lang w:val="en-US"/>
        </w:rPr>
      </w:pPr>
      <w:r w:rsidRPr="003D3060">
        <w:rPr>
          <w:lang w:val="en-US"/>
        </w:rPr>
        <w:t>Whoever wants to translate a model into a foreign language only needs to exchange desi</w:t>
      </w:r>
      <w:r w:rsidRPr="003D3060">
        <w:rPr>
          <w:lang w:val="en-US"/>
        </w:rPr>
        <w:t>g</w:t>
      </w:r>
      <w:r w:rsidRPr="003D3060">
        <w:rPr>
          <w:lang w:val="en-US"/>
        </w:rPr>
        <w:t xml:space="preserve">nations and remarks. The structure itself – in UML-diagram the little boxes and lines –remains the same. For INTERLIS-descriptions there is a tool (the so-called </w:t>
      </w:r>
      <w:r w:rsidRPr="003D3060">
        <w:rPr>
          <w:lang w:val="en-US"/>
        </w:rPr>
        <w:fldChar w:fldCharType="begin"/>
      </w:r>
      <w:r w:rsidRPr="003D3060">
        <w:rPr>
          <w:lang w:val="en-US"/>
        </w:rPr>
        <w:instrText xml:space="preserve"> XE "Compiler" </w:instrText>
      </w:r>
      <w:r w:rsidRPr="003D3060">
        <w:rPr>
          <w:lang w:val="en-US"/>
        </w:rPr>
        <w:fldChar w:fldCharType="end"/>
      </w:r>
      <w:r w:rsidRPr="003D3060">
        <w:rPr>
          <w:lang w:val="en-US"/>
        </w:rPr>
        <w:t>INTERLIS-compiler), that checks whether a translation in actual fact only uses different names or if du</w:t>
      </w:r>
      <w:r w:rsidRPr="003D3060">
        <w:rPr>
          <w:lang w:val="en-US"/>
        </w:rPr>
        <w:t>r</w:t>
      </w:r>
      <w:r w:rsidRPr="003D3060">
        <w:rPr>
          <w:lang w:val="en-US"/>
        </w:rPr>
        <w:t>ing the translation accidentally the structure of the model also has been changed.</w:t>
      </w:r>
    </w:p>
    <w:p w14:paraId="123C2917" w14:textId="77777777" w:rsidR="00026FE6" w:rsidRDefault="00026FE6">
      <w:pPr>
        <w:rPr>
          <w:lang w:val="en-US"/>
        </w:rPr>
      </w:pPr>
    </w:p>
    <w:p w14:paraId="29011912" w14:textId="77777777" w:rsidR="00572100" w:rsidRDefault="00572100">
      <w:pPr>
        <w:rPr>
          <w:lang w:val="en-US"/>
        </w:rPr>
      </w:pPr>
    </w:p>
    <w:p w14:paraId="2A2B867B" w14:textId="77777777" w:rsidR="00572100" w:rsidRDefault="00572100">
      <w:pPr>
        <w:rPr>
          <w:lang w:val="en-US"/>
        </w:rPr>
      </w:pPr>
    </w:p>
    <w:p w14:paraId="62D2E656" w14:textId="77777777" w:rsidR="00572100" w:rsidRDefault="00572100">
      <w:pPr>
        <w:rPr>
          <w:lang w:val="en-US"/>
        </w:rPr>
      </w:pPr>
    </w:p>
    <w:p w14:paraId="4FDB6049" w14:textId="77777777" w:rsidR="00572100" w:rsidRDefault="00572100">
      <w:pPr>
        <w:rPr>
          <w:lang w:val="en-US"/>
        </w:rPr>
      </w:pPr>
    </w:p>
    <w:p w14:paraId="2E09B1B4" w14:textId="77777777" w:rsidR="00572100" w:rsidRDefault="00572100">
      <w:pPr>
        <w:rPr>
          <w:lang w:val="en-US"/>
        </w:rPr>
      </w:pPr>
    </w:p>
    <w:p w14:paraId="44F3106B" w14:textId="77777777" w:rsidR="00572100" w:rsidRDefault="00572100">
      <w:pPr>
        <w:rPr>
          <w:lang w:val="en-US"/>
        </w:rPr>
      </w:pPr>
    </w:p>
    <w:p w14:paraId="3BC9C465" w14:textId="77777777" w:rsidR="00572100" w:rsidRDefault="00572100">
      <w:pPr>
        <w:rPr>
          <w:lang w:val="en-US"/>
        </w:rPr>
      </w:pPr>
    </w:p>
    <w:p w14:paraId="46802345" w14:textId="77777777" w:rsidR="00572100" w:rsidRDefault="00572100">
      <w:pPr>
        <w:rPr>
          <w:lang w:val="en-US"/>
        </w:rPr>
      </w:pPr>
    </w:p>
    <w:p w14:paraId="3CD5D9F8" w14:textId="77777777" w:rsidR="00572100" w:rsidRDefault="00572100">
      <w:pPr>
        <w:rPr>
          <w:lang w:val="en-US"/>
        </w:rPr>
      </w:pPr>
    </w:p>
    <w:p w14:paraId="7317D901" w14:textId="77777777" w:rsidR="00572100" w:rsidRDefault="00572100">
      <w:pPr>
        <w:rPr>
          <w:lang w:val="en-US"/>
        </w:rPr>
      </w:pPr>
    </w:p>
    <w:p w14:paraId="74ECFA5D" w14:textId="77777777" w:rsidR="00572100" w:rsidRDefault="00572100">
      <w:pPr>
        <w:rPr>
          <w:lang w:val="en-US"/>
        </w:rPr>
      </w:pPr>
    </w:p>
    <w:p w14:paraId="424DBD7E" w14:textId="77777777" w:rsidR="00572100" w:rsidRDefault="00572100">
      <w:pPr>
        <w:rPr>
          <w:lang w:val="en-US"/>
        </w:rPr>
      </w:pPr>
    </w:p>
    <w:p w14:paraId="3B6B606B" w14:textId="77777777" w:rsidR="00572100" w:rsidRDefault="00572100">
      <w:pPr>
        <w:rPr>
          <w:lang w:val="en-US"/>
        </w:rPr>
      </w:pPr>
    </w:p>
    <w:p w14:paraId="215EB3F4" w14:textId="77777777" w:rsidR="00572100" w:rsidRDefault="00572100">
      <w:pPr>
        <w:rPr>
          <w:lang w:val="en-US"/>
        </w:rPr>
      </w:pPr>
    </w:p>
    <w:p w14:paraId="492A4B44" w14:textId="77777777" w:rsidR="00572100" w:rsidRDefault="00572100">
      <w:pPr>
        <w:rPr>
          <w:lang w:val="en-US"/>
        </w:rPr>
      </w:pPr>
    </w:p>
    <w:p w14:paraId="76964F4F" w14:textId="77777777" w:rsidR="00572100" w:rsidRDefault="00572100">
      <w:pPr>
        <w:rPr>
          <w:lang w:val="en-US"/>
        </w:rPr>
      </w:pPr>
    </w:p>
    <w:p w14:paraId="7F6D8135" w14:textId="77777777" w:rsidR="00572100" w:rsidRDefault="00572100">
      <w:pPr>
        <w:rPr>
          <w:lang w:val="en-US"/>
        </w:rPr>
      </w:pPr>
    </w:p>
    <w:p w14:paraId="2702C3AB" w14:textId="77777777" w:rsidR="00572100" w:rsidRDefault="00572100">
      <w:pPr>
        <w:rPr>
          <w:lang w:val="en-US"/>
        </w:rPr>
      </w:pPr>
    </w:p>
    <w:p w14:paraId="301942E0" w14:textId="77777777" w:rsidR="00572100" w:rsidRDefault="00572100">
      <w:pPr>
        <w:rPr>
          <w:lang w:val="en-US"/>
        </w:rPr>
      </w:pPr>
    </w:p>
    <w:p w14:paraId="5427575A" w14:textId="77777777" w:rsidR="00572100" w:rsidRDefault="00572100">
      <w:pPr>
        <w:rPr>
          <w:lang w:val="en-US"/>
        </w:rPr>
      </w:pPr>
    </w:p>
    <w:p w14:paraId="044EF895" w14:textId="77777777" w:rsidR="00572100" w:rsidRDefault="00572100">
      <w:pPr>
        <w:rPr>
          <w:lang w:val="en-US"/>
        </w:rPr>
      </w:pPr>
    </w:p>
    <w:p w14:paraId="64A31A48" w14:textId="77777777" w:rsidR="00572100" w:rsidRDefault="00572100">
      <w:pPr>
        <w:rPr>
          <w:lang w:val="en-US"/>
        </w:rPr>
      </w:pPr>
    </w:p>
    <w:p w14:paraId="60343829" w14:textId="77777777" w:rsidR="00572100" w:rsidRDefault="00572100">
      <w:pPr>
        <w:rPr>
          <w:lang w:val="en-US"/>
        </w:rPr>
      </w:pPr>
    </w:p>
    <w:p w14:paraId="4E5B6E56" w14:textId="77777777" w:rsidR="00572100" w:rsidRDefault="00572100">
      <w:pPr>
        <w:rPr>
          <w:lang w:val="en-US"/>
        </w:rPr>
      </w:pPr>
    </w:p>
    <w:p w14:paraId="24A4B33C" w14:textId="77777777" w:rsidR="00572100" w:rsidRDefault="00572100">
      <w:pPr>
        <w:rPr>
          <w:lang w:val="en-US"/>
        </w:rPr>
      </w:pPr>
    </w:p>
    <w:p w14:paraId="5D7CBE0A" w14:textId="77777777" w:rsidR="00026FE6" w:rsidRPr="003D3060" w:rsidRDefault="00026FE6">
      <w:pPr>
        <w:rPr>
          <w:lang w:val="en-US"/>
        </w:rPr>
        <w:sectPr w:rsidR="00026FE6" w:rsidRPr="003D3060">
          <w:headerReference w:type="default" r:id="rId105"/>
          <w:headerReference w:type="first" r:id="rId106"/>
          <w:footnotePr>
            <w:pos w:val="beneathText"/>
          </w:footnotePr>
          <w:type w:val="continuous"/>
          <w:pgSz w:w="11905" w:h="16837"/>
          <w:pgMar w:top="1701" w:right="1418" w:bottom="1701" w:left="1418" w:header="1418" w:footer="720" w:gutter="0"/>
          <w:cols w:space="720"/>
          <w:titlePg/>
        </w:sectPr>
      </w:pPr>
    </w:p>
    <w:p w14:paraId="15937D25" w14:textId="77777777" w:rsidR="00026FE6" w:rsidRPr="003D3060" w:rsidRDefault="00026FE6">
      <w:pPr>
        <w:pStyle w:val="berschrift1"/>
        <w:ind w:left="431" w:hanging="431"/>
        <w:rPr>
          <w:lang w:val="en-US"/>
        </w:rPr>
      </w:pPr>
      <w:bookmarkStart w:id="177" w:name="_Toc236474599"/>
      <w:r w:rsidRPr="003D3060">
        <w:rPr>
          <w:lang w:val="en-US"/>
        </w:rPr>
        <w:lastRenderedPageBreak/>
        <w:t>Ilis Valley systems in focus</w:t>
      </w:r>
      <w:bookmarkEnd w:id="177"/>
    </w:p>
    <w:p w14:paraId="5634C36A" w14:textId="77777777" w:rsidR="00026FE6" w:rsidRPr="003D3060" w:rsidRDefault="00026FE6">
      <w:pPr>
        <w:pStyle w:val="berschrift2"/>
        <w:numPr>
          <w:ilvl w:val="1"/>
          <w:numId w:val="2"/>
        </w:numPr>
        <w:ind w:left="567"/>
        <w:rPr>
          <w:bCs/>
          <w:lang w:val="en-US"/>
        </w:rPr>
      </w:pPr>
      <w:bookmarkStart w:id="178" w:name="_Ref22128865"/>
      <w:r w:rsidRPr="003D3060">
        <w:rPr>
          <w:lang w:val="en-US"/>
        </w:rPr>
        <w:tab/>
      </w:r>
      <w:bookmarkStart w:id="179" w:name="_Toc236474600"/>
      <w:r w:rsidRPr="003D3060">
        <w:rPr>
          <w:lang w:val="en-US"/>
        </w:rPr>
        <w:t xml:space="preserve">What are standard conform systems? </w:t>
      </w:r>
      <w:r w:rsidR="004A348A" w:rsidRPr="003D3060">
        <w:rPr>
          <w:lang w:val="en-US"/>
        </w:rPr>
        <w:t>–</w:t>
      </w:r>
      <w:r w:rsidRPr="003D3060">
        <w:rPr>
          <w:lang w:val="en-US"/>
        </w:rPr>
        <w:t xml:space="preserve"> System neutrality</w:t>
      </w:r>
      <w:bookmarkEnd w:id="178"/>
      <w:bookmarkEnd w:id="179"/>
    </w:p>
    <w:p w14:paraId="4139A495" w14:textId="77777777" w:rsidR="00026FE6" w:rsidRPr="003D3060" w:rsidRDefault="00026FE6">
      <w:pPr>
        <w:rPr>
          <w:lang w:val="en-US"/>
        </w:rPr>
      </w:pPr>
      <w:r w:rsidRPr="003D3060">
        <w:rPr>
          <w:lang w:val="en-US"/>
        </w:rPr>
        <w:fldChar w:fldCharType="begin"/>
      </w:r>
      <w:r w:rsidRPr="003D3060">
        <w:rPr>
          <w:lang w:val="en-US"/>
        </w:rPr>
        <w:instrText>XE "System neutrality"</w:instrText>
      </w:r>
      <w:r w:rsidRPr="003D3060">
        <w:rPr>
          <w:lang w:val="en-US"/>
        </w:rPr>
        <w:fldChar w:fldCharType="end"/>
      </w:r>
      <w:r w:rsidRPr="003D3060">
        <w:rPr>
          <w:lang w:val="en-US"/>
        </w:rPr>
        <w:t>Various program packages, e.g. NatTourSys used by the national association, but also Lif</w:t>
      </w:r>
      <w:r w:rsidRPr="003D3060">
        <w:rPr>
          <w:lang w:val="en-US"/>
        </w:rPr>
        <w:t>t</w:t>
      </w:r>
      <w:r w:rsidRPr="003D3060">
        <w:rPr>
          <w:lang w:val="en-US"/>
        </w:rPr>
        <w:t>Sys employed by the Mount Ilis Alpine Transports, have implemented the models defined by INTERLIS 2. They are capable of establishing and reading corr</w:t>
      </w:r>
      <w:r w:rsidRPr="003D3060">
        <w:rPr>
          <w:lang w:val="en-US"/>
        </w:rPr>
        <w:t>e</w:t>
      </w:r>
      <w:r w:rsidRPr="003D3060">
        <w:rPr>
          <w:lang w:val="en-US"/>
        </w:rPr>
        <w:t>sponding files. Consequently are they INTERLIS-systems? To put the question more generally: When does a system co</w:t>
      </w:r>
      <w:r w:rsidRPr="003D3060">
        <w:rPr>
          <w:lang w:val="en-US"/>
        </w:rPr>
        <w:t>m</w:t>
      </w:r>
      <w:r w:rsidRPr="003D3060">
        <w:rPr>
          <w:lang w:val="en-US"/>
        </w:rPr>
        <w:t>ply with a certain standard?</w:t>
      </w:r>
    </w:p>
    <w:p w14:paraId="5B6BB142" w14:textId="77777777" w:rsidR="00026FE6" w:rsidRPr="003D3060" w:rsidRDefault="00026FE6">
      <w:pPr>
        <w:rPr>
          <w:lang w:val="en-US"/>
        </w:rPr>
      </w:pPr>
      <w:r w:rsidRPr="003D3060">
        <w:rPr>
          <w:lang w:val="en-US"/>
        </w:rPr>
        <w:t>A description at conceptual level does not aim at dictating the way a computer system i</w:t>
      </w:r>
      <w:r w:rsidRPr="003D3060">
        <w:rPr>
          <w:lang w:val="en-US"/>
        </w:rPr>
        <w:t>m</w:t>
      </w:r>
      <w:r w:rsidRPr="003D3060">
        <w:rPr>
          <w:lang w:val="en-US"/>
        </w:rPr>
        <w:t>plements the idea portrayed. As a rule systems have their own possibilities to realize co</w:t>
      </w:r>
      <w:r w:rsidRPr="003D3060">
        <w:rPr>
          <w:lang w:val="en-US"/>
        </w:rPr>
        <w:t>n</w:t>
      </w:r>
      <w:r w:rsidRPr="003D3060">
        <w:rPr>
          <w:lang w:val="en-US"/>
        </w:rPr>
        <w:t>crete applications. Ideally the internal data model can be derived directly from the descri</w:t>
      </w:r>
      <w:r w:rsidRPr="003D3060">
        <w:rPr>
          <w:lang w:val="en-US"/>
        </w:rPr>
        <w:t>p</w:t>
      </w:r>
      <w:r w:rsidRPr="003D3060">
        <w:rPr>
          <w:lang w:val="en-US"/>
        </w:rPr>
        <w:t>tions but this is no prerequisite. It is quite conceivable that a system cannot directly process data. In order to be compatible it is good enough for a system to be able to process data d</w:t>
      </w:r>
      <w:r w:rsidRPr="003D3060">
        <w:rPr>
          <w:lang w:val="en-US"/>
        </w:rPr>
        <w:t>i</w:t>
      </w:r>
      <w:r w:rsidRPr="003D3060">
        <w:rPr>
          <w:lang w:val="en-US"/>
        </w:rPr>
        <w:t xml:space="preserve">rectly or indirectly according to a (e.g. by means of supplementary </w:t>
      </w:r>
      <w:r w:rsidR="00C562F1" w:rsidRPr="003D3060">
        <w:rPr>
          <w:lang w:val="en-US"/>
        </w:rPr>
        <w:fldChar w:fldCharType="begin"/>
      </w:r>
      <w:r w:rsidR="00C562F1" w:rsidRPr="003D3060">
        <w:rPr>
          <w:lang w:val="en-US"/>
        </w:rPr>
        <w:instrText>XE "Transfer:with a co</w:instrText>
      </w:r>
      <w:r w:rsidR="00C562F1" w:rsidRPr="003D3060">
        <w:rPr>
          <w:lang w:val="en-US"/>
        </w:rPr>
        <w:instrText>n</w:instrText>
      </w:r>
      <w:r w:rsidR="00C562F1" w:rsidRPr="003D3060">
        <w:rPr>
          <w:lang w:val="en-US"/>
        </w:rPr>
        <w:instrText>version program"</w:instrText>
      </w:r>
      <w:r w:rsidR="00C562F1" w:rsidRPr="003D3060">
        <w:rPr>
          <w:lang w:val="en-US"/>
        </w:rPr>
        <w:fldChar w:fldCharType="end"/>
      </w:r>
      <w:r w:rsidRPr="003D3060">
        <w:rPr>
          <w:lang w:val="en-US"/>
        </w:rPr>
        <w:t>conversion programs. Whenever possible a norm for data modeling should not dictate the concrete manner in which the systems convert the application. Creativity is what we are after, there should be room for free enterprise. There must be system</w:t>
      </w:r>
      <w:r w:rsidR="00914618" w:rsidRPr="003D3060">
        <w:rPr>
          <w:lang w:val="en-US"/>
        </w:rPr>
        <w:t xml:space="preserve"> </w:t>
      </w:r>
      <w:r w:rsidRPr="003D3060">
        <w:rPr>
          <w:lang w:val="en-US"/>
        </w:rPr>
        <w:t>independence of the standard; otherwise d</w:t>
      </w:r>
      <w:r w:rsidRPr="003D3060">
        <w:rPr>
          <w:lang w:val="en-US"/>
        </w:rPr>
        <w:t>e</w:t>
      </w:r>
      <w:r w:rsidRPr="003D3060">
        <w:rPr>
          <w:lang w:val="en-US"/>
        </w:rPr>
        <w:t>sirable system changes may fail because of the inco</w:t>
      </w:r>
      <w:r w:rsidRPr="003D3060">
        <w:rPr>
          <w:lang w:val="en-US"/>
        </w:rPr>
        <w:t>m</w:t>
      </w:r>
      <w:r w:rsidRPr="003D3060">
        <w:rPr>
          <w:lang w:val="en-US"/>
        </w:rPr>
        <w:t>patibility of data.</w:t>
      </w:r>
    </w:p>
    <w:p w14:paraId="4D7C159B" w14:textId="77777777" w:rsidR="00026FE6" w:rsidRPr="003D3060" w:rsidRDefault="00026FE6">
      <w:pPr>
        <w:rPr>
          <w:lang w:val="en-US"/>
        </w:rPr>
      </w:pPr>
      <w:r w:rsidRPr="003D3060">
        <w:rPr>
          <w:lang w:val="en-US"/>
        </w:rPr>
        <w:t>Then again a system need not possess the entire range of capacities that are conceivable in connection with a description. For instance WebSys can do nothing but collect INTERLIS 2-data. More extreme still are those systems that send condition reports from the individual a</w:t>
      </w:r>
      <w:r w:rsidRPr="003D3060">
        <w:rPr>
          <w:lang w:val="en-US"/>
        </w:rPr>
        <w:t>l</w:t>
      </w:r>
      <w:r w:rsidRPr="003D3060">
        <w:rPr>
          <w:lang w:val="en-US"/>
        </w:rPr>
        <w:t>pine transports to the central office. In a very rudimentary way report data are inserted into prepared files that are structured according to the rules of the standard.</w:t>
      </w:r>
    </w:p>
    <w:p w14:paraId="2C55B2FA" w14:textId="77777777" w:rsidR="00026FE6" w:rsidRPr="003D3060" w:rsidRDefault="00026FE6">
      <w:pPr>
        <w:rPr>
          <w:lang w:val="en-US"/>
        </w:rPr>
      </w:pPr>
      <w:r w:rsidRPr="003D3060">
        <w:rPr>
          <w:lang w:val="en-US"/>
        </w:rPr>
        <w:t>If an application makes very special requirements, we cannot expect them to be covered by a generally applicable norm. In such cases support is a matter of contract with the system manufacturers. However exercising restraint is recommended, because at the same time you will lose part of your system-independence and limit the circle of possible system providers.</w:t>
      </w:r>
    </w:p>
    <w:p w14:paraId="6EBFE839" w14:textId="77777777" w:rsidR="00026FE6" w:rsidRPr="003D3060" w:rsidRDefault="00026FE6">
      <w:pPr>
        <w:rPr>
          <w:lang w:val="en-US"/>
        </w:rPr>
      </w:pPr>
      <w:r w:rsidRPr="003D3060">
        <w:rPr>
          <w:lang w:val="en-US"/>
        </w:rPr>
        <w:t>Named below two examples depict how system dependent aspects can be standardized without in a major way influencing the systems internally.</w:t>
      </w:r>
    </w:p>
    <w:p w14:paraId="533CD6E1" w14:textId="77777777" w:rsidR="00026FE6" w:rsidRPr="003D3060" w:rsidRDefault="00026FE6">
      <w:pPr>
        <w:pStyle w:val="berschrift2"/>
        <w:numPr>
          <w:ilvl w:val="1"/>
          <w:numId w:val="2"/>
        </w:numPr>
        <w:ind w:left="567"/>
        <w:rPr>
          <w:bCs/>
          <w:lang w:val="en-US"/>
        </w:rPr>
      </w:pPr>
      <w:bookmarkStart w:id="180" w:name="_Ref34197193"/>
      <w:r w:rsidRPr="003D3060">
        <w:rPr>
          <w:lang w:val="en-US"/>
        </w:rPr>
        <w:tab/>
      </w:r>
      <w:bookmarkStart w:id="181" w:name="_Toc236474601"/>
      <w:r w:rsidRPr="003D3060">
        <w:rPr>
          <w:lang w:val="en-US"/>
        </w:rPr>
        <w:t xml:space="preserve">The exchange rate of the Euro varies daily </w:t>
      </w:r>
      <w:r w:rsidR="004A348A" w:rsidRPr="003D3060">
        <w:rPr>
          <w:lang w:val="en-US"/>
        </w:rPr>
        <w:t>–</w:t>
      </w:r>
      <w:r w:rsidRPr="003D3060">
        <w:rPr>
          <w:lang w:val="en-US"/>
        </w:rPr>
        <w:t xml:space="preserve"> Parameters and fun</w:t>
      </w:r>
      <w:r w:rsidRPr="003D3060">
        <w:rPr>
          <w:lang w:val="en-US"/>
        </w:rPr>
        <w:t>c</w:t>
      </w:r>
      <w:r w:rsidRPr="003D3060">
        <w:rPr>
          <w:lang w:val="en-US"/>
        </w:rPr>
        <w:t>tion</w:t>
      </w:r>
      <w:bookmarkEnd w:id="180"/>
      <w:r w:rsidRPr="003D3060">
        <w:rPr>
          <w:lang w:val="en-US"/>
        </w:rPr>
        <w:t>s</w:t>
      </w:r>
      <w:bookmarkEnd w:id="181"/>
    </w:p>
    <w:p w14:paraId="600C5F76" w14:textId="77777777" w:rsidR="00026FE6" w:rsidRPr="003D3060" w:rsidRDefault="00026FE6">
      <w:pPr>
        <w:rPr>
          <w:lang w:val="en-US"/>
        </w:rPr>
      </w:pPr>
      <w:r w:rsidRPr="003D3060">
        <w:rPr>
          <w:lang w:val="en-US"/>
        </w:rPr>
        <w:fldChar w:fldCharType="begin"/>
      </w:r>
      <w:r w:rsidRPr="003D3060">
        <w:rPr>
          <w:lang w:val="en-US"/>
        </w:rPr>
        <w:instrText xml:space="preserve"> XE "Parameter" </w:instrText>
      </w:r>
      <w:r w:rsidRPr="003D3060">
        <w:rPr>
          <w:lang w:val="en-US"/>
        </w:rPr>
        <w:fldChar w:fldCharType="end"/>
      </w:r>
      <w:r w:rsidRPr="003D3060">
        <w:rPr>
          <w:lang w:val="en-US"/>
        </w:rPr>
        <w:fldChar w:fldCharType="begin"/>
      </w:r>
      <w:r w:rsidRPr="003D3060">
        <w:rPr>
          <w:lang w:val="en-US"/>
        </w:rPr>
        <w:instrText>XE "Function"</w:instrText>
      </w:r>
      <w:r w:rsidRPr="003D3060">
        <w:rPr>
          <w:lang w:val="en-US"/>
        </w:rPr>
        <w:fldChar w:fldCharType="end"/>
      </w:r>
      <w:r w:rsidRPr="003D3060">
        <w:rPr>
          <w:lang w:val="en-US"/>
        </w:rPr>
        <w:t>For each ticket type its price is known in the national currency. In the interest of foreign tou</w:t>
      </w:r>
      <w:r w:rsidRPr="003D3060">
        <w:rPr>
          <w:lang w:val="en-US"/>
        </w:rPr>
        <w:t>r</w:t>
      </w:r>
      <w:r w:rsidRPr="003D3060">
        <w:rPr>
          <w:lang w:val="en-US"/>
        </w:rPr>
        <w:t>ists it should also be published in Euro and US-dollars. Then again it is unpractical to alter the prices for all ticket types following every fluctuation in the corresponding exchange rates. They should rather be computed from the national cu</w:t>
      </w:r>
      <w:r w:rsidRPr="003D3060">
        <w:rPr>
          <w:lang w:val="en-US"/>
        </w:rPr>
        <w:t>r</w:t>
      </w:r>
      <w:r w:rsidRPr="003D3060">
        <w:rPr>
          <w:lang w:val="en-US"/>
        </w:rPr>
        <w:t>rency.</w:t>
      </w:r>
    </w:p>
    <w:p w14:paraId="55B71705" w14:textId="77777777" w:rsidR="00026FE6" w:rsidRPr="003D3060" w:rsidRDefault="00026FE6" w:rsidP="00A9471E">
      <w:pPr>
        <w:pStyle w:val="Beispielcode"/>
        <w:rPr>
          <w:lang w:val="en-US"/>
        </w:rPr>
      </w:pPr>
      <w:r w:rsidRPr="003D3060">
        <w:rPr>
          <w:lang w:val="en-US"/>
        </w:rPr>
        <w:lastRenderedPageBreak/>
        <w:t>CLASS TicketType=</w:t>
      </w:r>
      <w:r w:rsidRPr="003D3060">
        <w:rPr>
          <w:lang w:val="en-US"/>
        </w:rPr>
        <w:br/>
        <w:t xml:space="preserve">  Name: Text * 100;</w:t>
      </w:r>
      <w:r w:rsidRPr="003D3060">
        <w:rPr>
          <w:lang w:val="en-US"/>
        </w:rPr>
        <w:br/>
        <w:t xml:space="preserve">  Price_SOVEREIGN: 0.00 .. 5000.00 [Ahland.Sovereign];</w:t>
      </w:r>
      <w:r w:rsidRPr="003D3060">
        <w:rPr>
          <w:lang w:val="en-US"/>
        </w:rPr>
        <w:br/>
        <w:t xml:space="preserve">  Price_EUR: 0 .. 4000 [EUR] := SOVEREIGNtoEUR (Price_SOVEREIGN);</w:t>
      </w:r>
      <w:r w:rsidRPr="003D3060">
        <w:rPr>
          <w:lang w:val="en-US"/>
        </w:rPr>
        <w:br/>
        <w:t xml:space="preserve">  Price_USD: 0 .. 4000 [USD] := SOVEREIGNtoUSD (Price_SOVEREIGN);</w:t>
      </w:r>
      <w:r w:rsidRPr="003D3060">
        <w:rPr>
          <w:lang w:val="en-US"/>
        </w:rPr>
        <w:br/>
        <w:t>END TicketType;</w:t>
      </w:r>
    </w:p>
    <w:p w14:paraId="6BFAFCE5" w14:textId="77777777" w:rsidR="00026FE6" w:rsidRPr="003D3060" w:rsidRDefault="00026FE6">
      <w:pPr>
        <w:rPr>
          <w:lang w:val="en-US"/>
        </w:rPr>
      </w:pPr>
      <w:r w:rsidRPr="003D3060">
        <w:rPr>
          <w:lang w:val="en-US"/>
        </w:rPr>
        <w:t>Whenever data are presented in the system or are prepared as data for the WebSys, the prices in Euro and dollar are newly calculated from the prices in the national currency. The conversion results from the two functions SOVEREIGNtoEUR respectively SOVEREIG</w:t>
      </w:r>
      <w:r w:rsidRPr="003D3060">
        <w:rPr>
          <w:lang w:val="en-US"/>
        </w:rPr>
        <w:t>N</w:t>
      </w:r>
      <w:r w:rsidRPr="003D3060">
        <w:rPr>
          <w:lang w:val="en-US"/>
        </w:rPr>
        <w:t>toUSD. But how should LiftSys in particular, or any other system know what the essence of this function should be?</w:t>
      </w:r>
    </w:p>
    <w:p w14:paraId="16C4D47B" w14:textId="77777777" w:rsidR="00026FE6" w:rsidRPr="003D3060" w:rsidRDefault="00026FE6">
      <w:pPr>
        <w:rPr>
          <w:lang w:val="en-US"/>
        </w:rPr>
      </w:pPr>
      <w:r w:rsidRPr="003D3060">
        <w:rPr>
          <w:lang w:val="en-US"/>
        </w:rPr>
        <w:t>From the conceptual point of view the most important information consists of the fact that the two prices in foreign currency are treated as independent data but will be derived from the price in sovereigns. It is enough to determine names and their parameters for a certain fun</w:t>
      </w:r>
      <w:r w:rsidRPr="003D3060">
        <w:rPr>
          <w:lang w:val="en-US"/>
        </w:rPr>
        <w:t>c</w:t>
      </w:r>
      <w:r w:rsidRPr="003D3060">
        <w:rPr>
          <w:lang w:val="en-US"/>
        </w:rPr>
        <w:t>tion.</w:t>
      </w:r>
      <w:r w:rsidRPr="003D3060">
        <w:rPr>
          <w:lang w:val="en-US"/>
        </w:rPr>
        <w:fldChar w:fldCharType="begin"/>
      </w:r>
      <w:r w:rsidRPr="003D3060">
        <w:rPr>
          <w:lang w:val="en-US"/>
        </w:rPr>
        <w:instrText>XE "Currency"</w:instrText>
      </w:r>
      <w:r w:rsidRPr="003D3060">
        <w:rPr>
          <w:lang w:val="en-US"/>
        </w:rPr>
        <w:fldChar w:fldCharType="end"/>
      </w:r>
    </w:p>
    <w:p w14:paraId="18182CC1" w14:textId="77777777" w:rsidR="00026FE6" w:rsidRPr="003D3060" w:rsidRDefault="00026FE6" w:rsidP="00A9471E">
      <w:pPr>
        <w:pStyle w:val="Beispielcode"/>
        <w:rPr>
          <w:lang w:val="en-US"/>
        </w:rPr>
      </w:pPr>
      <w:r w:rsidRPr="003D3060">
        <w:rPr>
          <w:lang w:val="en-US"/>
        </w:rPr>
        <w:t>FUNCTION SOVEREIGNtoEUR (Sovereign: NUMERIC [Ahland.Sovereign]): NUMERIC [EUR]</w:t>
      </w:r>
      <w:r w:rsidRPr="003D3060">
        <w:rPr>
          <w:lang w:val="en-US"/>
        </w:rPr>
        <w:br/>
        <w:t xml:space="preserve">                        // Conversion in Euro //;</w:t>
      </w:r>
    </w:p>
    <w:p w14:paraId="7279B92F" w14:textId="77777777" w:rsidR="00026FE6" w:rsidRPr="003D3060" w:rsidRDefault="00026FE6">
      <w:pPr>
        <w:rPr>
          <w:lang w:val="en-US"/>
        </w:rPr>
      </w:pPr>
      <w:r w:rsidRPr="003D3060">
        <w:rPr>
          <w:lang w:val="en-US"/>
        </w:rPr>
        <w:t>The actual performance of the function is only indicated as an explanation between //. Its i</w:t>
      </w:r>
      <w:r w:rsidRPr="003D3060">
        <w:rPr>
          <w:lang w:val="en-US"/>
        </w:rPr>
        <w:t>m</w:t>
      </w:r>
      <w:r w:rsidRPr="003D3060">
        <w:rPr>
          <w:lang w:val="en-US"/>
        </w:rPr>
        <w:t>plementation is still up to the systems. Such definitions should be limited to some few basic models because they have to be prearranged with the systems manufacturers. In INTERLIS 2 the existence of such an agreement is remarked with a contract. Functions can only be d</w:t>
      </w:r>
      <w:r w:rsidRPr="003D3060">
        <w:rPr>
          <w:lang w:val="en-US"/>
        </w:rPr>
        <w:t>e</w:t>
      </w:r>
      <w:r w:rsidRPr="003D3060">
        <w:rPr>
          <w:lang w:val="en-US"/>
        </w:rPr>
        <w:t>fined in models with such a contract.</w:t>
      </w:r>
      <w:r w:rsidRPr="003D3060">
        <w:rPr>
          <w:lang w:val="en-US"/>
        </w:rPr>
        <w:fldChar w:fldCharType="begin"/>
      </w:r>
      <w:r w:rsidRPr="003D3060">
        <w:rPr>
          <w:lang w:val="en-US"/>
        </w:rPr>
        <w:instrText>XE "Contract"</w:instrText>
      </w:r>
      <w:r w:rsidRPr="003D3060">
        <w:rPr>
          <w:lang w:val="en-US"/>
        </w:rPr>
        <w:fldChar w:fldCharType="end"/>
      </w:r>
    </w:p>
    <w:p w14:paraId="42C22E72" w14:textId="77777777" w:rsidR="00A63E7B" w:rsidRPr="003D3060" w:rsidRDefault="00A63E7B" w:rsidP="00A63E7B">
      <w:pPr>
        <w:pStyle w:val="Beispielcode"/>
        <w:rPr>
          <w:lang w:val="en-US"/>
        </w:rPr>
      </w:pPr>
      <w:r w:rsidRPr="003D3060">
        <w:rPr>
          <w:lang w:val="en-US"/>
        </w:rPr>
        <w:t xml:space="preserve">CONTRACTED MODEL IlisTour AT </w:t>
      </w:r>
      <w:hyperlink r:id="rId107" w:history="1">
        <w:r w:rsidRPr="003D3060">
          <w:rPr>
            <w:rStyle w:val="Hyperlink"/>
            <w:lang w:val="en-US"/>
          </w:rPr>
          <w:t>http://www.interlis.ch/models/ahland</w:t>
        </w:r>
      </w:hyperlink>
      <w:r w:rsidRPr="003D3060">
        <w:rPr>
          <w:lang w:val="en-US"/>
        </w:rPr>
        <w:br/>
        <w:t xml:space="preserve">  VERSION "2008-01" =</w:t>
      </w:r>
      <w:r w:rsidRPr="003D3060">
        <w:rPr>
          <w:lang w:val="en-US"/>
        </w:rPr>
        <w:br/>
        <w:t xml:space="preserve">  ...</w:t>
      </w:r>
      <w:r w:rsidRPr="003D3060">
        <w:rPr>
          <w:lang w:val="en-US"/>
        </w:rPr>
        <w:br/>
        <w:t>END IlisTour;</w:t>
      </w:r>
    </w:p>
    <w:p w14:paraId="2E7C9452" w14:textId="77777777" w:rsidR="00026FE6" w:rsidRPr="003D3060" w:rsidRDefault="00026FE6">
      <w:pPr>
        <w:rPr>
          <w:lang w:val="en-US"/>
        </w:rPr>
      </w:pPr>
      <w:r w:rsidRPr="003D3060">
        <w:rPr>
          <w:lang w:val="en-US"/>
        </w:rPr>
        <w:t>If we aim at keeping the number of functions as small as possible, they have to be form</w:t>
      </w:r>
      <w:r w:rsidRPr="003D3060">
        <w:rPr>
          <w:lang w:val="en-US"/>
        </w:rPr>
        <w:t>u</w:t>
      </w:r>
      <w:r w:rsidRPr="003D3060">
        <w:rPr>
          <w:lang w:val="en-US"/>
        </w:rPr>
        <w:t>lated in as general a manner as possible. For instance instead of using SOVEREIGNToEUR</w:t>
      </w:r>
      <w:r w:rsidR="00FD5315" w:rsidRPr="003D3060">
        <w:rPr>
          <w:lang w:val="en-US"/>
        </w:rPr>
        <w:t>,</w:t>
      </w:r>
      <w:r w:rsidRPr="003D3060">
        <w:rPr>
          <w:lang w:val="en-US"/>
        </w:rPr>
        <w:t xml:space="preserve"> a universally applicable function for the division could be defined.</w:t>
      </w:r>
    </w:p>
    <w:p w14:paraId="7C52DD82" w14:textId="77777777" w:rsidR="00026FE6" w:rsidRPr="003D3060" w:rsidRDefault="00026FE6" w:rsidP="00A9471E">
      <w:pPr>
        <w:pStyle w:val="Beispielcode"/>
        <w:rPr>
          <w:lang w:val="en-US"/>
        </w:rPr>
      </w:pPr>
      <w:r w:rsidRPr="003D3060">
        <w:rPr>
          <w:lang w:val="en-US"/>
        </w:rPr>
        <w:t>FUNCTION Division (Dividend: NUMERIC, Divisor: NUMERIC): NUMERIC;</w:t>
      </w:r>
    </w:p>
    <w:p w14:paraId="1208CE9F" w14:textId="77777777" w:rsidR="00026FE6" w:rsidRPr="003D3060" w:rsidRDefault="00026FE6">
      <w:pPr>
        <w:rPr>
          <w:lang w:val="en-US"/>
        </w:rPr>
      </w:pPr>
      <w:r w:rsidRPr="003D3060">
        <w:rPr>
          <w:lang w:val="en-US"/>
        </w:rPr>
        <w:t>It must be admitted that thus we renounce certain possibilities of control because there is no certainty that the first indication is a sum in the national currency. Using the form stated b</w:t>
      </w:r>
      <w:r w:rsidRPr="003D3060">
        <w:rPr>
          <w:lang w:val="en-US"/>
        </w:rPr>
        <w:t>e</w:t>
      </w:r>
      <w:r w:rsidRPr="003D3060">
        <w:rPr>
          <w:lang w:val="en-US"/>
        </w:rPr>
        <w:t>low this could be guaranteed.</w:t>
      </w:r>
    </w:p>
    <w:p w14:paraId="76EB701E" w14:textId="77777777" w:rsidR="00026FE6" w:rsidRPr="003D3060" w:rsidRDefault="00026FE6" w:rsidP="00A9471E">
      <w:pPr>
        <w:pStyle w:val="Beispielcode"/>
        <w:rPr>
          <w:lang w:val="en-US"/>
        </w:rPr>
      </w:pPr>
      <w:r w:rsidRPr="003D3060">
        <w:rPr>
          <w:lang w:val="en-US"/>
        </w:rPr>
        <w:t>FUNCTION ToCurrency (Sovereign: NUMERIC [Ahland.Sovereign],</w:t>
      </w:r>
      <w:r w:rsidRPr="003D3060">
        <w:rPr>
          <w:lang w:val="en-US"/>
        </w:rPr>
        <w:br/>
        <w:t xml:space="preserve">                     ExchangeRate: NUMERIC [Ahlan</w:t>
      </w:r>
      <w:r w:rsidR="00192DDC" w:rsidRPr="003D3060">
        <w:rPr>
          <w:lang w:val="en-US"/>
        </w:rPr>
        <w:t>d.Sovereign]):</w:t>
      </w:r>
      <w:r w:rsidR="00192DDC" w:rsidRPr="003D3060">
        <w:rPr>
          <w:lang w:val="en-US"/>
        </w:rPr>
        <w:br/>
        <w:t xml:space="preserve">               </w:t>
      </w:r>
      <w:r w:rsidRPr="003D3060">
        <w:rPr>
          <w:lang w:val="en-US"/>
        </w:rPr>
        <w:t xml:space="preserve">     NUMERIC [MONEY];</w:t>
      </w:r>
    </w:p>
    <w:p w14:paraId="41391E3E" w14:textId="77777777" w:rsidR="00026FE6" w:rsidRPr="003D3060" w:rsidRDefault="00026FE6">
      <w:pPr>
        <w:rPr>
          <w:lang w:val="en-US"/>
        </w:rPr>
      </w:pPr>
      <w:r w:rsidRPr="003D3060">
        <w:rPr>
          <w:lang w:val="en-US"/>
        </w:rPr>
        <w:t>But where does the exchange rate come from? For such cases we might intend certain va</w:t>
      </w:r>
      <w:r w:rsidRPr="003D3060">
        <w:rPr>
          <w:lang w:val="en-US"/>
        </w:rPr>
        <w:t>l</w:t>
      </w:r>
      <w:r w:rsidRPr="003D3060">
        <w:rPr>
          <w:lang w:val="en-US"/>
        </w:rPr>
        <w:t>ues, e.g. the exchange rate for Euro or US–dollars, to be available as parameters within the systems. As this again has some impact on the systems, the definition of system parameters is only permitted</w:t>
      </w:r>
      <w:r w:rsidR="00192DDC" w:rsidRPr="003D3060">
        <w:rPr>
          <w:lang w:val="en-US"/>
        </w:rPr>
        <w:t xml:space="preserve"> within the scope of contracts.</w:t>
      </w:r>
    </w:p>
    <w:p w14:paraId="474A0737" w14:textId="77777777" w:rsidR="00026FE6" w:rsidRPr="003D3060" w:rsidRDefault="00026FE6" w:rsidP="00A9471E">
      <w:pPr>
        <w:pStyle w:val="Beispielcode"/>
        <w:rPr>
          <w:lang w:val="en-US"/>
        </w:rPr>
      </w:pPr>
      <w:r w:rsidRPr="003D3060">
        <w:rPr>
          <w:lang w:val="en-US"/>
        </w:rPr>
        <w:lastRenderedPageBreak/>
        <w:t>PARAMETER</w:t>
      </w:r>
      <w:r w:rsidRPr="003D3060">
        <w:rPr>
          <w:lang w:val="en-US"/>
        </w:rPr>
        <w:br/>
        <w:t xml:space="preserve">  EURExchangeRate: 0.0</w:t>
      </w:r>
      <w:r w:rsidR="00192DDC" w:rsidRPr="003D3060">
        <w:rPr>
          <w:lang w:val="en-US"/>
        </w:rPr>
        <w:t xml:space="preserve">00 .. 5.000 [Ahland.Sovereign]; </w:t>
      </w:r>
      <w:r w:rsidRPr="003D3060">
        <w:rPr>
          <w:lang w:val="en-US"/>
        </w:rPr>
        <w:t>!!</w:t>
      </w:r>
      <w:r w:rsidR="00192DDC" w:rsidRPr="003D3060">
        <w:rPr>
          <w:lang w:val="en-US"/>
        </w:rPr>
        <w:t xml:space="preserve"> </w:t>
      </w:r>
      <w:r w:rsidRPr="003D3060">
        <w:rPr>
          <w:lang w:val="en-US"/>
        </w:rPr>
        <w:t>Price of one euro</w:t>
      </w:r>
      <w:r w:rsidR="00192DDC" w:rsidRPr="003D3060">
        <w:rPr>
          <w:lang w:val="en-US"/>
        </w:rPr>
        <w:br/>
        <w:t xml:space="preserve">                                                      !!</w:t>
      </w:r>
      <w:r w:rsidRPr="003D3060">
        <w:rPr>
          <w:lang w:val="en-US"/>
        </w:rPr>
        <w:t xml:space="preserve"> in sovereigns</w:t>
      </w:r>
      <w:r w:rsidRPr="003D3060">
        <w:rPr>
          <w:lang w:val="en-US"/>
        </w:rPr>
        <w:br/>
        <w:t xml:space="preserve">  USDExchangeRate: 0.000 .. 5.000 [Ahland.Sovereign];</w:t>
      </w:r>
    </w:p>
    <w:p w14:paraId="7E03A8E3" w14:textId="77777777" w:rsidR="00026FE6" w:rsidRPr="003D3060" w:rsidRDefault="00026FE6" w:rsidP="00A9471E">
      <w:pPr>
        <w:pStyle w:val="Beispielcode"/>
        <w:rPr>
          <w:lang w:val="en-US"/>
        </w:rPr>
      </w:pPr>
      <w:r w:rsidRPr="003D3060">
        <w:rPr>
          <w:lang w:val="en-US"/>
        </w:rPr>
        <w:t>CLASS TicketTyp</w:t>
      </w:r>
      <w:r w:rsidR="00192DDC" w:rsidRPr="003D3060">
        <w:rPr>
          <w:lang w:val="en-US"/>
        </w:rPr>
        <w:t>e =</w:t>
      </w:r>
      <w:r w:rsidR="00192DDC" w:rsidRPr="003D3060">
        <w:rPr>
          <w:lang w:val="en-US"/>
        </w:rPr>
        <w:br/>
        <w:t xml:space="preserve">  Name: Text * 100;</w:t>
      </w:r>
      <w:r w:rsidR="00192DDC" w:rsidRPr="003D3060">
        <w:rPr>
          <w:lang w:val="en-US"/>
        </w:rPr>
        <w:br/>
        <w:t xml:space="preserve">  Price</w:t>
      </w:r>
      <w:r w:rsidRPr="003D3060">
        <w:rPr>
          <w:lang w:val="en-US"/>
        </w:rPr>
        <w:t>_SOVEREIGN: 0.00 .. 5000.</w:t>
      </w:r>
      <w:r w:rsidR="00192DDC" w:rsidRPr="003D3060">
        <w:rPr>
          <w:lang w:val="en-US"/>
        </w:rPr>
        <w:t>00 [Ahland.Sovereign];</w:t>
      </w:r>
      <w:r w:rsidR="00192DDC" w:rsidRPr="003D3060">
        <w:rPr>
          <w:lang w:val="en-US"/>
        </w:rPr>
        <w:br/>
        <w:t xml:space="preserve">  Price</w:t>
      </w:r>
      <w:r w:rsidRPr="003D3060">
        <w:rPr>
          <w:lang w:val="en-US"/>
        </w:rPr>
        <w:t>_EUR: 0 .. 4000 [EUR] := ToCurrency</w:t>
      </w:r>
      <w:r w:rsidR="00192DDC" w:rsidRPr="003D3060">
        <w:rPr>
          <w:lang w:val="en-US"/>
        </w:rPr>
        <w:br/>
        <w:t xml:space="preserve">                               </w:t>
      </w:r>
      <w:r w:rsidRPr="003D3060">
        <w:rPr>
          <w:lang w:val="en-US"/>
        </w:rPr>
        <w:t xml:space="preserve"> (Price_SOVEREIGN, PARAME</w:t>
      </w:r>
      <w:r w:rsidR="00192DDC" w:rsidRPr="003D3060">
        <w:rPr>
          <w:lang w:val="en-US"/>
        </w:rPr>
        <w:t>TER EURExchangeRate);</w:t>
      </w:r>
      <w:r w:rsidR="00192DDC" w:rsidRPr="003D3060">
        <w:rPr>
          <w:lang w:val="en-US"/>
        </w:rPr>
        <w:br/>
        <w:t xml:space="preserve">  Price</w:t>
      </w:r>
      <w:r w:rsidRPr="003D3060">
        <w:rPr>
          <w:lang w:val="en-US"/>
        </w:rPr>
        <w:t>_USD: 0 .. 4000 [USD] := ToCurrency</w:t>
      </w:r>
      <w:r w:rsidR="00192DDC" w:rsidRPr="003D3060">
        <w:rPr>
          <w:lang w:val="en-US"/>
        </w:rPr>
        <w:br/>
        <w:t xml:space="preserve">                               </w:t>
      </w:r>
      <w:r w:rsidRPr="003D3060">
        <w:rPr>
          <w:lang w:val="en-US"/>
        </w:rPr>
        <w:t xml:space="preserve"> (Price_SOVEREIGN, PARAMETER USDExchangeRate);</w:t>
      </w:r>
      <w:r w:rsidRPr="003D3060">
        <w:rPr>
          <w:lang w:val="en-US"/>
        </w:rPr>
        <w:br/>
        <w:t>END TicketType;</w:t>
      </w:r>
    </w:p>
    <w:p w14:paraId="6D72F97C" w14:textId="77777777" w:rsidR="00026FE6" w:rsidRPr="003D3060" w:rsidRDefault="00026FE6">
      <w:pPr>
        <w:pStyle w:val="berschrift2"/>
        <w:numPr>
          <w:ilvl w:val="1"/>
          <w:numId w:val="2"/>
        </w:numPr>
        <w:ind w:left="567"/>
        <w:rPr>
          <w:bCs/>
          <w:lang w:val="en-US"/>
        </w:rPr>
      </w:pPr>
      <w:bookmarkStart w:id="182" w:name="_Toc51475682"/>
      <w:bookmarkStart w:id="183" w:name="_Ref22110623"/>
      <w:bookmarkEnd w:id="182"/>
      <w:r w:rsidRPr="003D3060">
        <w:rPr>
          <w:lang w:val="en-US"/>
        </w:rPr>
        <w:tab/>
      </w:r>
      <w:bookmarkStart w:id="184" w:name="_Toc236474602"/>
      <w:r w:rsidRPr="003D3060">
        <w:rPr>
          <w:lang w:val="en-US"/>
        </w:rPr>
        <w:t xml:space="preserve">On crooked ways </w:t>
      </w:r>
      <w:r w:rsidR="004A348A" w:rsidRPr="003D3060">
        <w:rPr>
          <w:lang w:val="en-US"/>
        </w:rPr>
        <w:t>–</w:t>
      </w:r>
      <w:r w:rsidRPr="003D3060">
        <w:rPr>
          <w:lang w:val="en-US"/>
        </w:rPr>
        <w:t xml:space="preserve"> Line forms</w:t>
      </w:r>
      <w:bookmarkEnd w:id="183"/>
      <w:bookmarkEnd w:id="184"/>
    </w:p>
    <w:p w14:paraId="6ED9EEF9" w14:textId="77777777" w:rsidR="00026FE6" w:rsidRPr="003D3060" w:rsidRDefault="00D36A63">
      <w:pPr>
        <w:rPr>
          <w:lang w:val="en-US"/>
        </w:rPr>
      </w:pPr>
      <w:r w:rsidRPr="003D3060">
        <w:rPr>
          <w:lang w:val="en-US"/>
        </w:rPr>
        <w:fldChar w:fldCharType="begin"/>
      </w:r>
      <w:r w:rsidRPr="003D3060">
        <w:rPr>
          <w:lang w:val="en-US"/>
        </w:rPr>
        <w:instrText>XE "Line:especially formed"</w:instrText>
      </w:r>
      <w:r w:rsidRPr="003D3060">
        <w:rPr>
          <w:lang w:val="en-US"/>
        </w:rPr>
        <w:fldChar w:fldCharType="end"/>
      </w:r>
      <w:r w:rsidRPr="003D3060">
        <w:rPr>
          <w:lang w:val="en-US"/>
        </w:rPr>
        <w:fldChar w:fldCharType="begin"/>
      </w:r>
      <w:r w:rsidRPr="003D3060">
        <w:rPr>
          <w:lang w:val="en-US"/>
        </w:rPr>
        <w:instrText>XE "Line:</w:instrText>
      </w:r>
      <w:r w:rsidR="003624EF" w:rsidRPr="003D3060">
        <w:rPr>
          <w:lang w:val="en-US"/>
        </w:rPr>
        <w:instrText>structure</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"Clothoide"</w:instrText>
      </w:r>
      <w:r w:rsidRPr="003D3060">
        <w:rPr>
          <w:lang w:val="en-US"/>
        </w:rPr>
        <w:fldChar w:fldCharType="end"/>
      </w:r>
      <w:r w:rsidRPr="003D3060">
        <w:rPr>
          <w:lang w:val="en-US"/>
        </w:rPr>
        <w:fldChar w:fldCharType="begin"/>
      </w:r>
      <w:r w:rsidRPr="003D3060">
        <w:rPr>
          <w:lang w:val="en-US"/>
        </w:rPr>
        <w:instrText xml:space="preserve"> XE "Spline" </w:instrText>
      </w:r>
      <w:r w:rsidRPr="003D3060">
        <w:rPr>
          <w:lang w:val="en-US"/>
        </w:rPr>
        <w:fldChar w:fldCharType="end"/>
      </w:r>
      <w:r w:rsidRPr="003D3060">
        <w:rPr>
          <w:lang w:val="en-US"/>
        </w:rPr>
        <w:fldChar w:fldCharType="begin"/>
      </w:r>
      <w:r w:rsidRPr="003D3060">
        <w:rPr>
          <w:lang w:val="en-US"/>
        </w:rPr>
        <w:instrText>XE "Bézier curve"</w:instrText>
      </w:r>
      <w:r w:rsidRPr="003D3060">
        <w:rPr>
          <w:lang w:val="en-US"/>
        </w:rPr>
        <w:fldChar w:fldCharType="end"/>
      </w:r>
      <w:r w:rsidRPr="003D3060">
        <w:rPr>
          <w:lang w:val="en-US"/>
        </w:rPr>
        <w:fldChar w:fldCharType="begin"/>
      </w:r>
      <w:r w:rsidRPr="003D3060">
        <w:rPr>
          <w:lang w:val="en-US"/>
        </w:rPr>
        <w:instrText>XE "Straight segment"</w:instrText>
      </w:r>
      <w:r w:rsidRPr="003D3060">
        <w:rPr>
          <w:lang w:val="en-US"/>
        </w:rPr>
        <w:fldChar w:fldCharType="end"/>
      </w:r>
      <w:r w:rsidR="00026FE6" w:rsidRPr="003D3060">
        <w:rPr>
          <w:lang w:val="en-US"/>
        </w:rPr>
        <w:t>Maybe somebody would come up with the idea to d</w:t>
      </w:r>
      <w:r w:rsidR="00026FE6" w:rsidRPr="003D3060">
        <w:rPr>
          <w:lang w:val="en-US"/>
        </w:rPr>
        <w:t>e</w:t>
      </w:r>
      <w:r w:rsidR="00026FE6" w:rsidRPr="003D3060">
        <w:rPr>
          <w:lang w:val="en-US"/>
        </w:rPr>
        <w:t>scribe the course of the ski run other than by means of straights and arcs. Maybe he would rather use clothoides, splines or B</w:t>
      </w:r>
      <w:r w:rsidR="00026FE6" w:rsidRPr="003D3060">
        <w:rPr>
          <w:lang w:val="en-US"/>
        </w:rPr>
        <w:t>é</w:t>
      </w:r>
      <w:r w:rsidR="00026FE6" w:rsidRPr="003D3060">
        <w:rPr>
          <w:lang w:val="en-US"/>
        </w:rPr>
        <w:t>zier-curves instead. INTERLIS 2 does not supply these forms directly but it permits the defin</w:t>
      </w:r>
      <w:r w:rsidR="00026FE6" w:rsidRPr="003D3060">
        <w:rPr>
          <w:lang w:val="en-US"/>
        </w:rPr>
        <w:t>i</w:t>
      </w:r>
      <w:r w:rsidR="00026FE6" w:rsidRPr="003D3060">
        <w:rPr>
          <w:lang w:val="en-US"/>
        </w:rPr>
        <w:t>tion of new forms for line se</w:t>
      </w:r>
      <w:r w:rsidR="00026FE6" w:rsidRPr="003D3060">
        <w:rPr>
          <w:lang w:val="en-US"/>
        </w:rPr>
        <w:t>g</w:t>
      </w:r>
      <w:r w:rsidR="00026FE6" w:rsidRPr="003D3060">
        <w:rPr>
          <w:lang w:val="en-US"/>
        </w:rPr>
        <w:t>ments.</w:t>
      </w:r>
    </w:p>
    <w:p w14:paraId="39B1BA12" w14:textId="77777777" w:rsidR="00026FE6" w:rsidRPr="003D3060" w:rsidRDefault="00026FE6">
      <w:pPr>
        <w:rPr>
          <w:lang w:val="en-US"/>
        </w:rPr>
      </w:pPr>
      <w:r w:rsidRPr="003D3060">
        <w:rPr>
          <w:lang w:val="en-US"/>
        </w:rPr>
        <w:t xml:space="preserve">A line consists of an ordered set of line segments. They are considered a concrete extension of the abstract structure </w:t>
      </w:r>
      <w:r w:rsidRPr="003D3060">
        <w:rPr>
          <w:i/>
          <w:lang w:val="en-US"/>
        </w:rPr>
        <w:t>LineSegment</w:t>
      </w:r>
      <w:r w:rsidRPr="003D3060">
        <w:rPr>
          <w:lang w:val="en-US"/>
        </w:rPr>
        <w:t xml:space="preserve">. If you choose to use additional forms besides the pre-defined types of line segments (straights and arcs), then you can extend </w:t>
      </w:r>
      <w:r w:rsidRPr="003D3060">
        <w:rPr>
          <w:i/>
          <w:lang w:val="en-US"/>
        </w:rPr>
        <w:t>LineSegment</w:t>
      </w:r>
      <w:r w:rsidRPr="003D3060">
        <w:rPr>
          <w:lang w:val="en-US"/>
        </w:rPr>
        <w:t xml:space="preserve"> with a suitable structure.</w:t>
      </w:r>
    </w:p>
    <w:p w14:paraId="723C28DE" w14:textId="77777777" w:rsidR="00026FE6" w:rsidRPr="003D3060" w:rsidRDefault="00026FE6">
      <w:pPr>
        <w:rPr>
          <w:lang w:val="en-US"/>
        </w:rPr>
      </w:pPr>
      <w:r w:rsidRPr="003D3060">
        <w:rPr>
          <w:lang w:val="en-US"/>
        </w:rPr>
        <w:t>Again such a definition is subject to an agreement with the manufacturers. After all the sy</w:t>
      </w:r>
      <w:r w:rsidRPr="003D3060">
        <w:rPr>
          <w:lang w:val="en-US"/>
        </w:rPr>
        <w:t>s</w:t>
      </w:r>
      <w:r w:rsidRPr="003D3060">
        <w:rPr>
          <w:lang w:val="en-US"/>
        </w:rPr>
        <w:t>tems will have to come to terms with these line forms. Above all it is desirable that these forms will be represented correctly on the screen and on paper.</w:t>
      </w:r>
    </w:p>
    <w:p w14:paraId="08F8AECF"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616DBDDB" wp14:editId="48A45990">
            <wp:extent cx="4038600" cy="1079500"/>
            <wp:effectExtent l="0" t="0" r="0" b="0"/>
            <wp:docPr id="80" name="Bild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038600" cy="1079500"/>
                    </a:xfrm>
                    <a:prstGeom prst="rect">
                      <a:avLst/>
                    </a:prstGeom>
                    <a:noFill/>
                    <a:ln>
                      <a:noFill/>
                    </a:ln>
                  </pic:spPr>
                </pic:pic>
              </a:graphicData>
            </a:graphic>
          </wp:inline>
        </w:drawing>
      </w:r>
    </w:p>
    <w:p w14:paraId="4756ECBA" w14:textId="77777777" w:rsidR="00026FE6" w:rsidRPr="003D3060" w:rsidRDefault="00026FE6">
      <w:pPr>
        <w:pStyle w:val="Bildunterschrift"/>
        <w:rPr>
          <w:b w:val="0"/>
          <w:lang w:val="en-US"/>
        </w:rPr>
      </w:pPr>
      <w:r w:rsidRPr="003D3060">
        <w:rPr>
          <w:lang w:val="en-US"/>
        </w:rPr>
        <w:t>Figure 64:</w:t>
      </w:r>
      <w:r w:rsidRPr="003D3060">
        <w:rPr>
          <w:lang w:val="en-US"/>
        </w:rPr>
        <w:tab/>
      </w:r>
      <w:r w:rsidRPr="003D3060">
        <w:rPr>
          <w:b w:val="0"/>
          <w:lang w:val="en-US"/>
        </w:rPr>
        <w:t>INTERLIS-lines are composed of individual segments. Straights and arcs are predefined. The abstract structure for line segments can be extended by additional forms.</w:t>
      </w:r>
    </w:p>
    <w:p w14:paraId="6CC477E1" w14:textId="77777777" w:rsidR="00026FE6" w:rsidRPr="003D3060" w:rsidRDefault="00026FE6">
      <w:pPr>
        <w:rPr>
          <w:lang w:val="en-US"/>
        </w:rPr>
      </w:pPr>
      <w:r w:rsidRPr="003D3060">
        <w:rPr>
          <w:lang w:val="en-US"/>
        </w:rPr>
        <w:t>The end point of each segment is at the same time the start point for the next. That is why the start point is not part of the line segment. A special start segment defines where the first segment begins.</w:t>
      </w:r>
    </w:p>
    <w:p w14:paraId="4837EA8C" w14:textId="77777777" w:rsidR="00026FE6" w:rsidRPr="003D3060" w:rsidRDefault="00026FE6">
      <w:pPr>
        <w:rPr>
          <w:lang w:val="en-US"/>
        </w:rPr>
      </w:pPr>
      <w:r w:rsidRPr="003D3060">
        <w:rPr>
          <w:lang w:val="en-US"/>
        </w:rPr>
        <w:t xml:space="preserve">An end point does not sufficiently define an arc. </w:t>
      </w:r>
      <w:r w:rsidRPr="003D3060">
        <w:rPr>
          <w:lang w:val="en-US"/>
        </w:rPr>
        <w:fldChar w:fldCharType="begin"/>
      </w:r>
      <w:r w:rsidRPr="003D3060">
        <w:rPr>
          <w:lang w:val="en-US"/>
        </w:rPr>
        <w:instrText>XE "Transfer:of lines"</w:instrText>
      </w:r>
      <w:r w:rsidRPr="003D3060">
        <w:rPr>
          <w:lang w:val="en-US"/>
        </w:rPr>
        <w:fldChar w:fldCharType="end"/>
      </w:r>
      <w:r w:rsidRPr="003D3060">
        <w:rPr>
          <w:lang w:val="en-US"/>
        </w:rPr>
        <w:fldChar w:fldCharType="begin"/>
      </w:r>
      <w:r w:rsidRPr="003D3060">
        <w:rPr>
          <w:lang w:val="en-US"/>
        </w:rPr>
        <w:instrText>XE "Arc</w:instrText>
      </w:r>
      <w:r w:rsidR="00C43CBE" w:rsidRPr="003D3060">
        <w:rPr>
          <w:lang w:val="en-US"/>
        </w:rPr>
        <w:instrText xml:space="preserve"> se</w:instrText>
      </w:r>
      <w:r w:rsidR="00C43CBE" w:rsidRPr="003D3060">
        <w:rPr>
          <w:lang w:val="en-US"/>
        </w:rPr>
        <w:instrText>g</w:instrText>
      </w:r>
      <w:r w:rsidR="00C43CBE" w:rsidRPr="003D3060">
        <w:rPr>
          <w:lang w:val="en-US"/>
        </w:rPr>
        <w:instrText>ment</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"Auxi</w:instrText>
      </w:r>
      <w:r w:rsidRPr="003D3060">
        <w:rPr>
          <w:lang w:val="en-US"/>
        </w:rPr>
        <w:instrText>l</w:instrText>
      </w:r>
      <w:r w:rsidRPr="003D3060">
        <w:rPr>
          <w:lang w:val="en-US"/>
        </w:rPr>
        <w:instrText>iary point"</w:instrText>
      </w:r>
      <w:r w:rsidRPr="003D3060">
        <w:rPr>
          <w:lang w:val="en-US"/>
        </w:rPr>
        <w:fldChar w:fldCharType="end"/>
      </w:r>
      <w:r w:rsidRPr="003D3060">
        <w:rPr>
          <w:lang w:val="en-US"/>
        </w:rPr>
        <w:t>That is why arcs not only have an end point but also an auxiliary point that is also on the line. It should be approximately in the middle between start and end point, because this will render calculations more precise.</w:t>
      </w:r>
    </w:p>
    <w:p w14:paraId="242DE7C9" w14:textId="77777777" w:rsidR="00026FE6" w:rsidRPr="003D3060" w:rsidRDefault="00026FE6">
      <w:pPr>
        <w:pStyle w:val="Bild"/>
        <w:spacing w:before="300"/>
        <w:ind w:left="1412" w:right="561" w:hanging="1412"/>
        <w:rPr>
          <w:lang w:val="en-US"/>
        </w:rPr>
      </w:pPr>
      <w:r w:rsidRPr="003D3060">
        <w:rPr>
          <w:lang w:val="en-US"/>
        </w:rPr>
        <w:lastRenderedPageBreak/>
        <w:tab/>
      </w:r>
      <w:r w:rsidR="00A811FE" w:rsidRPr="003D3060">
        <w:rPr>
          <w:noProof/>
          <w:lang w:val="en-US"/>
        </w:rPr>
        <w:drawing>
          <wp:inline distT="0" distB="0" distL="0" distR="0" wp14:anchorId="4A7F6AF0" wp14:editId="2D73A597">
            <wp:extent cx="3708400" cy="419100"/>
            <wp:effectExtent l="0" t="0" r="0" b="0"/>
            <wp:docPr id="81" name="Bild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708400" cy="419100"/>
                    </a:xfrm>
                    <a:prstGeom prst="rect">
                      <a:avLst/>
                    </a:prstGeom>
                    <a:noFill/>
                    <a:ln>
                      <a:noFill/>
                    </a:ln>
                  </pic:spPr>
                </pic:pic>
              </a:graphicData>
            </a:graphic>
          </wp:inline>
        </w:drawing>
      </w:r>
    </w:p>
    <w:p w14:paraId="1021C537" w14:textId="77777777" w:rsidR="00026FE6" w:rsidRPr="003D3060" w:rsidRDefault="00026FE6">
      <w:pPr>
        <w:pStyle w:val="Bildunterschrift"/>
        <w:rPr>
          <w:b w:val="0"/>
          <w:lang w:val="en-US"/>
        </w:rPr>
      </w:pPr>
      <w:r w:rsidRPr="003D3060">
        <w:rPr>
          <w:lang w:val="en-US"/>
        </w:rPr>
        <w:t>Figure 65:</w:t>
      </w:r>
      <w:r w:rsidRPr="003D3060">
        <w:rPr>
          <w:lang w:val="en-US"/>
        </w:rPr>
        <w:tab/>
      </w:r>
      <w:r w:rsidRPr="003D3060">
        <w:rPr>
          <w:b w:val="0"/>
          <w:lang w:val="en-US"/>
        </w:rPr>
        <w:t>This line consists of four segments: A start segment with end point A, an arc segment with end point B, a straight segment with end point C, and a second arc segment with end point D. the auxiliary points of the arcs are on the line and displayed in black.</w:t>
      </w:r>
    </w:p>
    <w:p w14:paraId="7A97957C" w14:textId="77777777" w:rsidR="00026FE6" w:rsidRPr="003D3060" w:rsidRDefault="000958FB">
      <w:pPr>
        <w:rPr>
          <w:lang w:val="en-US"/>
        </w:rPr>
      </w:pPr>
      <w:r w:rsidRPr="003D3060">
        <w:rPr>
          <w:lang w:val="en-US"/>
        </w:rPr>
        <w:fldChar w:fldCharType="begin"/>
      </w:r>
      <w:r w:rsidRPr="003D3060">
        <w:rPr>
          <w:lang w:val="en-US"/>
        </w:rPr>
        <w:instrText>XE "Precision:of lines"</w:instrText>
      </w:r>
      <w:r w:rsidRPr="003D3060">
        <w:rPr>
          <w:lang w:val="en-US"/>
        </w:rPr>
        <w:fldChar w:fldCharType="end"/>
      </w:r>
      <w:r w:rsidR="00026FE6" w:rsidRPr="003D3060">
        <w:rPr>
          <w:lang w:val="en-US"/>
        </w:rPr>
        <w:t xml:space="preserve">Of course the radius of an arc can always be computed from the </w:t>
      </w:r>
      <w:r w:rsidR="00437DFE" w:rsidRPr="003D3060">
        <w:rPr>
          <w:lang w:val="en-US"/>
        </w:rPr>
        <w:t>c</w:t>
      </w:r>
      <w:r w:rsidR="00026FE6" w:rsidRPr="003D3060">
        <w:rPr>
          <w:lang w:val="en-US"/>
        </w:rPr>
        <w:t>o</w:t>
      </w:r>
      <w:r w:rsidR="00026FE6" w:rsidRPr="003D3060">
        <w:rPr>
          <w:lang w:val="en-US"/>
        </w:rPr>
        <w:t>ordinates of the vertices. However mathematical inaccuracies may lead to calculated values that diverge from the one intended. If the radius is of conceptual importance for the applic</w:t>
      </w:r>
      <w:r w:rsidR="00026FE6" w:rsidRPr="003D3060">
        <w:rPr>
          <w:lang w:val="en-US"/>
        </w:rPr>
        <w:t>a</w:t>
      </w:r>
      <w:r w:rsidR="00026FE6" w:rsidRPr="003D3060">
        <w:rPr>
          <w:lang w:val="en-US"/>
        </w:rPr>
        <w:t>tion, this is unacceptable. Hence arc segments optionally can feature a value for the radius.</w:t>
      </w:r>
    </w:p>
    <w:p w14:paraId="244EB354" w14:textId="77777777" w:rsidR="00026FE6" w:rsidRPr="003D3060" w:rsidRDefault="00026FE6">
      <w:pPr>
        <w:rPr>
          <w:lang w:val="en-US"/>
        </w:rPr>
      </w:pPr>
      <w:r w:rsidRPr="003D3060">
        <w:rPr>
          <w:lang w:val="en-US"/>
        </w:rPr>
        <w:fldChar w:fldCharType="begin"/>
      </w:r>
      <w:r w:rsidRPr="003D3060">
        <w:rPr>
          <w:lang w:val="en-US"/>
        </w:rPr>
        <w:instrText xml:space="preserve"> XE "Radius" </w:instrText>
      </w:r>
      <w:r w:rsidRPr="003D3060">
        <w:rPr>
          <w:lang w:val="en-US"/>
        </w:rPr>
        <w:fldChar w:fldCharType="end"/>
      </w:r>
      <w:r w:rsidRPr="003D3060">
        <w:rPr>
          <w:lang w:val="en-US"/>
        </w:rPr>
        <w:t>If the radius is indicated, the exact position of the line is defined with this value. In this case the auxiliary point would only serve to select one of the four possible co</w:t>
      </w:r>
      <w:r w:rsidRPr="003D3060">
        <w:rPr>
          <w:lang w:val="en-US"/>
        </w:rPr>
        <w:t>n</w:t>
      </w:r>
      <w:r w:rsidRPr="003D3060">
        <w:rPr>
          <w:lang w:val="en-US"/>
        </w:rPr>
        <w:t>necting lines.</w:t>
      </w:r>
    </w:p>
    <w:p w14:paraId="7A426BF6" w14:textId="77777777" w:rsidR="00026FE6" w:rsidRPr="003D3060" w:rsidRDefault="00026FE6">
      <w:pPr>
        <w:pStyle w:val="Bild"/>
        <w:spacing w:before="200"/>
        <w:ind w:left="1412" w:right="561" w:hanging="1412"/>
        <w:rPr>
          <w:lang w:val="en-US"/>
        </w:rPr>
      </w:pPr>
      <w:r w:rsidRPr="003D3060">
        <w:rPr>
          <w:lang w:val="en-US"/>
        </w:rPr>
        <w:tab/>
      </w:r>
      <w:r w:rsidR="00A811FE" w:rsidRPr="003D3060">
        <w:rPr>
          <w:noProof/>
          <w:lang w:val="en-US"/>
        </w:rPr>
        <w:drawing>
          <wp:inline distT="0" distB="0" distL="0" distR="0" wp14:anchorId="6349809D" wp14:editId="693B9297">
            <wp:extent cx="3581400" cy="2540000"/>
            <wp:effectExtent l="0" t="0" r="0" b="0"/>
            <wp:docPr id="82" name="Bild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581400" cy="2540000"/>
                    </a:xfrm>
                    <a:prstGeom prst="rect">
                      <a:avLst/>
                    </a:prstGeom>
                    <a:noFill/>
                    <a:ln>
                      <a:noFill/>
                    </a:ln>
                  </pic:spPr>
                </pic:pic>
              </a:graphicData>
            </a:graphic>
          </wp:inline>
        </w:drawing>
      </w:r>
    </w:p>
    <w:p w14:paraId="6134C363" w14:textId="77777777" w:rsidR="00026FE6" w:rsidRPr="003D3060" w:rsidRDefault="00026FE6">
      <w:pPr>
        <w:pStyle w:val="Bildunterschrift"/>
        <w:rPr>
          <w:b w:val="0"/>
          <w:lang w:val="en-US"/>
        </w:rPr>
      </w:pPr>
      <w:r w:rsidRPr="003D3060">
        <w:rPr>
          <w:lang w:val="en-US"/>
        </w:rPr>
        <w:t>Figure 66:</w:t>
      </w:r>
      <w:r w:rsidRPr="003D3060">
        <w:rPr>
          <w:lang w:val="en-US"/>
        </w:rPr>
        <w:tab/>
      </w:r>
      <w:r w:rsidRPr="003D3060">
        <w:rPr>
          <w:b w:val="0"/>
          <w:lang w:val="en-US"/>
        </w:rPr>
        <w:t xml:space="preserve">If the radius </w:t>
      </w:r>
      <w:r w:rsidRPr="003D3060">
        <w:rPr>
          <w:b w:val="0"/>
          <w:i/>
          <w:lang w:val="en-US"/>
        </w:rPr>
        <w:t>r</w:t>
      </w:r>
      <w:r w:rsidRPr="003D3060">
        <w:rPr>
          <w:b w:val="0"/>
          <w:lang w:val="en-US"/>
        </w:rPr>
        <w:t xml:space="preserve"> is indicated, the auxiliary point H only serves to select one of the four po</w:t>
      </w:r>
      <w:r w:rsidRPr="003D3060">
        <w:rPr>
          <w:b w:val="0"/>
          <w:lang w:val="en-US"/>
        </w:rPr>
        <w:t>s</w:t>
      </w:r>
      <w:r w:rsidRPr="003D3060">
        <w:rPr>
          <w:b w:val="0"/>
          <w:lang w:val="en-US"/>
        </w:rPr>
        <w:t>sible arcs, which link points A and B.</w:t>
      </w:r>
    </w:p>
    <w:p w14:paraId="403892F1" w14:textId="77777777" w:rsidR="00026FE6" w:rsidRPr="003D3060" w:rsidRDefault="00026FE6">
      <w:pPr>
        <w:pStyle w:val="Bildunterschrift"/>
        <w:rPr>
          <w:b w:val="0"/>
          <w:lang w:val="en-US"/>
        </w:rPr>
      </w:pPr>
    </w:p>
    <w:p w14:paraId="556A098E" w14:textId="77777777" w:rsidR="00026FE6" w:rsidRPr="003D3060" w:rsidRDefault="00026FE6">
      <w:pPr>
        <w:rPr>
          <w:lang w:val="en-US"/>
        </w:rPr>
        <w:sectPr w:rsidR="00026FE6" w:rsidRPr="003D3060">
          <w:headerReference w:type="default" r:id="rId111"/>
          <w:headerReference w:type="first" r:id="rId112"/>
          <w:footnotePr>
            <w:pos w:val="beneathText"/>
          </w:footnotePr>
          <w:type w:val="continuous"/>
          <w:pgSz w:w="11905" w:h="16837"/>
          <w:pgMar w:top="1701" w:right="1418" w:bottom="1701" w:left="1418" w:header="1418" w:footer="720" w:gutter="0"/>
          <w:cols w:space="720"/>
          <w:titlePg/>
        </w:sectPr>
      </w:pPr>
    </w:p>
    <w:p w14:paraId="5FFD7CE7" w14:textId="77777777" w:rsidR="00026FE6" w:rsidRPr="003D3060" w:rsidRDefault="00026FE6">
      <w:pPr>
        <w:pStyle w:val="berschrift1"/>
        <w:ind w:left="431" w:hanging="431"/>
        <w:rPr>
          <w:lang w:val="en-US"/>
        </w:rPr>
      </w:pPr>
      <w:bookmarkStart w:id="185" w:name="_Toc236474603"/>
      <w:r w:rsidRPr="003D3060">
        <w:rPr>
          <w:lang w:val="en-US"/>
        </w:rPr>
        <w:lastRenderedPageBreak/>
        <w:t>Ilis Valley data on their way</w:t>
      </w:r>
      <w:bookmarkEnd w:id="185"/>
    </w:p>
    <w:p w14:paraId="1AAD8E79" w14:textId="77777777" w:rsidR="00026FE6" w:rsidRPr="003D3060" w:rsidRDefault="00026FE6">
      <w:pPr>
        <w:pStyle w:val="berschrift2"/>
        <w:numPr>
          <w:ilvl w:val="1"/>
          <w:numId w:val="2"/>
        </w:numPr>
        <w:ind w:left="567"/>
        <w:rPr>
          <w:bCs/>
          <w:lang w:val="en-US"/>
        </w:rPr>
      </w:pPr>
      <w:r w:rsidRPr="003D3060">
        <w:rPr>
          <w:lang w:val="en-US"/>
        </w:rPr>
        <w:tab/>
      </w:r>
      <w:bookmarkStart w:id="186" w:name="_Toc236474604"/>
      <w:r w:rsidRPr="003D3060">
        <w:rPr>
          <w:lang w:val="en-US"/>
        </w:rPr>
        <w:t xml:space="preserve">Out of mind, out of sight </w:t>
      </w:r>
      <w:r w:rsidR="004A348A" w:rsidRPr="003D3060">
        <w:rPr>
          <w:lang w:val="en-US"/>
        </w:rPr>
        <w:t>–</w:t>
      </w:r>
      <w:r w:rsidRPr="003D3060">
        <w:rPr>
          <w:lang w:val="en-US"/>
        </w:rPr>
        <w:t xml:space="preserve"> Full transfer</w:t>
      </w:r>
      <w:bookmarkEnd w:id="186"/>
    </w:p>
    <w:p w14:paraId="0F3F88A8" w14:textId="77777777" w:rsidR="00026FE6" w:rsidRPr="003D3060" w:rsidRDefault="00026FE6">
      <w:pPr>
        <w:rPr>
          <w:lang w:val="en-US"/>
        </w:rPr>
      </w:pPr>
      <w:r w:rsidRPr="003D3060">
        <w:rPr>
          <w:lang w:val="en-US"/>
        </w:rPr>
        <w:fldChar w:fldCharType="begin"/>
      </w:r>
      <w:r w:rsidRPr="003D3060">
        <w:rPr>
          <w:lang w:val="en-US"/>
        </w:rPr>
        <w:instrText xml:space="preserve"> XE "Transfer" </w:instrText>
      </w:r>
      <w:r w:rsidRPr="003D3060">
        <w:rPr>
          <w:lang w:val="en-US"/>
        </w:rPr>
        <w:fldChar w:fldCharType="end"/>
      </w:r>
      <w:r w:rsidRPr="003D3060">
        <w:rPr>
          <w:lang w:val="en-US"/>
        </w:rPr>
        <w:t>Let’s recall: In Ilis Valley they had carefully considered which data was needed for their pr</w:t>
      </w:r>
      <w:r w:rsidRPr="003D3060">
        <w:rPr>
          <w:lang w:val="en-US"/>
        </w:rPr>
        <w:t>o</w:t>
      </w:r>
      <w:r w:rsidRPr="003D3060">
        <w:rPr>
          <w:lang w:val="en-US"/>
        </w:rPr>
        <w:t>jected application and had documented their ideas with a data model. In the course of their discussions it had become apparent that working with both graphic representation and d</w:t>
      </w:r>
      <w:r w:rsidRPr="003D3060">
        <w:rPr>
          <w:lang w:val="en-US"/>
        </w:rPr>
        <w:t>e</w:t>
      </w:r>
      <w:r w:rsidRPr="003D3060">
        <w:rPr>
          <w:lang w:val="en-US"/>
        </w:rPr>
        <w:t>tailed textual description was helpful.</w:t>
      </w:r>
    </w:p>
    <w:p w14:paraId="136A6090" w14:textId="77777777" w:rsidR="00026FE6" w:rsidRPr="003D3060" w:rsidRDefault="00026FE6">
      <w:pPr>
        <w:rPr>
          <w:lang w:val="en-US"/>
        </w:rPr>
      </w:pPr>
      <w:r w:rsidRPr="003D3060">
        <w:rPr>
          <w:lang w:val="en-US"/>
        </w:rPr>
        <w:t>After many a lengthy discussion those in charge in Ilis Valley had gotten there: The standard program package «LiftSys» was acquired and arranged according to the Ilis Valley data model. Even though things did not go quite as smooothly as promised by the LiftSys-sales representative, these initial difficulties were not hard to overcome. And finally the data of all transport lines, railway companies, ski runs etc. in Ilis Valley had been collected.</w:t>
      </w:r>
    </w:p>
    <w:p w14:paraId="73072B62" w14:textId="77777777" w:rsidR="00026FE6" w:rsidRPr="003D3060" w:rsidRDefault="00026FE6">
      <w:pPr>
        <w:rPr>
          <w:lang w:val="en-US"/>
        </w:rPr>
      </w:pPr>
      <w:r w:rsidRPr="003D3060">
        <w:rPr>
          <w:lang w:val="en-US"/>
        </w:rPr>
        <w:t>Proudly the IT-expert demonstrated how with one single mouse click the entire Ilis Valley data could be exported into an INTERLIS 2-file. Some spectators were not easily enthused and critical questions were asked: All these meetings for one miserable file? Had that really been necessary?</w:t>
      </w:r>
    </w:p>
    <w:p w14:paraId="75183BD8" w14:textId="77777777" w:rsidR="00026FE6" w:rsidRPr="003D3060" w:rsidRDefault="00026FE6">
      <w:pPr>
        <w:rPr>
          <w:lang w:val="en-US"/>
        </w:rPr>
      </w:pPr>
      <w:r w:rsidRPr="003D3060">
        <w:rPr>
          <w:lang w:val="en-US"/>
        </w:rPr>
        <w:t>All objection was quickly squashed once the accountant explained just how many sovereigns the data exchange had cost them per year up until now. Every time data had had to be tran</w:t>
      </w:r>
      <w:r w:rsidRPr="003D3060">
        <w:rPr>
          <w:lang w:val="en-US"/>
        </w:rPr>
        <w:t>s</w:t>
      </w:r>
      <w:r w:rsidRPr="003D3060">
        <w:rPr>
          <w:lang w:val="en-US"/>
        </w:rPr>
        <w:t>ferred to the national association there had been trouble. How many hours of work had been time wasted!</w:t>
      </w:r>
    </w:p>
    <w:p w14:paraId="3DBCC73A" w14:textId="77777777" w:rsidR="00026FE6" w:rsidRPr="003D3060" w:rsidRDefault="00026FE6">
      <w:pPr>
        <w:rPr>
          <w:lang w:val="en-US"/>
        </w:rPr>
      </w:pPr>
      <w:r w:rsidRPr="003D3060">
        <w:rPr>
          <w:lang w:val="en-US"/>
        </w:rPr>
        <w:t>From now on it would be possible to send one file with all the Ilis Valley data to the national association and they would be able to process them without any problems.</w:t>
      </w:r>
    </w:p>
    <w:p w14:paraId="0E33DC5B" w14:textId="77777777" w:rsidR="00026FE6" w:rsidRPr="003D3060" w:rsidRDefault="00A811FE" w:rsidP="00437DFE">
      <w:pPr>
        <w:pStyle w:val="WW-Blocktext"/>
        <w:rPr>
          <w:lang w:val="en-US"/>
        </w:rPr>
      </w:pPr>
      <w:r w:rsidRPr="003D3060">
        <w:rPr>
          <w:noProof/>
          <w:lang w:val="en-US"/>
        </w:rPr>
        <w:drawing>
          <wp:anchor distT="0" distB="0" distL="114300" distR="114300" simplePos="0" relativeHeight="251714560" behindDoc="0" locked="0" layoutInCell="1" allowOverlap="1" wp14:anchorId="193BFC1F" wp14:editId="0EBC4F51">
            <wp:simplePos x="0" y="0"/>
            <wp:positionH relativeFrom="column">
              <wp:posOffset>180340</wp:posOffset>
            </wp:positionH>
            <wp:positionV relativeFrom="paragraph">
              <wp:posOffset>71755</wp:posOffset>
            </wp:positionV>
            <wp:extent cx="82550" cy="156845"/>
            <wp:effectExtent l="0" t="0" r="0" b="0"/>
            <wp:wrapNone/>
            <wp:docPr id="216" name="Bild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The simplest type of transfer is the </w:t>
      </w:r>
      <w:r w:rsidR="00026FE6" w:rsidRPr="003D3060">
        <w:rPr>
          <w:b/>
          <w:lang w:val="en-US"/>
        </w:rPr>
        <w:t>full transfer</w:t>
      </w:r>
      <w:r w:rsidR="00026FE6" w:rsidRPr="003D3060">
        <w:rPr>
          <w:lang w:val="en-US"/>
        </w:rPr>
        <w:t>, whereby all data are transferred as a whole.</w:t>
      </w:r>
    </w:p>
    <w:p w14:paraId="76995231" w14:textId="77777777" w:rsidR="00026FE6" w:rsidRPr="003D3060" w:rsidRDefault="00026FE6">
      <w:pPr>
        <w:pStyle w:val="Synonyme"/>
        <w:rPr>
          <w:lang w:val="en-US"/>
        </w:rPr>
      </w:pPr>
      <w:r w:rsidRPr="003D3060">
        <w:rPr>
          <w:lang w:val="en-US"/>
        </w:rPr>
        <w:t>The fact that a transfer goes smoothly even if not all the parties concerned use the same data model is due to inheritance as explained in paragraph  </w:t>
      </w:r>
      <w:r w:rsidRPr="003D3060">
        <w:rPr>
          <w:lang w:val="en-US"/>
        </w:rPr>
        <w:fldChar w:fldCharType="begin"/>
      </w:r>
      <w:r w:rsidRPr="003D3060">
        <w:rPr>
          <w:lang w:val="en-US"/>
        </w:rPr>
        <w:instrText xml:space="preserve"> REF _Ref25643264 \r \h </w:instrText>
      </w:r>
      <w:r w:rsidRPr="003D3060">
        <w:rPr>
          <w:lang w:val="en-US"/>
        </w:rPr>
      </w:r>
      <w:r w:rsidRPr="003D3060">
        <w:rPr>
          <w:lang w:val="en-US"/>
        </w:rPr>
        <w:fldChar w:fldCharType="separate"/>
      </w:r>
      <w:r w:rsidR="005309C2">
        <w:rPr>
          <w:lang w:val="en-US"/>
        </w:rPr>
        <w:t>5.5</w:t>
      </w:r>
      <w:r w:rsidRPr="003D3060">
        <w:rPr>
          <w:lang w:val="en-US"/>
        </w:rPr>
        <w:fldChar w:fldCharType="end"/>
      </w:r>
      <w:r w:rsidRPr="003D3060">
        <w:rPr>
          <w:lang w:val="en-US"/>
        </w:rPr>
        <w:t>.</w:t>
      </w:r>
    </w:p>
    <w:p w14:paraId="72F31869" w14:textId="77777777" w:rsidR="00026FE6" w:rsidRPr="003D3060" w:rsidRDefault="00026FE6">
      <w:pPr>
        <w:pStyle w:val="berschrift2"/>
        <w:numPr>
          <w:ilvl w:val="1"/>
          <w:numId w:val="2"/>
        </w:numPr>
        <w:ind w:left="567"/>
        <w:rPr>
          <w:bCs/>
          <w:lang w:val="en-US"/>
        </w:rPr>
      </w:pPr>
      <w:r w:rsidRPr="003D3060">
        <w:rPr>
          <w:lang w:val="en-US"/>
        </w:rPr>
        <w:tab/>
      </w:r>
      <w:bookmarkStart w:id="187" w:name="_Toc236474605"/>
      <w:r w:rsidRPr="003D3060">
        <w:rPr>
          <w:lang w:val="en-US"/>
        </w:rPr>
        <w:t xml:space="preserve">Brackets as pointed as Mount Ilis </w:t>
      </w:r>
      <w:r w:rsidR="004A348A" w:rsidRPr="003D3060">
        <w:rPr>
          <w:lang w:val="en-US"/>
        </w:rPr>
        <w:t>–</w:t>
      </w:r>
      <w:r w:rsidRPr="003D3060">
        <w:rPr>
          <w:lang w:val="en-US"/>
        </w:rPr>
        <w:t xml:space="preserve"> Transfer rules based on XML</w:t>
      </w:r>
      <w:bookmarkEnd w:id="187"/>
    </w:p>
    <w:p w14:paraId="72FC62A9" w14:textId="77777777" w:rsidR="00026FE6" w:rsidRPr="003D3060" w:rsidRDefault="00026FE6">
      <w:pPr>
        <w:rPr>
          <w:lang w:val="en-US"/>
        </w:rPr>
      </w:pPr>
      <w:r w:rsidRPr="003D3060">
        <w:rPr>
          <w:lang w:val="en-US"/>
        </w:rPr>
        <w:fldChar w:fldCharType="begin"/>
      </w:r>
      <w:r w:rsidRPr="003D3060">
        <w:rPr>
          <w:lang w:val="en-US"/>
        </w:rPr>
        <w:instrText xml:space="preserve"> XE "XML" </w:instrText>
      </w:r>
      <w:r w:rsidRPr="003D3060">
        <w:rPr>
          <w:lang w:val="en-US"/>
        </w:rPr>
        <w:fldChar w:fldCharType="end"/>
      </w:r>
      <w:r w:rsidRPr="003D3060">
        <w:rPr>
          <w:lang w:val="en-US"/>
        </w:rPr>
        <w:t>What was actually in this file? It was opened with a normal text editor.</w:t>
      </w:r>
    </w:p>
    <w:p w14:paraId="5761EA99" w14:textId="77777777" w:rsidR="00026FE6" w:rsidRPr="003D3060" w:rsidRDefault="00026FE6" w:rsidP="00157353">
      <w:pPr>
        <w:pStyle w:val="Bild"/>
        <w:keepLines w:val="0"/>
        <w:ind w:left="1418" w:right="-3" w:firstLine="0"/>
        <w:rPr>
          <w:lang w:val="en-US"/>
        </w:rPr>
      </w:pPr>
      <w:r w:rsidRPr="003D3060">
        <w:rPr>
          <w:lang w:val="en-US"/>
        </w:rPr>
        <w:t>&lt;?xml version="1.0" encoding="utf-8"?&gt;</w:t>
      </w:r>
      <w:r w:rsidRPr="003D3060">
        <w:rPr>
          <w:lang w:val="en-US"/>
        </w:rPr>
        <w:br/>
        <w:t>...</w:t>
      </w:r>
      <w:r w:rsidRPr="003D3060">
        <w:rPr>
          <w:lang w:val="en-US"/>
        </w:rPr>
        <w:br/>
        <w:t>&lt;BASKET BID="xAHTOUMIT01234567" TOPICS="Ili</w:t>
      </w:r>
      <w:r w:rsidR="00437DFE" w:rsidRPr="003D3060">
        <w:rPr>
          <w:lang w:val="en-US"/>
        </w:rPr>
        <w:t>s</w:t>
      </w:r>
      <w:r w:rsidRPr="003D3060">
        <w:rPr>
          <w:lang w:val="en-US"/>
        </w:rPr>
        <w:t>Tour.AlpineTransports"&gt;</w:t>
      </w:r>
      <w:r w:rsidRPr="003D3060">
        <w:rPr>
          <w:lang w:val="en-US"/>
        </w:rPr>
        <w:br/>
        <w:t xml:space="preserve">  &lt;IlisTour.MITAlpineTransports.MITAlpineTransport</w:t>
      </w:r>
      <w:r w:rsidR="00D35F58">
        <w:rPr>
          <w:lang w:val="en-US"/>
        </w:rPr>
        <w:br/>
        <w:t xml:space="preserve">  </w:t>
      </w:r>
      <w:r w:rsidRPr="003D3060">
        <w:rPr>
          <w:lang w:val="en-US"/>
        </w:rPr>
        <w:t xml:space="preserve"> TID="xAHTOUMIT04231336"&gt;</w:t>
      </w:r>
      <w:r w:rsidRPr="003D3060">
        <w:rPr>
          <w:lang w:val="en-US"/>
        </w:rPr>
        <w:br/>
        <w:t xml:space="preserve">    &lt;Names&gt;</w:t>
      </w:r>
      <w:r w:rsidRPr="003D3060">
        <w:rPr>
          <w:lang w:val="en-US"/>
        </w:rPr>
        <w:br/>
        <w:t xml:space="preserve">      &lt;NatTour.Designation&gt;</w:t>
      </w:r>
      <w:r w:rsidRPr="003D3060">
        <w:rPr>
          <w:lang w:val="en-US"/>
        </w:rPr>
        <w:br/>
        <w:t xml:space="preserve">        &lt;Name&gt;</w:t>
      </w:r>
      <w:r w:rsidRPr="003D3060">
        <w:rPr>
          <w:b/>
          <w:lang w:val="en-US"/>
        </w:rPr>
        <w:t>Pony</w:t>
      </w:r>
      <w:r w:rsidR="00CA5433" w:rsidRPr="003D3060">
        <w:rPr>
          <w:b/>
          <w:lang w:val="en-US"/>
        </w:rPr>
        <w:t xml:space="preserve"> l</w:t>
      </w:r>
      <w:r w:rsidRPr="003D3060">
        <w:rPr>
          <w:b/>
          <w:lang w:val="en-US"/>
        </w:rPr>
        <w:t>ift Ilis</w:t>
      </w:r>
      <w:r w:rsidR="002E4BFF" w:rsidRPr="003D3060">
        <w:rPr>
          <w:b/>
          <w:lang w:val="en-US"/>
        </w:rPr>
        <w:t xml:space="preserve"> </w:t>
      </w:r>
      <w:r w:rsidRPr="003D3060">
        <w:rPr>
          <w:b/>
          <w:lang w:val="en-US"/>
        </w:rPr>
        <w:t>Ville</w:t>
      </w:r>
      <w:r w:rsidRPr="003D3060">
        <w:rPr>
          <w:lang w:val="en-US"/>
        </w:rPr>
        <w:t>&lt;/Name&gt;</w:t>
      </w:r>
      <w:r w:rsidRPr="003D3060">
        <w:rPr>
          <w:lang w:val="en-US"/>
        </w:rPr>
        <w:br/>
      </w:r>
      <w:r w:rsidRPr="003D3060">
        <w:rPr>
          <w:lang w:val="en-US"/>
        </w:rPr>
        <w:lastRenderedPageBreak/>
        <w:t xml:space="preserve">        &lt;Language&gt;en&lt;/Language&gt;</w:t>
      </w:r>
      <w:r w:rsidRPr="003D3060">
        <w:rPr>
          <w:lang w:val="en-US"/>
        </w:rPr>
        <w:br/>
        <w:t xml:space="preserve">      &lt;/NatTour.Designation&gt;</w:t>
      </w:r>
      <w:r w:rsidRPr="003D3060">
        <w:rPr>
          <w:lang w:val="en-US"/>
        </w:rPr>
        <w:br/>
        <w:t xml:space="preserve">    &lt;/Names&gt;</w:t>
      </w:r>
      <w:r w:rsidRPr="003D3060">
        <w:rPr>
          <w:lang w:val="en-US"/>
        </w:rPr>
        <w:br/>
      </w:r>
      <w:r w:rsidR="00157353" w:rsidRPr="003D3060">
        <w:rPr>
          <w:lang w:val="en-US"/>
        </w:rPr>
        <w:t xml:space="preserve">    ...</w:t>
      </w:r>
      <w:r w:rsidR="00157353" w:rsidRPr="003D3060">
        <w:rPr>
          <w:lang w:val="en-US"/>
        </w:rPr>
        <w:br/>
      </w:r>
      <w:r w:rsidRPr="003D3060">
        <w:rPr>
          <w:lang w:val="en-US"/>
        </w:rPr>
        <w:t xml:space="preserve">    &lt;PosTopStation&gt;</w:t>
      </w:r>
      <w:r w:rsidRPr="003D3060">
        <w:rPr>
          <w:lang w:val="en-US"/>
        </w:rPr>
        <w:br/>
        <w:t xml:space="preserve">      &lt;P&gt;</w:t>
      </w:r>
      <w:r w:rsidR="00157353">
        <w:rPr>
          <w:lang w:val="en-US"/>
        </w:rPr>
        <w:br/>
        <w:t xml:space="preserve">        </w:t>
      </w:r>
      <w:r w:rsidRPr="003D3060">
        <w:rPr>
          <w:lang w:val="en-US"/>
        </w:rPr>
        <w:t>&lt;C1&gt;8020.60&lt;/C1&gt;</w:t>
      </w:r>
      <w:r w:rsidR="00157353">
        <w:rPr>
          <w:lang w:val="en-US"/>
        </w:rPr>
        <w:br/>
        <w:t xml:space="preserve">        </w:t>
      </w:r>
      <w:r w:rsidRPr="003D3060">
        <w:rPr>
          <w:lang w:val="en-US"/>
        </w:rPr>
        <w:t>&lt;C2&gt;13188.62&lt;</w:t>
      </w:r>
      <w:r w:rsidR="00437DFE" w:rsidRPr="003D3060">
        <w:rPr>
          <w:lang w:val="en-US"/>
        </w:rPr>
        <w:t>/C2&gt;</w:t>
      </w:r>
      <w:r w:rsidR="00157353">
        <w:rPr>
          <w:lang w:val="en-US"/>
        </w:rPr>
        <w:br/>
        <w:t xml:space="preserve">        </w:t>
      </w:r>
      <w:r w:rsidR="00437DFE" w:rsidRPr="003D3060">
        <w:rPr>
          <w:lang w:val="en-US"/>
        </w:rPr>
        <w:t>&lt;C3&gt;1789.04&lt;/C3&gt;</w:t>
      </w:r>
      <w:r w:rsidR="00157353">
        <w:rPr>
          <w:lang w:val="en-US"/>
        </w:rPr>
        <w:br/>
        <w:t xml:space="preserve">      </w:t>
      </w:r>
      <w:r w:rsidR="00437DFE" w:rsidRPr="003D3060">
        <w:rPr>
          <w:lang w:val="en-US"/>
        </w:rPr>
        <w:t>&lt;/P&gt;</w:t>
      </w:r>
      <w:r w:rsidR="00437DFE" w:rsidRPr="003D3060">
        <w:rPr>
          <w:lang w:val="en-US"/>
        </w:rPr>
        <w:br/>
        <w:t xml:space="preserve">    &lt;/</w:t>
      </w:r>
      <w:r w:rsidRPr="003D3060">
        <w:rPr>
          <w:lang w:val="en-US"/>
        </w:rPr>
        <w:t>PosTopStation&gt;</w:t>
      </w:r>
      <w:r w:rsidRPr="003D3060">
        <w:rPr>
          <w:lang w:val="en-US"/>
        </w:rPr>
        <w:br/>
        <w:t xml:space="preserve">    &lt;TravelTime&gt;</w:t>
      </w:r>
      <w:r w:rsidRPr="003D3060">
        <w:rPr>
          <w:lang w:val="en-US"/>
        </w:rPr>
        <w:br/>
        <w:t xml:space="preserve">      &lt;Ahland.LengthOfTimeInMinutes&gt;</w:t>
      </w:r>
      <w:r w:rsidRPr="003D3060">
        <w:rPr>
          <w:lang w:val="en-US"/>
        </w:rPr>
        <w:br/>
        <w:t xml:space="preserve">        &lt;Duration&gt;</w:t>
      </w:r>
      <w:r w:rsidR="0017432A">
        <w:rPr>
          <w:lang w:val="en-US"/>
        </w:rPr>
        <w:t>3</w:t>
      </w:r>
      <w:r w:rsidRPr="003D3060">
        <w:rPr>
          <w:lang w:val="en-US"/>
        </w:rPr>
        <w:t>&lt;/Duration&gt;</w:t>
      </w:r>
      <w:r w:rsidRPr="003D3060">
        <w:rPr>
          <w:lang w:val="en-US"/>
        </w:rPr>
        <w:br/>
        <w:t xml:space="preserve">      &lt;/Ahland.LengthOfTimeInMinutes&gt;</w:t>
      </w:r>
      <w:r w:rsidRPr="003D3060">
        <w:rPr>
          <w:lang w:val="en-US"/>
        </w:rPr>
        <w:br/>
        <w:t xml:space="preserve">    &lt;/TravelTime&gt;</w:t>
      </w:r>
      <w:r w:rsidRPr="003D3060">
        <w:rPr>
          <w:lang w:val="en-US"/>
        </w:rPr>
        <w:br/>
        <w:t xml:space="preserve">    &lt;Kind&gt;SkiLift&lt;/Kind&gt;</w:t>
      </w:r>
      <w:r w:rsidRPr="003D3060">
        <w:rPr>
          <w:lang w:val="en-US"/>
        </w:rPr>
        <w:br/>
        <w:t xml:space="preserve">    ...</w:t>
      </w:r>
      <w:r w:rsidRPr="003D3060">
        <w:rPr>
          <w:lang w:val="en-US"/>
        </w:rPr>
        <w:br/>
        <w:t xml:space="preserve">    &lt;PictureTopStation&gt;</w:t>
      </w:r>
      <w:r w:rsidRPr="003D3060">
        <w:rPr>
          <w:lang w:val="en-US"/>
        </w:rPr>
        <w:br/>
        <w:t xml:space="preserve">   </w:t>
      </w:r>
      <w:r w:rsidR="00437DFE" w:rsidRPr="003D3060">
        <w:rPr>
          <w:lang w:val="en-US"/>
        </w:rPr>
        <w:t xml:space="preserve"> </w:t>
      </w:r>
      <w:r w:rsidRPr="003D3060">
        <w:rPr>
          <w:lang w:val="en-US"/>
        </w:rPr>
        <w:t xml:space="preserve">  </w:t>
      </w:r>
      <w:hyperlink r:id="rId113" w:history="1">
        <w:r w:rsidRPr="003D3060">
          <w:rPr>
            <w:rStyle w:val="Hyperlink"/>
            <w:color w:val="auto"/>
            <w:lang w:val="en-US"/>
          </w:rPr>
          <w:t>http://www.ilishornbahnen.com/webcam?bahn=pony4</w:t>
        </w:r>
      </w:hyperlink>
      <w:r w:rsidRPr="003D3060">
        <w:rPr>
          <w:lang w:val="en-US"/>
        </w:rPr>
        <w:br/>
        <w:t xml:space="preserve">    &lt;/PictureTopStation&gt;</w:t>
      </w:r>
      <w:r w:rsidRPr="003D3060">
        <w:rPr>
          <w:lang w:val="en-US"/>
        </w:rPr>
        <w:br/>
      </w:r>
      <w:r w:rsidR="00D42955">
        <w:rPr>
          <w:lang w:val="en-US"/>
        </w:rPr>
        <w:t xml:space="preserve">  </w:t>
      </w:r>
      <w:r w:rsidR="00D42955" w:rsidRPr="003D3060">
        <w:rPr>
          <w:lang w:val="en-US"/>
        </w:rPr>
        <w:t xml:space="preserve">  ...</w:t>
      </w:r>
      <w:r w:rsidR="00D42955" w:rsidRPr="003D3060">
        <w:rPr>
          <w:lang w:val="en-US"/>
        </w:rPr>
        <w:br/>
      </w:r>
      <w:r w:rsidRPr="003D3060">
        <w:rPr>
          <w:lang w:val="en-US"/>
        </w:rPr>
        <w:t xml:space="preserve">  &lt;/IlisTour.MITAlpineTransports.MITAlpineTransport&gt;</w:t>
      </w:r>
      <w:r w:rsidRPr="003D3060">
        <w:rPr>
          <w:lang w:val="en-US"/>
        </w:rPr>
        <w:br/>
        <w:t>&lt;/BASKET&gt;</w:t>
      </w:r>
      <w:r w:rsidRPr="003D3060">
        <w:rPr>
          <w:lang w:val="en-US"/>
        </w:rPr>
        <w:br/>
        <w:t>...</w:t>
      </w:r>
    </w:p>
    <w:p w14:paraId="6271DD80" w14:textId="77777777" w:rsidR="00026FE6" w:rsidRPr="003D3060" w:rsidRDefault="00026FE6">
      <w:pPr>
        <w:pStyle w:val="Bildunterschrift"/>
        <w:rPr>
          <w:b w:val="0"/>
          <w:lang w:val="en-US"/>
        </w:rPr>
      </w:pPr>
      <w:r w:rsidRPr="003D3060">
        <w:rPr>
          <w:lang w:val="en-US"/>
        </w:rPr>
        <w:t>Figure 67:</w:t>
      </w:r>
      <w:r w:rsidRPr="003D3060">
        <w:rPr>
          <w:b w:val="0"/>
          <w:lang w:val="en-US"/>
        </w:rPr>
        <w:tab/>
        <w:t>The Ilis Valley pony lift as part of the full transfer for Ilis Valley data. The INTERLIS-standard defines the precision with which such a transfer file has to be structured for a certain data model.</w:t>
      </w:r>
    </w:p>
    <w:p w14:paraId="454B633F" w14:textId="77777777" w:rsidR="00026FE6" w:rsidRPr="003D3060" w:rsidRDefault="00026FE6">
      <w:pPr>
        <w:rPr>
          <w:lang w:val="en-US"/>
        </w:rPr>
      </w:pPr>
      <w:r w:rsidRPr="003D3060">
        <w:rPr>
          <w:lang w:val="en-US"/>
        </w:rPr>
        <w:t>Quite a few pointed brackets, at the very beginning something about XML (that had been mentioned somewhere earlier along the way!), even though with question marks... Aha, something simple for a change: The pony lift Ilis Ville (more towards the beginning, printed in bold).</w:t>
      </w:r>
    </w:p>
    <w:p w14:paraId="782B495E" w14:textId="77777777" w:rsidR="00026FE6" w:rsidRPr="003D3060" w:rsidRDefault="00026FE6">
      <w:pPr>
        <w:rPr>
          <w:lang w:val="en-US"/>
        </w:rPr>
      </w:pPr>
      <w:r w:rsidRPr="003D3060">
        <w:rPr>
          <w:lang w:val="en-US"/>
        </w:rPr>
        <w:t>Depending on the data model a transfer file has a different structure. But of course it is not completely arbitrary: The INTERLIS-standard states precise rules as to how the correspon</w:t>
      </w:r>
      <w:r w:rsidRPr="003D3060">
        <w:rPr>
          <w:lang w:val="en-US"/>
        </w:rPr>
        <w:t>d</w:t>
      </w:r>
      <w:r w:rsidRPr="003D3060">
        <w:rPr>
          <w:lang w:val="en-US"/>
        </w:rPr>
        <w:t>ing XML format is to be derived from a specific data model.</w:t>
      </w:r>
    </w:p>
    <w:p w14:paraId="2FAA810D" w14:textId="77777777" w:rsidR="00026FE6" w:rsidRPr="003D3060" w:rsidRDefault="00026FE6">
      <w:pPr>
        <w:rPr>
          <w:lang w:val="en-US"/>
        </w:rPr>
      </w:pPr>
      <w:r w:rsidRPr="003D3060">
        <w:rPr>
          <w:lang w:val="en-US"/>
        </w:rPr>
        <w:t>Slightly complicated, this whole thing – but luckily LiftSys could be used and all these brac</w:t>
      </w:r>
      <w:r w:rsidRPr="003D3060">
        <w:rPr>
          <w:lang w:val="en-US"/>
        </w:rPr>
        <w:t>k</w:t>
      </w:r>
      <w:r w:rsidRPr="003D3060">
        <w:rPr>
          <w:lang w:val="en-US"/>
        </w:rPr>
        <w:t xml:space="preserve">ets never had to be entered by hand. At least even without a special program it was evident that the travel time on the pony lift is </w:t>
      </w:r>
      <w:r w:rsidR="00797EC9">
        <w:rPr>
          <w:lang w:val="en-US"/>
        </w:rPr>
        <w:t>3</w:t>
      </w:r>
      <w:r w:rsidRPr="003D3060">
        <w:rPr>
          <w:lang w:val="en-US"/>
        </w:rPr>
        <w:t> minutes.</w:t>
      </w:r>
    </w:p>
    <w:p w14:paraId="3B25AAC3" w14:textId="77777777" w:rsidR="00026FE6" w:rsidRPr="003D3060" w:rsidRDefault="00026FE6">
      <w:pPr>
        <w:rPr>
          <w:lang w:val="en-US"/>
        </w:rPr>
      </w:pPr>
      <w:r w:rsidRPr="003D3060">
        <w:rPr>
          <w:lang w:val="en-US"/>
        </w:rPr>
        <w:fldChar w:fldCharType="begin"/>
      </w:r>
      <w:r w:rsidRPr="003D3060">
        <w:rPr>
          <w:lang w:val="en-US"/>
        </w:rPr>
        <w:instrText>XE "Sustainability"</w:instrText>
      </w:r>
      <w:r w:rsidRPr="003D3060">
        <w:rPr>
          <w:lang w:val="en-US"/>
        </w:rPr>
        <w:fldChar w:fldCharType="end"/>
      </w:r>
      <w:r w:rsidRPr="003D3060">
        <w:rPr>
          <w:lang w:val="en-US"/>
        </w:rPr>
        <w:t>The IT-expert explained that even in forty years’ time they would still be able to work with these data. Even supposing that by then the manufacturers of the original programs had gone bankrupt, fifteen new program versions had had to be installed and all the hardware had been exchanged. This statement appeared to be quite plausible because even without any documentation and on paper it was possible (though rather awkward) to understand these data.</w:t>
      </w:r>
    </w:p>
    <w:p w14:paraId="2F14C8EB" w14:textId="77777777" w:rsidR="00026FE6" w:rsidRPr="003D3060" w:rsidRDefault="00026FE6">
      <w:pPr>
        <w:rPr>
          <w:lang w:val="en-US"/>
        </w:rPr>
      </w:pPr>
      <w:r w:rsidRPr="003D3060">
        <w:rPr>
          <w:lang w:val="en-US"/>
        </w:rPr>
        <w:fldChar w:fldCharType="begin"/>
      </w:r>
      <w:r w:rsidRPr="003D3060">
        <w:rPr>
          <w:lang w:val="en-US"/>
        </w:rPr>
        <w:instrText>XE "Transfer:</w:instrText>
      </w:r>
      <w:r w:rsidR="008B0128" w:rsidRPr="003D3060">
        <w:rPr>
          <w:lang w:val="en-US"/>
        </w:rPr>
        <w:instrText>i</w:instrText>
      </w:r>
      <w:r w:rsidRPr="003D3060">
        <w:rPr>
          <w:lang w:val="en-US"/>
        </w:rPr>
        <w:instrText>dentification"</w:instrText>
      </w:r>
      <w:r w:rsidRPr="003D3060">
        <w:rPr>
          <w:lang w:val="en-US"/>
        </w:rPr>
        <w:fldChar w:fldCharType="end"/>
      </w:r>
      <w:r w:rsidRPr="003D3060">
        <w:rPr>
          <w:lang w:val="en-US"/>
        </w:rPr>
        <w:fldChar w:fldCharType="begin"/>
      </w:r>
      <w:r w:rsidRPr="003D3060">
        <w:rPr>
          <w:lang w:val="en-US"/>
        </w:rPr>
        <w:instrText xml:space="preserve"> XE "Identifi</w:instrText>
      </w:r>
      <w:r w:rsidR="00437DFE" w:rsidRPr="003D3060">
        <w:rPr>
          <w:lang w:val="en-US"/>
        </w:rPr>
        <w:instrText>c</w:instrText>
      </w:r>
      <w:r w:rsidRPr="003D3060">
        <w:rPr>
          <w:lang w:val="en-US"/>
        </w:rPr>
        <w:instrText>ation:</w:instrText>
      </w:r>
      <w:r w:rsidR="00437DFE" w:rsidRPr="003D3060">
        <w:rPr>
          <w:lang w:val="en-US"/>
        </w:rPr>
        <w:instrText>at the</w:instrText>
      </w:r>
      <w:r w:rsidRPr="003D3060">
        <w:rPr>
          <w:lang w:val="en-US"/>
        </w:rPr>
        <w:instrText xml:space="preserve"> </w:instrText>
      </w:r>
      <w:r w:rsidR="00437DFE" w:rsidRPr="003D3060">
        <w:rPr>
          <w:lang w:val="en-US"/>
        </w:rPr>
        <w:instrText>t</w:instrText>
      </w:r>
      <w:r w:rsidRPr="003D3060">
        <w:rPr>
          <w:lang w:val="en-US"/>
        </w:rPr>
        <w:instrText xml:space="preserve">ransfer" </w:instrText>
      </w:r>
      <w:r w:rsidRPr="003D3060">
        <w:rPr>
          <w:lang w:val="en-US"/>
        </w:rPr>
        <w:fldChar w:fldCharType="end"/>
      </w:r>
      <w:r w:rsidRPr="003D3060">
        <w:rPr>
          <w:lang w:val="en-US"/>
        </w:rPr>
        <w:t>But what about this funny text «TID="xAHTOUMIT04231336"»? It designates the pony lift within the transfer file. The value is only of importance for the transfer: This object identifier appears wherever in the transfer file there is a reference to the pony lift. During installation of LiftSys it had been possible to indicate that all identifiers should begin with xAHTOUMIT, e</w:t>
      </w:r>
      <w:r w:rsidRPr="003D3060">
        <w:rPr>
          <w:lang w:val="en-US"/>
        </w:rPr>
        <w:t>x</w:t>
      </w:r>
      <w:r w:rsidRPr="003D3060">
        <w:rPr>
          <w:lang w:val="en-US"/>
        </w:rPr>
        <w:t>actly as had been d</w:t>
      </w:r>
      <w:r w:rsidRPr="003D3060">
        <w:rPr>
          <w:lang w:val="en-US"/>
        </w:rPr>
        <w:t>e</w:t>
      </w:r>
      <w:r w:rsidRPr="003D3060">
        <w:rPr>
          <w:lang w:val="en-US"/>
        </w:rPr>
        <w:t>manded by the National Tourist Office in their letter.</w:t>
      </w:r>
    </w:p>
    <w:p w14:paraId="4B6C9D30" w14:textId="77777777" w:rsidR="00026FE6" w:rsidRPr="003D3060" w:rsidRDefault="00026FE6">
      <w:pPr>
        <w:rPr>
          <w:lang w:val="en-US"/>
        </w:rPr>
      </w:pPr>
      <w:r w:rsidRPr="003D3060">
        <w:rPr>
          <w:lang w:val="en-US"/>
        </w:rPr>
        <w:lastRenderedPageBreak/>
        <w:t xml:space="preserve">Object identifiers begin with a country code in accordance with </w:t>
      </w:r>
      <w:r w:rsidRPr="003D3060">
        <w:rPr>
          <w:lang w:val="en-US"/>
        </w:rPr>
        <w:fldChar w:fldCharType="begin"/>
      </w:r>
      <w:r w:rsidRPr="003D3060">
        <w:rPr>
          <w:lang w:val="en-US"/>
        </w:rPr>
        <w:instrText xml:space="preserve"> XE "ISO 3166" </w:instrText>
      </w:r>
      <w:r w:rsidRPr="003D3060">
        <w:rPr>
          <w:lang w:val="en-US"/>
        </w:rPr>
        <w:fldChar w:fldCharType="end"/>
      </w:r>
      <w:r w:rsidRPr="003D3060">
        <w:rPr>
          <w:lang w:val="en-US"/>
        </w:rPr>
        <w:t>ISO 3166 (ch for Switzerland, fr for France, etc.) and six other symbols uniquely assigned by the appropriate, central a</w:t>
      </w:r>
      <w:r w:rsidRPr="003D3060">
        <w:rPr>
          <w:lang w:val="en-US"/>
        </w:rPr>
        <w:t>u</w:t>
      </w:r>
      <w:r w:rsidRPr="003D3060">
        <w:rPr>
          <w:lang w:val="en-US"/>
        </w:rPr>
        <w:t>thority. The eight remaining symbols are automatically assigned by the computer system.</w:t>
      </w:r>
    </w:p>
    <w:p w14:paraId="20D70EA9" w14:textId="77777777" w:rsidR="00026FE6" w:rsidRPr="003D3060" w:rsidRDefault="00026FE6">
      <w:pPr>
        <w:pStyle w:val="Synonyme"/>
        <w:rPr>
          <w:lang w:val="en-US"/>
        </w:rPr>
      </w:pPr>
      <w:r w:rsidRPr="003D3060">
        <w:rPr>
          <w:lang w:val="en-US"/>
        </w:rPr>
        <w:t>For explanations about object identifiers see appendix E of the INTERLIS-reference manual.</w:t>
      </w:r>
      <w:r w:rsidRPr="003D3060">
        <w:rPr>
          <w:lang w:val="en-US"/>
        </w:rPr>
        <w:fldChar w:fldCharType="begin"/>
      </w:r>
      <w:r w:rsidRPr="003D3060">
        <w:rPr>
          <w:lang w:val="en-US"/>
        </w:rPr>
        <w:instrText>XE "Identification:</w:instrText>
      </w:r>
      <w:r w:rsidR="00706192" w:rsidRPr="003D3060">
        <w:rPr>
          <w:lang w:val="en-US"/>
        </w:rPr>
        <w:instrText>a</w:instrText>
      </w:r>
      <w:r w:rsidRPr="003D3060">
        <w:rPr>
          <w:lang w:val="en-US"/>
        </w:rPr>
        <w:instrText>llocation"</w:instrText>
      </w:r>
      <w:r w:rsidRPr="003D3060">
        <w:rPr>
          <w:lang w:val="en-US"/>
        </w:rPr>
        <w:fldChar w:fldCharType="end"/>
      </w:r>
    </w:p>
    <w:p w14:paraId="755A2329" w14:textId="77777777" w:rsidR="00026FE6" w:rsidRPr="003D3060" w:rsidRDefault="00026FE6">
      <w:pPr>
        <w:pStyle w:val="berschrift2"/>
        <w:numPr>
          <w:ilvl w:val="1"/>
          <w:numId w:val="2"/>
        </w:numPr>
        <w:ind w:left="567"/>
        <w:rPr>
          <w:bCs/>
          <w:lang w:val="en-US"/>
        </w:rPr>
      </w:pPr>
      <w:r w:rsidRPr="003D3060">
        <w:rPr>
          <w:lang w:val="en-US"/>
        </w:rPr>
        <w:tab/>
      </w:r>
      <w:bookmarkStart w:id="188" w:name="_Toc236474606"/>
      <w:r w:rsidRPr="003D3060">
        <w:rPr>
          <w:lang w:val="en-US"/>
        </w:rPr>
        <w:t xml:space="preserve">Once and over and over again </w:t>
      </w:r>
      <w:r w:rsidR="004A348A" w:rsidRPr="003D3060">
        <w:rPr>
          <w:lang w:val="en-US"/>
        </w:rPr>
        <w:t>–</w:t>
      </w:r>
      <w:r w:rsidRPr="003D3060">
        <w:rPr>
          <w:lang w:val="en-US"/>
        </w:rPr>
        <w:t xml:space="preserve"> Incremental update</w:t>
      </w:r>
      <w:bookmarkEnd w:id="188"/>
    </w:p>
    <w:p w14:paraId="1E03DDD3" w14:textId="77777777" w:rsidR="00026FE6" w:rsidRPr="003D3060" w:rsidRDefault="00026FE6">
      <w:pPr>
        <w:rPr>
          <w:lang w:val="en-US"/>
        </w:rPr>
      </w:pPr>
      <w:r w:rsidRPr="003D3060">
        <w:rPr>
          <w:lang w:val="en-US"/>
        </w:rPr>
        <w:fldChar w:fldCharType="begin"/>
      </w:r>
      <w:r w:rsidRPr="003D3060">
        <w:rPr>
          <w:lang w:val="en-US"/>
        </w:rPr>
        <w:instrText>XE "Transfer:incremental"</w:instrText>
      </w:r>
      <w:r w:rsidRPr="003D3060">
        <w:rPr>
          <w:lang w:val="en-US"/>
        </w:rPr>
        <w:fldChar w:fldCharType="end"/>
      </w:r>
      <w:r w:rsidRPr="003D3060">
        <w:rPr>
          <w:lang w:val="en-US"/>
        </w:rPr>
        <w:t>As much as seventeen minutes on the pony lift? Those poor kids will be frozen stiff before they will even have attempted their first stem turn! This line will hardly survive its first season, how could anybody still be interested in its data forty years from now?</w:t>
      </w:r>
    </w:p>
    <w:p w14:paraId="156199C8" w14:textId="77777777" w:rsidR="00026FE6" w:rsidRPr="003D3060" w:rsidRDefault="00026FE6">
      <w:pPr>
        <w:rPr>
          <w:lang w:val="en-US"/>
        </w:rPr>
      </w:pPr>
      <w:r w:rsidRPr="003D3060">
        <w:rPr>
          <w:lang w:val="en-US"/>
        </w:rPr>
        <w:t>Finally it turned out that the pony lift was not tremendously oversized – somebody had simply made a typing-mistake while entering data: Instead of seventeen minutes the ride would only take all of one minute.</w:t>
      </w:r>
    </w:p>
    <w:p w14:paraId="5C5554FD" w14:textId="77777777" w:rsidR="00026FE6" w:rsidRPr="003D3060" w:rsidRDefault="00026FE6">
      <w:pPr>
        <w:rPr>
          <w:lang w:val="en-US"/>
        </w:rPr>
      </w:pPr>
      <w:r w:rsidRPr="003D3060">
        <w:rPr>
          <w:lang w:val="en-US"/>
        </w:rPr>
        <w:t>Of course it did not take long to change that figure in LiftSys. But did this mean all the data had to be sent once mo</w:t>
      </w:r>
      <w:r w:rsidR="00706192" w:rsidRPr="003D3060">
        <w:rPr>
          <w:lang w:val="en-US"/>
        </w:rPr>
        <w:t>re to the national association?</w:t>
      </w:r>
    </w:p>
    <w:p w14:paraId="50AA44C0" w14:textId="77777777" w:rsidR="00026FE6" w:rsidRPr="003D3060" w:rsidRDefault="00A811FE" w:rsidP="00706192">
      <w:pPr>
        <w:pStyle w:val="WW-Blocktext"/>
        <w:rPr>
          <w:lang w:val="en-US"/>
        </w:rPr>
      </w:pPr>
      <w:r w:rsidRPr="003D3060">
        <w:rPr>
          <w:noProof/>
          <w:lang w:val="en-US"/>
        </w:rPr>
        <w:drawing>
          <wp:anchor distT="0" distB="0" distL="114300" distR="114300" simplePos="0" relativeHeight="251715584" behindDoc="0" locked="0" layoutInCell="1" allowOverlap="1" wp14:anchorId="246DED03" wp14:editId="118AA3D8">
            <wp:simplePos x="0" y="0"/>
            <wp:positionH relativeFrom="column">
              <wp:posOffset>180340</wp:posOffset>
            </wp:positionH>
            <wp:positionV relativeFrom="paragraph">
              <wp:posOffset>71755</wp:posOffset>
            </wp:positionV>
            <wp:extent cx="82550" cy="156845"/>
            <wp:effectExtent l="0" t="0" r="0" b="0"/>
            <wp:wrapNone/>
            <wp:docPr id="217" name="Bild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pic:spPr>
                </pic:pic>
              </a:graphicData>
            </a:graphic>
            <wp14:sizeRelH relativeFrom="page">
              <wp14:pctWidth>0</wp14:pctWidth>
            </wp14:sizeRelH>
            <wp14:sizeRelV relativeFrom="page">
              <wp14:pctHeight>0</wp14:pctHeight>
            </wp14:sizeRelV>
          </wp:anchor>
        </w:drawing>
      </w:r>
      <w:r w:rsidR="00026FE6" w:rsidRPr="003D3060">
        <w:rPr>
          <w:lang w:val="en-US"/>
        </w:rPr>
        <w:t xml:space="preserve">Thanks to </w:t>
      </w:r>
      <w:r w:rsidR="00026FE6" w:rsidRPr="003D3060">
        <w:rPr>
          <w:b/>
          <w:lang w:val="en-US"/>
        </w:rPr>
        <w:t>incremental update</w:t>
      </w:r>
      <w:r w:rsidR="00026FE6" w:rsidRPr="003D3060">
        <w:rPr>
          <w:lang w:val="en-US"/>
        </w:rPr>
        <w:t xml:space="preserve"> it is no longer necessary to send all data after a modification, it is enough to transfer the modifications themselves. This saves transferring data but the real advantage lies in the fact that it provides at the same time a documentation of the exact nature of modific</w:t>
      </w:r>
      <w:r w:rsidR="00706192" w:rsidRPr="003D3060">
        <w:rPr>
          <w:lang w:val="en-US"/>
        </w:rPr>
        <w:t>ations.</w:t>
      </w:r>
    </w:p>
    <w:p w14:paraId="2F1C6799" w14:textId="77777777" w:rsidR="00026FE6" w:rsidRPr="003D3060" w:rsidRDefault="00026FE6">
      <w:pPr>
        <w:rPr>
          <w:lang w:val="en-US"/>
        </w:rPr>
      </w:pPr>
    </w:p>
    <w:p w14:paraId="6FBF16FF" w14:textId="77777777" w:rsidR="00026FE6" w:rsidRPr="003D3060" w:rsidRDefault="00026FE6">
      <w:pPr>
        <w:rPr>
          <w:lang w:val="en-US"/>
        </w:rPr>
      </w:pPr>
      <w:r w:rsidRPr="003D3060">
        <w:rPr>
          <w:lang w:val="en-US"/>
        </w:rPr>
        <w:t>By means of the LiftSys-program an update for the national association had been generated. In contrast with the full transfer this update did not comprise all data of the entire Ilis Valley but only data of modified objects. Consequently it turned out to be much smaller and easier to handle.</w:t>
      </w:r>
    </w:p>
    <w:p w14:paraId="10E21A3E" w14:textId="77777777" w:rsidR="00026FE6" w:rsidRPr="003D3060" w:rsidRDefault="00026FE6">
      <w:pPr>
        <w:rPr>
          <w:lang w:val="en-US"/>
        </w:rPr>
      </w:pPr>
      <w:r w:rsidRPr="003D3060">
        <w:rPr>
          <w:lang w:val="en-US"/>
        </w:rPr>
        <w:t>Yet it does not always make sense to do an incremental update. For instance the National Tourist Office does not offer itself the internet-service where tourists can find information about the prices of tickets at the various lines, instead they have delegated this task to one of their sister companies. Periodically they are sent a complete copy of all data in INTERLIS 2-format. These data are loaded by a server-program, which answers any concrete question. An incremental update would increase requirements on the server-program without any vis</w:t>
      </w:r>
      <w:r w:rsidRPr="003D3060">
        <w:rPr>
          <w:lang w:val="en-US"/>
        </w:rPr>
        <w:t>i</w:t>
      </w:r>
      <w:r w:rsidRPr="003D3060">
        <w:rPr>
          <w:lang w:val="en-US"/>
        </w:rPr>
        <w:t>ble profit.</w:t>
      </w:r>
    </w:p>
    <w:p w14:paraId="4D157BB0" w14:textId="77777777" w:rsidR="00026FE6" w:rsidRPr="003D3060" w:rsidRDefault="00026FE6">
      <w:pPr>
        <w:pStyle w:val="berschrift2"/>
        <w:numPr>
          <w:ilvl w:val="1"/>
          <w:numId w:val="2"/>
        </w:numPr>
        <w:ind w:left="567"/>
        <w:rPr>
          <w:bCs/>
          <w:lang w:val="en-US"/>
        </w:rPr>
      </w:pPr>
      <w:bookmarkStart w:id="189" w:name="_Ref22099483"/>
      <w:r w:rsidRPr="003D3060">
        <w:rPr>
          <w:lang w:val="en-US"/>
        </w:rPr>
        <w:tab/>
      </w:r>
      <w:bookmarkStart w:id="190" w:name="_Toc236474607"/>
      <w:r w:rsidRPr="003D3060">
        <w:rPr>
          <w:lang w:val="en-US"/>
        </w:rPr>
        <w:t xml:space="preserve">The Blue Mountains also are touristy </w:t>
      </w:r>
      <w:r w:rsidR="004A348A" w:rsidRPr="003D3060">
        <w:rPr>
          <w:lang w:val="en-US"/>
        </w:rPr>
        <w:t>–</w:t>
      </w:r>
      <w:r w:rsidRPr="003D3060">
        <w:rPr>
          <w:lang w:val="en-US"/>
        </w:rPr>
        <w:t xml:space="preserve"> Baskets, replicas and pol</w:t>
      </w:r>
      <w:r w:rsidRPr="003D3060">
        <w:rPr>
          <w:lang w:val="en-US"/>
        </w:rPr>
        <w:t>y</w:t>
      </w:r>
      <w:r w:rsidRPr="003D3060">
        <w:rPr>
          <w:lang w:val="en-US"/>
        </w:rPr>
        <w:t>morph reading</w:t>
      </w:r>
      <w:bookmarkEnd w:id="189"/>
      <w:bookmarkEnd w:id="190"/>
    </w:p>
    <w:p w14:paraId="4C36ED7F" w14:textId="77777777" w:rsidR="00026FE6" w:rsidRPr="003D3060" w:rsidRDefault="00026FE6">
      <w:pPr>
        <w:rPr>
          <w:lang w:val="en-US"/>
        </w:rPr>
      </w:pPr>
      <w:r w:rsidRPr="003D3060">
        <w:rPr>
          <w:lang w:val="en-US"/>
        </w:rPr>
        <w:t>Ilis Valley is not the only resort that sends data to the</w:t>
      </w:r>
      <w:r w:rsidRPr="003D3060">
        <w:rPr>
          <w:lang w:val="en-US"/>
        </w:rPr>
        <w:fldChar w:fldCharType="begin"/>
      </w:r>
      <w:r w:rsidRPr="003D3060">
        <w:rPr>
          <w:lang w:val="en-US"/>
        </w:rPr>
        <w:instrText>XE "Basket"</w:instrText>
      </w:r>
      <w:r w:rsidRPr="003D3060">
        <w:rPr>
          <w:lang w:val="en-US"/>
        </w:rPr>
        <w:fldChar w:fldCharType="end"/>
      </w:r>
      <w:r w:rsidRPr="003D3060">
        <w:rPr>
          <w:lang w:val="en-US"/>
        </w:rPr>
        <w:fldChar w:fldCharType="begin"/>
      </w:r>
      <w:r w:rsidRPr="003D3060">
        <w:rPr>
          <w:lang w:val="en-US"/>
        </w:rPr>
        <w:instrText>XE "Replica"</w:instrText>
      </w:r>
      <w:r w:rsidRPr="003D3060">
        <w:rPr>
          <w:lang w:val="en-US"/>
        </w:rPr>
        <w:fldChar w:fldCharType="end"/>
      </w:r>
      <w:r w:rsidRPr="003D3060">
        <w:rPr>
          <w:lang w:val="en-US"/>
        </w:rPr>
        <w:fldChar w:fldCharType="begin"/>
      </w:r>
      <w:r w:rsidRPr="003D3060">
        <w:rPr>
          <w:lang w:val="en-US"/>
        </w:rPr>
        <w:instrText>XE "</w:instrText>
      </w:r>
      <w:r w:rsidR="00B83BFC" w:rsidRPr="003D3060">
        <w:rPr>
          <w:lang w:val="en-US"/>
        </w:rPr>
        <w:instrText>Su</w:instrText>
      </w:r>
      <w:r w:rsidR="00B83BFC" w:rsidRPr="003D3060">
        <w:rPr>
          <w:lang w:val="en-US"/>
        </w:rPr>
        <w:instrText>b</w:instrText>
      </w:r>
      <w:r w:rsidR="00B83BFC" w:rsidRPr="003D3060">
        <w:rPr>
          <w:lang w:val="en-US"/>
        </w:rPr>
        <w:instrText>stitute</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"Proxy object"</w:instrText>
      </w:r>
      <w:r w:rsidRPr="003D3060">
        <w:rPr>
          <w:lang w:val="en-US"/>
        </w:rPr>
        <w:fldChar w:fldCharType="end"/>
      </w:r>
      <w:r w:rsidRPr="003D3060">
        <w:rPr>
          <w:lang w:val="en-US"/>
        </w:rPr>
        <w:fldChar w:fldCharType="begin"/>
      </w:r>
      <w:r w:rsidRPr="003D3060">
        <w:rPr>
          <w:lang w:val="en-US"/>
        </w:rPr>
        <w:instrText>XE "Polymorph</w:instrText>
      </w:r>
      <w:r w:rsidR="00A473E8" w:rsidRPr="003D3060">
        <w:rPr>
          <w:lang w:val="en-US"/>
        </w:rPr>
        <w:instrText>ism</w:instrText>
      </w:r>
      <w:r w:rsidRPr="003D3060">
        <w:rPr>
          <w:lang w:val="en-US"/>
        </w:rPr>
        <w:instrText xml:space="preserve">:at </w:instrText>
      </w:r>
      <w:r w:rsidR="00B83BFC" w:rsidRPr="003D3060">
        <w:rPr>
          <w:lang w:val="en-US"/>
        </w:rPr>
        <w:instrText xml:space="preserve">the </w:instrText>
      </w:r>
      <w:r w:rsidRPr="003D3060">
        <w:rPr>
          <w:lang w:val="en-US"/>
        </w:rPr>
        <w:instrText>transfer"</w:instrText>
      </w:r>
      <w:r w:rsidRPr="003D3060">
        <w:rPr>
          <w:lang w:val="en-US"/>
        </w:rPr>
        <w:fldChar w:fldCharType="end"/>
      </w:r>
      <w:r w:rsidRPr="003D3060">
        <w:rPr>
          <w:lang w:val="en-US"/>
        </w:rPr>
        <w:fldChar w:fldCharType="begin"/>
      </w:r>
      <w:r w:rsidRPr="003D3060">
        <w:rPr>
          <w:lang w:val="en-US"/>
        </w:rPr>
        <w:instrText>XE "Polymorph reading"</w:instrText>
      </w:r>
      <w:r w:rsidRPr="003D3060">
        <w:rPr>
          <w:lang w:val="en-US"/>
        </w:rPr>
        <w:fldChar w:fldCharType="end"/>
      </w:r>
      <w:r w:rsidRPr="003D3060">
        <w:rPr>
          <w:lang w:val="en-US"/>
        </w:rPr>
        <w:fldChar w:fldCharType="begin"/>
      </w:r>
      <w:r w:rsidRPr="003D3060">
        <w:rPr>
          <w:lang w:val="en-US"/>
        </w:rPr>
        <w:instrText>XE "Transfer:polymorph reading"</w:instrText>
      </w:r>
      <w:r w:rsidRPr="003D3060">
        <w:rPr>
          <w:lang w:val="en-US"/>
        </w:rPr>
        <w:fldChar w:fldCharType="end"/>
      </w:r>
      <w:r w:rsidRPr="003D3060">
        <w:rPr>
          <w:lang w:val="en-US"/>
        </w:rPr>
        <w:t xml:space="preserve"> National Tourist Office; there are 162 other areas that do the same. They do not want to be bothered with looking after every areas data. They are happy to simply receive regional updates with current data from time to time.</w:t>
      </w:r>
    </w:p>
    <w:p w14:paraId="724203D1" w14:textId="77777777" w:rsidR="00BC6F3A" w:rsidRPr="003D3060" w:rsidRDefault="00026FE6">
      <w:pPr>
        <w:rPr>
          <w:lang w:val="en-US"/>
        </w:rPr>
      </w:pPr>
      <w:r w:rsidRPr="003D3060">
        <w:rPr>
          <w:lang w:val="en-US"/>
        </w:rPr>
        <w:t>In the individual regions data are kept in the databases of the systems employed. Within the scope of INTERLIS we proceed on the assumption that the data of every topic of the data model are stored in one (or maybe several). Hence the alpine transport data of the Mount Ilis Alpine Transports are in one basket, those of the Blue Mountains Alpine Transports in a</w:t>
      </w:r>
      <w:r w:rsidRPr="003D3060">
        <w:rPr>
          <w:lang w:val="en-US"/>
        </w:rPr>
        <w:t>n</w:t>
      </w:r>
      <w:r w:rsidRPr="003D3060">
        <w:rPr>
          <w:lang w:val="en-US"/>
        </w:rPr>
        <w:t>other. Now if these data are sent from the Mount Ilis Alpine Transports or the Blue Mountains Alpine Transports to the National Tourist Office, then the corresponding basket becomes vis</w:t>
      </w:r>
      <w:r w:rsidRPr="003D3060">
        <w:rPr>
          <w:lang w:val="en-US"/>
        </w:rPr>
        <w:t>i</w:t>
      </w:r>
      <w:r w:rsidRPr="003D3060">
        <w:rPr>
          <w:lang w:val="en-US"/>
        </w:rPr>
        <w:t xml:space="preserve">ble in the transfer file. The computer system of the national association (NatTourSys) reads these data </w:t>
      </w:r>
      <w:r w:rsidRPr="003D3060">
        <w:rPr>
          <w:lang w:val="en-US"/>
        </w:rPr>
        <w:lastRenderedPageBreak/>
        <w:t>and updates the data-base NatTourDB. Simultaneously they record where the o</w:t>
      </w:r>
      <w:r w:rsidRPr="003D3060">
        <w:rPr>
          <w:lang w:val="en-US"/>
        </w:rPr>
        <w:t>b</w:t>
      </w:r>
      <w:r w:rsidRPr="003D3060">
        <w:rPr>
          <w:lang w:val="en-US"/>
        </w:rPr>
        <w:t>jects come from.</w:t>
      </w:r>
    </w:p>
    <w:p w14:paraId="69994B3B" w14:textId="77777777" w:rsidR="00026FE6" w:rsidRPr="003D3060" w:rsidRDefault="00026FE6">
      <w:pPr>
        <w:pStyle w:val="Bild"/>
        <w:rPr>
          <w:lang w:val="en-US"/>
        </w:rPr>
      </w:pPr>
      <w:r w:rsidRPr="003D3060">
        <w:rPr>
          <w:lang w:val="en-US"/>
        </w:rPr>
        <w:tab/>
      </w:r>
      <w:r w:rsidR="00A811FE" w:rsidRPr="003D3060">
        <w:rPr>
          <w:noProof/>
          <w:lang w:val="en-US"/>
        </w:rPr>
        <w:drawing>
          <wp:inline distT="0" distB="0" distL="0" distR="0" wp14:anchorId="77D84F37" wp14:editId="2D8CE71A">
            <wp:extent cx="2463800" cy="1714500"/>
            <wp:effectExtent l="0" t="0" r="0" b="0"/>
            <wp:docPr id="83" name="Bild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63800" cy="1714500"/>
                    </a:xfrm>
                    <a:prstGeom prst="rect">
                      <a:avLst/>
                    </a:prstGeom>
                    <a:noFill/>
                    <a:ln>
                      <a:noFill/>
                    </a:ln>
                  </pic:spPr>
                </pic:pic>
              </a:graphicData>
            </a:graphic>
          </wp:inline>
        </w:drawing>
      </w:r>
    </w:p>
    <w:p w14:paraId="38E7FC43" w14:textId="77777777" w:rsidR="00026FE6" w:rsidRPr="003D3060" w:rsidRDefault="00026FE6">
      <w:pPr>
        <w:pStyle w:val="Bildunterschrift"/>
        <w:rPr>
          <w:b w:val="0"/>
          <w:lang w:val="en-US"/>
        </w:rPr>
      </w:pPr>
      <w:r w:rsidRPr="003D3060">
        <w:rPr>
          <w:lang w:val="en-US"/>
        </w:rPr>
        <w:t>Figure 68:</w:t>
      </w:r>
      <w:r w:rsidRPr="003D3060">
        <w:rPr>
          <w:b w:val="0"/>
          <w:lang w:val="en-US"/>
        </w:rPr>
        <w:tab/>
        <w:t xml:space="preserve">Occasionally the National Tourist Office receives an update of their tourism data from the Mount Ilis, the </w:t>
      </w:r>
      <w:r w:rsidRPr="003D3060">
        <w:rPr>
          <w:lang w:val="en-US"/>
        </w:rPr>
        <w:t>«</w:t>
      </w:r>
      <w:r w:rsidRPr="003D3060">
        <w:rPr>
          <w:b w:val="0"/>
          <w:lang w:val="en-US"/>
        </w:rPr>
        <w:t>Blue</w:t>
      </w:r>
      <w:r w:rsidR="00B83BFC" w:rsidRPr="003D3060">
        <w:rPr>
          <w:b w:val="0"/>
          <w:lang w:val="en-US"/>
        </w:rPr>
        <w:t xml:space="preserve"> </w:t>
      </w:r>
      <w:r w:rsidRPr="003D3060">
        <w:rPr>
          <w:b w:val="0"/>
          <w:lang w:val="en-US"/>
        </w:rPr>
        <w:t>Mountain</w:t>
      </w:r>
      <w:r w:rsidR="00B83BFC" w:rsidRPr="003D3060">
        <w:rPr>
          <w:b w:val="0"/>
          <w:lang w:val="en-US"/>
        </w:rPr>
        <w:t xml:space="preserve"> </w:t>
      </w:r>
      <w:r w:rsidRPr="003D3060">
        <w:rPr>
          <w:b w:val="0"/>
          <w:lang w:val="en-US"/>
        </w:rPr>
        <w:t>Alpine</w:t>
      </w:r>
      <w:r w:rsidR="00B83BFC" w:rsidRPr="003D3060">
        <w:rPr>
          <w:b w:val="0"/>
          <w:lang w:val="en-US"/>
        </w:rPr>
        <w:t xml:space="preserve"> </w:t>
      </w:r>
      <w:r w:rsidRPr="003D3060">
        <w:rPr>
          <w:b w:val="0"/>
          <w:lang w:val="en-US"/>
        </w:rPr>
        <w:t>Transports</w:t>
      </w:r>
      <w:r w:rsidRPr="003D3060">
        <w:rPr>
          <w:lang w:val="en-US"/>
        </w:rPr>
        <w:t>»</w:t>
      </w:r>
      <w:r w:rsidRPr="003D3060">
        <w:rPr>
          <w:b w:val="0"/>
          <w:lang w:val="en-US"/>
        </w:rPr>
        <w:t xml:space="preserve"> and many other railway companies</w:t>
      </w:r>
      <w:r w:rsidR="00B83BFC" w:rsidRPr="003D3060">
        <w:rPr>
          <w:b w:val="0"/>
          <w:lang w:val="en-US"/>
        </w:rPr>
        <w:t>.</w:t>
      </w:r>
    </w:p>
    <w:p w14:paraId="36C56A69" w14:textId="77777777" w:rsidR="00026FE6" w:rsidRPr="003D3060" w:rsidRDefault="00026FE6">
      <w:pPr>
        <w:rPr>
          <w:lang w:val="en-US"/>
        </w:rPr>
      </w:pPr>
      <w:r w:rsidRPr="003D3060">
        <w:rPr>
          <w:lang w:val="en-US"/>
        </w:rPr>
        <w:t>Hence the data concerning the Ilis Valley pony lift exist twice: Once with the Mount Ilis Alpine Transports, once with the National Tourist Office. Of course this does not mean that from now on the children in Ilis Valley have got an extra ski run. We have only copied data and not built a new ski lift!</w:t>
      </w:r>
    </w:p>
    <w:p w14:paraId="4E901057" w14:textId="77777777" w:rsidR="00026FE6" w:rsidRPr="003D3060" w:rsidRDefault="00026FE6">
      <w:pPr>
        <w:rPr>
          <w:lang w:val="en-US"/>
        </w:rPr>
      </w:pPr>
      <w:r w:rsidRPr="003D3060">
        <w:rPr>
          <w:lang w:val="en-US"/>
        </w:rPr>
        <w:fldChar w:fldCharType="begin"/>
      </w:r>
      <w:r w:rsidRPr="003D3060">
        <w:rPr>
          <w:lang w:val="en-US"/>
        </w:rPr>
        <w:instrText>XE "Identification:at the transfer"</w:instrText>
      </w:r>
      <w:r w:rsidRPr="003D3060">
        <w:rPr>
          <w:lang w:val="en-US"/>
        </w:rPr>
        <w:fldChar w:fldCharType="end"/>
      </w:r>
      <w:r w:rsidRPr="003D3060">
        <w:rPr>
          <w:lang w:val="en-US"/>
        </w:rPr>
        <w:t>Even from the electronical point of view everything is clear; these two data objects possess the same object identifier. This makes it obvious that we are dealing with replicas that stand for one single really existing pony lift.</w:t>
      </w:r>
    </w:p>
    <w:p w14:paraId="07CFBD6A" w14:textId="77777777" w:rsidR="00026FE6" w:rsidRPr="003D3060" w:rsidRDefault="00026FE6">
      <w:pPr>
        <w:pStyle w:val="Synonyme"/>
        <w:rPr>
          <w:lang w:val="en-US"/>
        </w:rPr>
      </w:pPr>
      <w:r w:rsidRPr="003D3060">
        <w:rPr>
          <w:lang w:val="en-US"/>
        </w:rPr>
        <w:t>Other terms meaning replica are: substitute, duplicates, proxy-objects.</w:t>
      </w:r>
    </w:p>
    <w:p w14:paraId="47A23CE3" w14:textId="77777777" w:rsidR="00026FE6" w:rsidRPr="003D3060" w:rsidRDefault="00026FE6">
      <w:pPr>
        <w:rPr>
          <w:lang w:val="en-US"/>
        </w:rPr>
      </w:pPr>
    </w:p>
    <w:p w14:paraId="36069ED7" w14:textId="77777777" w:rsidR="00026FE6" w:rsidRPr="003D3060" w:rsidRDefault="00026FE6">
      <w:pPr>
        <w:rPr>
          <w:lang w:val="en-US"/>
        </w:rPr>
      </w:pPr>
      <w:r w:rsidRPr="003D3060">
        <w:rPr>
          <w:lang w:val="en-US"/>
        </w:rPr>
        <w:fldChar w:fldCharType="begin"/>
      </w:r>
      <w:r w:rsidRPr="003D3060">
        <w:rPr>
          <w:lang w:val="en-US"/>
        </w:rPr>
        <w:instrText>XE "Uniqueness"</w:instrText>
      </w:r>
      <w:r w:rsidRPr="003D3060">
        <w:rPr>
          <w:lang w:val="en-US"/>
        </w:rPr>
        <w:fldChar w:fldCharType="end"/>
      </w:r>
      <w:r w:rsidRPr="003D3060">
        <w:rPr>
          <w:lang w:val="en-US"/>
        </w:rPr>
        <w:t>It is important that an object identifier (such as «xAHTOUMIT04231336» in the example above) definitely is unequivocal. Otherwise it might accidentally happen that the Mount Ilis and the Blue Mountains Alpine Transports use the same identifier for two di</w:t>
      </w:r>
      <w:r w:rsidRPr="003D3060">
        <w:rPr>
          <w:lang w:val="en-US"/>
        </w:rPr>
        <w:t>f</w:t>
      </w:r>
      <w:r w:rsidRPr="003D3060">
        <w:rPr>
          <w:lang w:val="en-US"/>
        </w:rPr>
        <w:t>ferent objects. Consequently it no longer would be clear for the National Tourist Office whether when recei</w:t>
      </w:r>
      <w:r w:rsidRPr="003D3060">
        <w:rPr>
          <w:lang w:val="en-US"/>
        </w:rPr>
        <w:t>v</w:t>
      </w:r>
      <w:r w:rsidRPr="003D3060">
        <w:rPr>
          <w:lang w:val="en-US"/>
        </w:rPr>
        <w:t>ing an incremental update they are dealing with a modified object from Ilis Valley or from the Blue Mountains.</w:t>
      </w:r>
    </w:p>
    <w:p w14:paraId="370877CC" w14:textId="77777777" w:rsidR="00026FE6" w:rsidRPr="003D3060" w:rsidRDefault="00026FE6">
      <w:pPr>
        <w:rPr>
          <w:lang w:val="en-US"/>
        </w:rPr>
      </w:pPr>
      <w:r w:rsidRPr="003D3060">
        <w:rPr>
          <w:lang w:val="en-US"/>
        </w:rPr>
        <w:t>An administrative authority of Ahland («AH») has assigned the index code «AHTOU» to the National Tourist Office. Subsequently the National Tourist Office determined the first part to be used in an identifier for every railway company (e.g. «AHTOUMIT» for the Mount Ilis A</w:t>
      </w:r>
      <w:r w:rsidRPr="003D3060">
        <w:rPr>
          <w:lang w:val="en-US"/>
        </w:rPr>
        <w:t>l</w:t>
      </w:r>
      <w:r w:rsidRPr="003D3060">
        <w:rPr>
          <w:lang w:val="en-US"/>
        </w:rPr>
        <w:t>pine Transports and «AHTOUBBB» for the Blue Mountain Alpine Transports). For the remai</w:t>
      </w:r>
      <w:r w:rsidRPr="003D3060">
        <w:rPr>
          <w:lang w:val="en-US"/>
        </w:rPr>
        <w:t>n</w:t>
      </w:r>
      <w:r w:rsidRPr="003D3060">
        <w:rPr>
          <w:lang w:val="en-US"/>
        </w:rPr>
        <w:t>ing part of the identifier the company itself respectively the program employed is responsible.</w:t>
      </w:r>
    </w:p>
    <w:p w14:paraId="5AE890D8" w14:textId="77777777" w:rsidR="00026FE6" w:rsidRPr="003D3060" w:rsidRDefault="00026FE6">
      <w:pPr>
        <w:rPr>
          <w:lang w:val="en-US"/>
        </w:rPr>
      </w:pPr>
      <w:r w:rsidRPr="003D3060">
        <w:rPr>
          <w:lang w:val="en-US"/>
        </w:rPr>
        <w:t xml:space="preserve">With a full transfer object identifier do not have the same significance as with an incremental update. They need not be maintained; they merely serve the </w:t>
      </w:r>
      <w:r w:rsidR="00F978D3" w:rsidRPr="003D3060">
        <w:rPr>
          <w:lang w:val="en-US"/>
        </w:rPr>
        <w:t>re-establishing</w:t>
      </w:r>
      <w:r w:rsidRPr="003D3060">
        <w:rPr>
          <w:lang w:val="en-US"/>
        </w:rPr>
        <w:t xml:space="preserve"> of relationships between different objects (e.g. tariff zones and ticket types).</w:t>
      </w:r>
      <w:r w:rsidRPr="003D3060">
        <w:rPr>
          <w:lang w:val="en-US"/>
        </w:rPr>
        <w:fldChar w:fldCharType="begin"/>
      </w:r>
      <w:r w:rsidR="008C1457" w:rsidRPr="003D3060">
        <w:rPr>
          <w:lang w:val="en-US"/>
        </w:rPr>
        <w:instrText>XE "I</w:instrText>
      </w:r>
      <w:r w:rsidRPr="003D3060">
        <w:rPr>
          <w:lang w:val="en-US"/>
        </w:rPr>
        <w:instrText>dentification:</w:instrText>
      </w:r>
      <w:r w:rsidR="008C1457" w:rsidRPr="003D3060">
        <w:rPr>
          <w:lang w:val="en-US"/>
        </w:rPr>
        <w:instrText>at</w:instrText>
      </w:r>
      <w:r w:rsidRPr="003D3060">
        <w:rPr>
          <w:lang w:val="en-US"/>
        </w:rPr>
        <w:instrText xml:space="preserve"> </w:instrText>
      </w:r>
      <w:r w:rsidR="008C1457" w:rsidRPr="003D3060">
        <w:rPr>
          <w:lang w:val="en-US"/>
        </w:rPr>
        <w:instrText>the</w:instrText>
      </w:r>
      <w:r w:rsidRPr="003D3060">
        <w:rPr>
          <w:lang w:val="en-US"/>
        </w:rPr>
        <w:instrText xml:space="preserve"> tran</w:instrText>
      </w:r>
      <w:r w:rsidRPr="003D3060">
        <w:rPr>
          <w:lang w:val="en-US"/>
        </w:rPr>
        <w:instrText>s</w:instrText>
      </w:r>
      <w:r w:rsidRPr="003D3060">
        <w:rPr>
          <w:lang w:val="en-US"/>
        </w:rPr>
        <w:instrText>fer"</w:instrText>
      </w:r>
      <w:r w:rsidRPr="003D3060">
        <w:rPr>
          <w:lang w:val="en-US"/>
        </w:rPr>
        <w:fldChar w:fldCharType="end"/>
      </w:r>
      <w:r w:rsidRPr="003D3060">
        <w:rPr>
          <w:lang w:val="en-US"/>
        </w:rPr>
        <w:fldChar w:fldCharType="begin"/>
      </w:r>
      <w:r w:rsidRPr="003D3060">
        <w:rPr>
          <w:lang w:val="en-US"/>
        </w:rPr>
        <w:instrText>XE "Transfer:</w:instrText>
      </w:r>
      <w:r w:rsidR="00F978D3" w:rsidRPr="003D3060">
        <w:rPr>
          <w:lang w:val="en-US"/>
        </w:rPr>
        <w:instrText>full</w:instrText>
      </w:r>
      <w:r w:rsidRPr="003D3060">
        <w:rPr>
          <w:lang w:val="en-US"/>
        </w:rPr>
        <w:instrText>"</w:instrText>
      </w:r>
      <w:r w:rsidRPr="003D3060">
        <w:rPr>
          <w:lang w:val="en-US"/>
        </w:rPr>
        <w:fldChar w:fldCharType="end"/>
      </w:r>
      <w:r w:rsidRPr="003D3060">
        <w:rPr>
          <w:lang w:val="en-US"/>
        </w:rPr>
        <w:fldChar w:fldCharType="begin"/>
      </w:r>
      <w:r w:rsidRPr="003D3060">
        <w:rPr>
          <w:lang w:val="en-US"/>
        </w:rPr>
        <w:instrText>XE "Transfer:incremental"</w:instrText>
      </w:r>
      <w:r w:rsidRPr="003D3060">
        <w:rPr>
          <w:lang w:val="en-US"/>
        </w:rPr>
        <w:fldChar w:fldCharType="end"/>
      </w:r>
    </w:p>
    <w:p w14:paraId="2709901A" w14:textId="77777777" w:rsidR="00026FE6" w:rsidRPr="003D3060" w:rsidRDefault="00026FE6">
      <w:pPr>
        <w:pStyle w:val="berschrift2"/>
        <w:numPr>
          <w:ilvl w:val="1"/>
          <w:numId w:val="2"/>
        </w:numPr>
        <w:ind w:left="567"/>
        <w:rPr>
          <w:bCs/>
          <w:lang w:val="en-US"/>
        </w:rPr>
      </w:pPr>
      <w:r w:rsidRPr="003D3060">
        <w:rPr>
          <w:lang w:val="en-US"/>
        </w:rPr>
        <w:lastRenderedPageBreak/>
        <w:tab/>
      </w:r>
      <w:bookmarkStart w:id="191" w:name="_Toc236474608"/>
      <w:r w:rsidRPr="003D3060">
        <w:rPr>
          <w:lang w:val="en-US"/>
        </w:rPr>
        <w:t xml:space="preserve">The pony lift in the «Tal der gelben Murmeltiere» </w:t>
      </w:r>
      <w:r w:rsidR="004A348A" w:rsidRPr="003D3060">
        <w:rPr>
          <w:lang w:val="en-US"/>
        </w:rPr>
        <w:t>–</w:t>
      </w:r>
      <w:r w:rsidRPr="003D3060">
        <w:rPr>
          <w:lang w:val="en-US"/>
        </w:rPr>
        <w:t xml:space="preserve"> Foreign la</w:t>
      </w:r>
      <w:r w:rsidRPr="003D3060">
        <w:rPr>
          <w:lang w:val="en-US"/>
        </w:rPr>
        <w:t>n</w:t>
      </w:r>
      <w:r w:rsidRPr="003D3060">
        <w:rPr>
          <w:lang w:val="en-US"/>
        </w:rPr>
        <w:t>guages in data transfer</w:t>
      </w:r>
      <w:bookmarkEnd w:id="191"/>
    </w:p>
    <w:p w14:paraId="34EA02EC" w14:textId="77777777" w:rsidR="00026FE6" w:rsidRPr="003D3060" w:rsidRDefault="00026FE6">
      <w:pPr>
        <w:rPr>
          <w:lang w:val="en-US"/>
        </w:rPr>
      </w:pPr>
      <w:r w:rsidRPr="003D3060">
        <w:rPr>
          <w:lang w:val="en-US"/>
        </w:rPr>
        <w:fldChar w:fldCharType="begin"/>
      </w:r>
      <w:r w:rsidRPr="003D3060">
        <w:rPr>
          <w:lang w:val="en-US"/>
        </w:rPr>
        <w:instrText>XE "Multilingualism:in data transfer"</w:instrText>
      </w:r>
      <w:r w:rsidRPr="003D3060">
        <w:rPr>
          <w:lang w:val="en-US"/>
        </w:rPr>
        <w:fldChar w:fldCharType="end"/>
      </w:r>
      <w:r w:rsidRPr="003D3060">
        <w:rPr>
          <w:lang w:val="en-US"/>
        </w:rPr>
        <w:fldChar w:fldCharType="begin"/>
      </w:r>
      <w:r w:rsidRPr="003D3060">
        <w:rPr>
          <w:lang w:val="en-US"/>
        </w:rPr>
        <w:instrText xml:space="preserve">XE "Transfer:and </w:instrText>
      </w:r>
      <w:r w:rsidR="00F978D3" w:rsidRPr="003D3060">
        <w:rPr>
          <w:lang w:val="en-US"/>
        </w:rPr>
        <w:instrText>multilingualism</w:instrText>
      </w:r>
      <w:r w:rsidRPr="003D3060">
        <w:rPr>
          <w:lang w:val="en-US"/>
        </w:rPr>
        <w:instrText>"</w:instrText>
      </w:r>
      <w:r w:rsidRPr="003D3060">
        <w:rPr>
          <w:lang w:val="en-US"/>
        </w:rPr>
        <w:fldChar w:fldCharType="end"/>
      </w:r>
      <w:r w:rsidRPr="003D3060">
        <w:rPr>
          <w:lang w:val="en-US"/>
        </w:rPr>
        <w:t>Just behind the Black Tooth lies the «</w:t>
      </w:r>
      <w:r w:rsidR="00797EC9">
        <w:rPr>
          <w:lang w:val="en-US"/>
        </w:rPr>
        <w:t>Tal der gelben Murmeltiere</w:t>
      </w:r>
      <w:r w:rsidRPr="003D3060">
        <w:rPr>
          <w:lang w:val="en-US"/>
        </w:rPr>
        <w:t xml:space="preserve">». Disregarding the fact that </w:t>
      </w:r>
      <w:r w:rsidR="00797EC9">
        <w:rPr>
          <w:lang w:val="en-US"/>
        </w:rPr>
        <w:t>German</w:t>
      </w:r>
      <w:r w:rsidRPr="003D3060">
        <w:rPr>
          <w:lang w:val="en-US"/>
        </w:rPr>
        <w:t xml:space="preserve"> is sp</w:t>
      </w:r>
      <w:r w:rsidRPr="003D3060">
        <w:rPr>
          <w:lang w:val="en-US"/>
        </w:rPr>
        <w:t>o</w:t>
      </w:r>
      <w:r w:rsidRPr="003D3060">
        <w:rPr>
          <w:lang w:val="en-US"/>
        </w:rPr>
        <w:t xml:space="preserve">ken over there and that the indigenous marmot have an intensively </w:t>
      </w:r>
      <w:r w:rsidR="00797EC9" w:rsidRPr="003D3060">
        <w:rPr>
          <w:lang w:val="en-US"/>
        </w:rPr>
        <w:t>colored</w:t>
      </w:r>
      <w:r w:rsidRPr="003D3060">
        <w:rPr>
          <w:lang w:val="en-US"/>
        </w:rPr>
        <w:t xml:space="preserve"> coat, it is hardly any different from Ilis Va</w:t>
      </w:r>
      <w:r w:rsidRPr="003D3060">
        <w:rPr>
          <w:lang w:val="en-US"/>
        </w:rPr>
        <w:t>l</w:t>
      </w:r>
      <w:r w:rsidRPr="003D3060">
        <w:rPr>
          <w:lang w:val="en-US"/>
        </w:rPr>
        <w:t>ley.</w:t>
      </w:r>
    </w:p>
    <w:p w14:paraId="107EEA89" w14:textId="77777777" w:rsidR="00026FE6" w:rsidRPr="003D3060" w:rsidRDefault="00026FE6">
      <w:pPr>
        <w:rPr>
          <w:lang w:val="en-US"/>
        </w:rPr>
      </w:pPr>
      <w:r w:rsidRPr="003D3060">
        <w:rPr>
          <w:lang w:val="en-US"/>
        </w:rPr>
        <w:t xml:space="preserve">Above all their local pony lift is also an all-time </w:t>
      </w:r>
      <w:r w:rsidR="00FA6C21" w:rsidRPr="003D3060">
        <w:rPr>
          <w:lang w:val="en-US"/>
        </w:rPr>
        <w:t>favorite</w:t>
      </w:r>
      <w:r w:rsidRPr="003D3060">
        <w:rPr>
          <w:lang w:val="en-US"/>
        </w:rPr>
        <w:t xml:space="preserve"> with the kids. But how will the n</w:t>
      </w:r>
      <w:r w:rsidRPr="003D3060">
        <w:rPr>
          <w:lang w:val="en-US"/>
        </w:rPr>
        <w:t>a</w:t>
      </w:r>
      <w:r w:rsidRPr="003D3060">
        <w:rPr>
          <w:lang w:val="en-US"/>
        </w:rPr>
        <w:t>tional tourism a</w:t>
      </w:r>
      <w:r w:rsidR="00FD5315" w:rsidRPr="003D3060">
        <w:rPr>
          <w:lang w:val="en-US"/>
        </w:rPr>
        <w:t>s</w:t>
      </w:r>
      <w:r w:rsidRPr="003D3060">
        <w:rPr>
          <w:lang w:val="en-US"/>
        </w:rPr>
        <w:t>sociation find out about its travel time? After all the designations used in the data model will reappear in the structure of the transfer files. That is how come the Ilis Valley data feature lines such as &lt;Duration&gt;</w:t>
      </w:r>
      <w:r w:rsidR="00797EC9">
        <w:rPr>
          <w:lang w:val="en-US"/>
        </w:rPr>
        <w:t>3</w:t>
      </w:r>
      <w:r w:rsidRPr="003D3060">
        <w:rPr>
          <w:lang w:val="en-US"/>
        </w:rPr>
        <w:t>&lt;/Duration&gt;. If the data model is translated into a</w:t>
      </w:r>
      <w:r w:rsidRPr="003D3060">
        <w:rPr>
          <w:lang w:val="en-US"/>
        </w:rPr>
        <w:t>n</w:t>
      </w:r>
      <w:r w:rsidRPr="003D3060">
        <w:rPr>
          <w:lang w:val="en-US"/>
        </w:rPr>
        <w:t>other language, then of course the corresponding transfer format changes as well.</w:t>
      </w:r>
    </w:p>
    <w:p w14:paraId="6FF8323A" w14:textId="77777777" w:rsidR="00026FE6" w:rsidRPr="003D3060" w:rsidRDefault="00026FE6">
      <w:pPr>
        <w:rPr>
          <w:lang w:val="en-US"/>
        </w:rPr>
      </w:pPr>
      <w:r w:rsidRPr="003D3060">
        <w:rPr>
          <w:lang w:val="en-US"/>
        </w:rPr>
        <w:t>So how does the National Tourist Office handles the fact that for instance the transfer file from one valley contains the line &lt;Duration&gt;</w:t>
      </w:r>
      <w:r w:rsidR="00797EC9">
        <w:rPr>
          <w:lang w:val="en-US"/>
        </w:rPr>
        <w:t>3</w:t>
      </w:r>
      <w:r w:rsidRPr="003D3060">
        <w:rPr>
          <w:lang w:val="en-US"/>
        </w:rPr>
        <w:t>&lt;/Duration&gt;, but the one from the neighboring valley says &lt;</w:t>
      </w:r>
      <w:r w:rsidR="00797EC9">
        <w:rPr>
          <w:lang w:val="en-US"/>
        </w:rPr>
        <w:t>Dauer</w:t>
      </w:r>
      <w:r w:rsidRPr="003D3060">
        <w:rPr>
          <w:lang w:val="en-US"/>
        </w:rPr>
        <w:t>&gt;</w:t>
      </w:r>
      <w:r w:rsidR="00797EC9">
        <w:rPr>
          <w:lang w:val="en-US"/>
        </w:rPr>
        <w:t>3</w:t>
      </w:r>
      <w:r w:rsidRPr="003D3060">
        <w:rPr>
          <w:lang w:val="en-US"/>
        </w:rPr>
        <w:t>&lt;/</w:t>
      </w:r>
      <w:r w:rsidR="00797EC9">
        <w:rPr>
          <w:lang w:val="en-US"/>
        </w:rPr>
        <w:t>Dauer</w:t>
      </w:r>
      <w:r w:rsidRPr="003D3060">
        <w:rPr>
          <w:lang w:val="en-US"/>
        </w:rPr>
        <w:t>&gt;?</w:t>
      </w:r>
    </w:p>
    <w:p w14:paraId="1FABDE92" w14:textId="77777777" w:rsidR="00026FE6" w:rsidRPr="003D3060" w:rsidRDefault="00026FE6">
      <w:pPr>
        <w:rPr>
          <w:lang w:val="en-US"/>
        </w:rPr>
      </w:pPr>
      <w:r w:rsidRPr="003D3060">
        <w:rPr>
          <w:lang w:val="en-US"/>
        </w:rPr>
        <w:t>The National Tourist Office does not have to buy separate software for everyone of the native languages. INTERLIS makes sure that in spite of multilingual applications a smooth transfer is guaranteed, on the sole condition that due to translation the data model has not undergone any changes in its structure. As already mentioned in paragraph </w:t>
      </w:r>
      <w:r w:rsidRPr="003D3060">
        <w:rPr>
          <w:lang w:val="en-US"/>
        </w:rPr>
        <w:fldChar w:fldCharType="begin"/>
      </w:r>
      <w:r w:rsidRPr="003D3060">
        <w:rPr>
          <w:lang w:val="en-US"/>
        </w:rPr>
        <w:instrText xml:space="preserve"> REF _Ref22100461 \r \h </w:instrText>
      </w:r>
      <w:r w:rsidRPr="003D3060">
        <w:rPr>
          <w:lang w:val="en-US"/>
        </w:rPr>
      </w:r>
      <w:r w:rsidRPr="003D3060">
        <w:rPr>
          <w:lang w:val="en-US"/>
        </w:rPr>
        <w:fldChar w:fldCharType="separate"/>
      </w:r>
      <w:r w:rsidR="005309C2">
        <w:rPr>
          <w:lang w:val="en-US"/>
        </w:rPr>
        <w:t>6.18</w:t>
      </w:r>
      <w:r w:rsidRPr="003D3060">
        <w:rPr>
          <w:lang w:val="en-US"/>
        </w:rPr>
        <w:fldChar w:fldCharType="end"/>
      </w:r>
      <w:r w:rsidRPr="003D3060">
        <w:rPr>
          <w:lang w:val="en-US"/>
        </w:rPr>
        <w:t xml:space="preserve"> a tool (the so-called </w:t>
      </w:r>
      <w:r w:rsidRPr="003D3060">
        <w:rPr>
          <w:lang w:val="en-US"/>
        </w:rPr>
        <w:fldChar w:fldCharType="begin"/>
      </w:r>
      <w:r w:rsidRPr="003D3060">
        <w:rPr>
          <w:lang w:val="en-US"/>
        </w:rPr>
        <w:instrText xml:space="preserve"> XE "Compiler" </w:instrText>
      </w:r>
      <w:r w:rsidRPr="003D3060">
        <w:rPr>
          <w:lang w:val="en-US"/>
        </w:rPr>
        <w:fldChar w:fldCharType="end"/>
      </w:r>
      <w:r w:rsidRPr="003D3060">
        <w:rPr>
          <w:lang w:val="en-US"/>
        </w:rPr>
        <w:t>INTERLIS-Compiler) is available that checks the translation of a data model with regard to its structural conformity with the original.</w:t>
      </w:r>
    </w:p>
    <w:p w14:paraId="1F86587D" w14:textId="77777777" w:rsidR="00F978D3" w:rsidRPr="003D3060" w:rsidRDefault="00F978D3">
      <w:pPr>
        <w:rPr>
          <w:lang w:val="en-US"/>
        </w:rPr>
      </w:pPr>
    </w:p>
    <w:p w14:paraId="7FFD77E4" w14:textId="77777777" w:rsidR="00F978D3" w:rsidRPr="003D3060" w:rsidRDefault="00F978D3">
      <w:pPr>
        <w:rPr>
          <w:lang w:val="en-US"/>
        </w:rPr>
      </w:pPr>
    </w:p>
    <w:p w14:paraId="39ED66C8" w14:textId="77777777" w:rsidR="00F978D3" w:rsidRPr="003D3060" w:rsidRDefault="00F978D3">
      <w:pPr>
        <w:rPr>
          <w:lang w:val="en-US"/>
        </w:rPr>
      </w:pPr>
    </w:p>
    <w:p w14:paraId="638CD15C" w14:textId="77777777" w:rsidR="00F978D3" w:rsidRPr="003D3060" w:rsidRDefault="00F978D3">
      <w:pPr>
        <w:rPr>
          <w:lang w:val="en-US"/>
        </w:rPr>
      </w:pPr>
    </w:p>
    <w:p w14:paraId="2C4893EF" w14:textId="77777777" w:rsidR="00F978D3" w:rsidRPr="003D3060" w:rsidRDefault="00F978D3">
      <w:pPr>
        <w:rPr>
          <w:lang w:val="en-US"/>
        </w:rPr>
      </w:pPr>
    </w:p>
    <w:p w14:paraId="776005AC" w14:textId="77777777" w:rsidR="00F978D3" w:rsidRPr="003D3060" w:rsidRDefault="00F978D3">
      <w:pPr>
        <w:rPr>
          <w:lang w:val="en-US"/>
        </w:rPr>
      </w:pPr>
    </w:p>
    <w:p w14:paraId="39C68D1F" w14:textId="77777777" w:rsidR="00F978D3" w:rsidRPr="003D3060" w:rsidRDefault="00F978D3">
      <w:pPr>
        <w:rPr>
          <w:lang w:val="en-US"/>
        </w:rPr>
      </w:pPr>
    </w:p>
    <w:p w14:paraId="1120BED9" w14:textId="77777777" w:rsidR="00F978D3" w:rsidRPr="003D3060" w:rsidRDefault="00F978D3">
      <w:pPr>
        <w:rPr>
          <w:lang w:val="en-US"/>
        </w:rPr>
      </w:pPr>
    </w:p>
    <w:p w14:paraId="3046437B" w14:textId="77777777" w:rsidR="00F978D3" w:rsidRPr="003D3060" w:rsidRDefault="00F978D3">
      <w:pPr>
        <w:rPr>
          <w:lang w:val="en-US"/>
        </w:rPr>
      </w:pPr>
    </w:p>
    <w:p w14:paraId="12978573" w14:textId="77777777" w:rsidR="00F978D3" w:rsidRPr="003D3060" w:rsidRDefault="00F978D3">
      <w:pPr>
        <w:rPr>
          <w:lang w:val="en-US"/>
        </w:rPr>
      </w:pPr>
    </w:p>
    <w:p w14:paraId="59E7565B" w14:textId="77777777" w:rsidR="00F978D3" w:rsidRPr="003D3060" w:rsidRDefault="00F978D3">
      <w:pPr>
        <w:rPr>
          <w:lang w:val="en-US"/>
        </w:rPr>
      </w:pPr>
    </w:p>
    <w:p w14:paraId="1AE8C923" w14:textId="77777777" w:rsidR="00F978D3" w:rsidRPr="003D3060" w:rsidRDefault="00F978D3">
      <w:pPr>
        <w:rPr>
          <w:lang w:val="en-US"/>
        </w:rPr>
      </w:pPr>
    </w:p>
    <w:p w14:paraId="6F7902A7" w14:textId="77777777" w:rsidR="00F978D3" w:rsidRPr="003D3060" w:rsidRDefault="00F978D3">
      <w:pPr>
        <w:rPr>
          <w:lang w:val="en-US"/>
        </w:rPr>
      </w:pPr>
    </w:p>
    <w:p w14:paraId="1067B0B0" w14:textId="77777777" w:rsidR="00F978D3" w:rsidRPr="003D3060" w:rsidRDefault="00F978D3">
      <w:pPr>
        <w:rPr>
          <w:lang w:val="en-US"/>
        </w:rPr>
      </w:pPr>
    </w:p>
    <w:p w14:paraId="74F218B1" w14:textId="77777777" w:rsidR="00F978D3" w:rsidRPr="003D3060" w:rsidRDefault="00F978D3">
      <w:pPr>
        <w:rPr>
          <w:lang w:val="en-US"/>
        </w:rPr>
      </w:pPr>
    </w:p>
    <w:p w14:paraId="06AA2674" w14:textId="77777777" w:rsidR="006B41FA" w:rsidRPr="003D3060" w:rsidRDefault="006B41FA">
      <w:pPr>
        <w:rPr>
          <w:lang w:val="en-US"/>
        </w:rPr>
      </w:pPr>
    </w:p>
    <w:p w14:paraId="4891F60C" w14:textId="77777777" w:rsidR="006B41FA" w:rsidRPr="003D3060" w:rsidRDefault="006B41FA">
      <w:pPr>
        <w:rPr>
          <w:lang w:val="en-US"/>
        </w:rPr>
      </w:pPr>
    </w:p>
    <w:p w14:paraId="22991642" w14:textId="77777777" w:rsidR="006B41FA" w:rsidRPr="003D3060" w:rsidRDefault="006B41FA">
      <w:pPr>
        <w:rPr>
          <w:lang w:val="en-US"/>
        </w:rPr>
      </w:pPr>
    </w:p>
    <w:p w14:paraId="65F7AB08" w14:textId="77777777" w:rsidR="00F978D3" w:rsidRPr="003D3060" w:rsidRDefault="00F978D3">
      <w:pPr>
        <w:rPr>
          <w:lang w:val="en-US"/>
        </w:rPr>
      </w:pPr>
    </w:p>
    <w:p w14:paraId="69692F90" w14:textId="77777777" w:rsidR="006B41FA" w:rsidRPr="003D3060" w:rsidRDefault="006B41FA">
      <w:pPr>
        <w:rPr>
          <w:lang w:val="en-US"/>
        </w:rPr>
      </w:pPr>
    </w:p>
    <w:p w14:paraId="0352A978" w14:textId="77777777" w:rsidR="006B41FA" w:rsidRPr="003D3060" w:rsidRDefault="006B41FA">
      <w:pPr>
        <w:rPr>
          <w:lang w:val="en-US"/>
        </w:rPr>
      </w:pPr>
    </w:p>
    <w:p w14:paraId="153C0144" w14:textId="77777777" w:rsidR="00026FE6" w:rsidRPr="003D3060" w:rsidRDefault="00026FE6">
      <w:pPr>
        <w:rPr>
          <w:lang w:val="en-US"/>
        </w:rPr>
        <w:sectPr w:rsidR="00026FE6" w:rsidRPr="003D3060">
          <w:headerReference w:type="default" r:id="rId115"/>
          <w:headerReference w:type="first" r:id="rId116"/>
          <w:footnotePr>
            <w:pos w:val="beneathText"/>
          </w:footnotePr>
          <w:type w:val="continuous"/>
          <w:pgSz w:w="11905" w:h="16837"/>
          <w:pgMar w:top="1701" w:right="1418" w:bottom="1701" w:left="1418" w:header="1418" w:footer="720" w:gutter="0"/>
          <w:cols w:space="720"/>
          <w:titlePg/>
        </w:sectPr>
      </w:pPr>
    </w:p>
    <w:p w14:paraId="3A0948AD" w14:textId="77777777" w:rsidR="00026FE6" w:rsidRPr="003D3060" w:rsidRDefault="00026FE6">
      <w:pPr>
        <w:pStyle w:val="berschrift1"/>
        <w:rPr>
          <w:lang w:val="en-US"/>
        </w:rPr>
      </w:pPr>
      <w:bookmarkStart w:id="192" w:name="_Toc236474609"/>
      <w:r w:rsidRPr="003D3060">
        <w:rPr>
          <w:lang w:val="en-US"/>
        </w:rPr>
        <w:lastRenderedPageBreak/>
        <w:t>Data modeling beyond Ilis Valley</w:t>
      </w:r>
      <w:bookmarkEnd w:id="192"/>
    </w:p>
    <w:p w14:paraId="1135DD75" w14:textId="77777777" w:rsidR="00026FE6" w:rsidRPr="003D3060" w:rsidRDefault="00026FE6">
      <w:pPr>
        <w:rPr>
          <w:lang w:val="en-US"/>
        </w:rPr>
      </w:pPr>
      <w:r w:rsidRPr="003D3060">
        <w:rPr>
          <w:lang w:val="en-US"/>
        </w:rPr>
        <w:t>While in the preceding chapters we have examined many details of data modeling, this cha</w:t>
      </w:r>
      <w:r w:rsidRPr="003D3060">
        <w:rPr>
          <w:lang w:val="en-US"/>
        </w:rPr>
        <w:t>p</w:t>
      </w:r>
      <w:r w:rsidRPr="003D3060">
        <w:rPr>
          <w:lang w:val="en-US"/>
        </w:rPr>
        <w:t>ter takes up some of the more fundamental aspects. So its lecture might even be of interest to those who do not want to deal with full particulars.</w:t>
      </w:r>
    </w:p>
    <w:p w14:paraId="5A7D855A" w14:textId="77777777" w:rsidR="00026FE6" w:rsidRPr="003D3060" w:rsidRDefault="00026FE6">
      <w:pPr>
        <w:pStyle w:val="berschrift2"/>
        <w:numPr>
          <w:ilvl w:val="1"/>
          <w:numId w:val="2"/>
        </w:numPr>
        <w:ind w:left="567"/>
        <w:rPr>
          <w:bCs/>
          <w:lang w:val="en-US"/>
        </w:rPr>
      </w:pPr>
      <w:r w:rsidRPr="003D3060">
        <w:rPr>
          <w:lang w:val="en-US"/>
        </w:rPr>
        <w:tab/>
      </w:r>
      <w:bookmarkStart w:id="193" w:name="_Toc236474610"/>
      <w:r w:rsidRPr="003D3060">
        <w:rPr>
          <w:lang w:val="en-US"/>
        </w:rPr>
        <w:t xml:space="preserve">There are many routes up to Mount Ilis </w:t>
      </w:r>
      <w:r w:rsidR="004A348A" w:rsidRPr="003D3060">
        <w:rPr>
          <w:lang w:val="en-US"/>
        </w:rPr>
        <w:t>–</w:t>
      </w:r>
      <w:r w:rsidRPr="003D3060">
        <w:rPr>
          <w:lang w:val="en-US"/>
        </w:rPr>
        <w:t xml:space="preserve"> The correct model does not exist</w:t>
      </w:r>
      <w:bookmarkEnd w:id="193"/>
    </w:p>
    <w:p w14:paraId="1C71C236" w14:textId="77777777" w:rsidR="00026FE6" w:rsidRPr="003D3060" w:rsidRDefault="00026FE6">
      <w:pPr>
        <w:rPr>
          <w:lang w:val="en-US"/>
        </w:rPr>
      </w:pPr>
      <w:r w:rsidRPr="003D3060">
        <w:rPr>
          <w:lang w:val="en-US"/>
        </w:rPr>
        <w:t>In Ilis Valley they are quite aware of the fact that their model is not above all criticism. Since in reality Ilis Valley does not exist we have not bothered to question the model again and again from different angels. It was our primary intention to introduce the different aspects of modeling and their corresponding tools.</w:t>
      </w:r>
    </w:p>
    <w:p w14:paraId="53345667" w14:textId="77777777" w:rsidR="00026FE6" w:rsidRPr="003D3060" w:rsidRDefault="00026FE6">
      <w:pPr>
        <w:rPr>
          <w:lang w:val="en-US"/>
        </w:rPr>
      </w:pPr>
      <w:r w:rsidRPr="003D3060">
        <w:rPr>
          <w:lang w:val="en-US"/>
        </w:rPr>
        <w:t>Nevertheless with every model the question arises: Is this model correct? Or actually the question might rather be: Is this model good enough?</w:t>
      </w:r>
    </w:p>
    <w:p w14:paraId="19E37D85" w14:textId="77777777" w:rsidR="00026FE6" w:rsidRPr="003D3060" w:rsidRDefault="00026FE6">
      <w:pPr>
        <w:rPr>
          <w:lang w:val="en-US"/>
        </w:rPr>
      </w:pPr>
      <w:r w:rsidRPr="003D3060">
        <w:rPr>
          <w:lang w:val="en-US"/>
        </w:rPr>
        <w:t xml:space="preserve">It is clearly </w:t>
      </w:r>
      <w:r w:rsidR="00915F11" w:rsidRPr="003D3060">
        <w:rPr>
          <w:lang w:val="en-US"/>
        </w:rPr>
        <w:t>short sighted</w:t>
      </w:r>
      <w:r w:rsidRPr="003D3060">
        <w:rPr>
          <w:lang w:val="en-US"/>
        </w:rPr>
        <w:t xml:space="preserve"> to consider a model correct or good if it formally meets all the r</w:t>
      </w:r>
      <w:r w:rsidRPr="003D3060">
        <w:rPr>
          <w:lang w:val="en-US"/>
        </w:rPr>
        <w:t>e</w:t>
      </w:r>
      <w:r w:rsidRPr="003D3060">
        <w:rPr>
          <w:lang w:val="en-US"/>
        </w:rPr>
        <w:t>quirements of the descripti</w:t>
      </w:r>
      <w:r w:rsidR="00A63E7B" w:rsidRPr="003D3060">
        <w:rPr>
          <w:lang w:val="en-US"/>
        </w:rPr>
        <w:t>on</w:t>
      </w:r>
      <w:r w:rsidRPr="003D3060">
        <w:rPr>
          <w:lang w:val="en-US"/>
        </w:rPr>
        <w:t xml:space="preserve"> </w:t>
      </w:r>
      <w:r w:rsidR="00A63E7B" w:rsidRPr="003D3060">
        <w:rPr>
          <w:lang w:val="en-US"/>
        </w:rPr>
        <w:t>language</w:t>
      </w:r>
      <w:r w:rsidRPr="003D3060">
        <w:rPr>
          <w:lang w:val="en-US"/>
        </w:rPr>
        <w:t xml:space="preserve">. Just because a model is accepted by the INTERLIS-compiler does not mean </w:t>
      </w:r>
      <w:r w:rsidR="006B41FA" w:rsidRPr="003D3060">
        <w:rPr>
          <w:lang w:val="en-US"/>
        </w:rPr>
        <w:t>that it is in actual fact good.</w:t>
      </w:r>
    </w:p>
    <w:p w14:paraId="47531176" w14:textId="77777777" w:rsidR="00026FE6" w:rsidRPr="003D3060" w:rsidRDefault="00026FE6">
      <w:pPr>
        <w:rPr>
          <w:lang w:val="en-US"/>
        </w:rPr>
      </w:pPr>
      <w:r w:rsidRPr="003D3060">
        <w:rPr>
          <w:lang w:val="en-US"/>
        </w:rPr>
        <w:t>Going by the proverb «Many roads lead to Rome» – or in our case to Mount Ilis – is more to the point. Evidently there are many possibilities of modeling one specific circumstance. But not every possible model is as satisfactory as another. After all there are also wide</w:t>
      </w:r>
      <w:r w:rsidR="00915F11" w:rsidRPr="003D3060">
        <w:rPr>
          <w:lang w:val="en-US"/>
        </w:rPr>
        <w:t>,</w:t>
      </w:r>
      <w:r w:rsidRPr="003D3060">
        <w:rPr>
          <w:lang w:val="en-US"/>
        </w:rPr>
        <w:t xml:space="preserve"> narrow, steep, passable, rough and scenic paths up to Mount Ilis. Today the best way may be diffe</w:t>
      </w:r>
      <w:r w:rsidRPr="003D3060">
        <w:rPr>
          <w:lang w:val="en-US"/>
        </w:rPr>
        <w:t>r</w:t>
      </w:r>
      <w:r w:rsidRPr="003D3060">
        <w:rPr>
          <w:lang w:val="en-US"/>
        </w:rPr>
        <w:t>ent from the one we took yesterday. Needs, opinions and criticisms can vary.</w:t>
      </w:r>
    </w:p>
    <w:p w14:paraId="58D1B3E8" w14:textId="77777777" w:rsidR="00026FE6" w:rsidRPr="003D3060" w:rsidRDefault="00026FE6">
      <w:pPr>
        <w:rPr>
          <w:lang w:val="en-US"/>
        </w:rPr>
      </w:pPr>
      <w:r w:rsidRPr="003D3060">
        <w:rPr>
          <w:lang w:val="en-US"/>
        </w:rPr>
        <w:t>In the following paragraphs we look at different verdict criteria for the modeling of data.</w:t>
      </w:r>
    </w:p>
    <w:p w14:paraId="7FEFB587" w14:textId="77777777" w:rsidR="00026FE6" w:rsidRPr="003D3060" w:rsidRDefault="00026FE6">
      <w:pPr>
        <w:pStyle w:val="berschrift2"/>
        <w:numPr>
          <w:ilvl w:val="1"/>
          <w:numId w:val="2"/>
        </w:numPr>
        <w:ind w:left="567"/>
        <w:rPr>
          <w:bCs/>
          <w:lang w:val="en-US"/>
        </w:rPr>
      </w:pPr>
      <w:r w:rsidRPr="003D3060">
        <w:rPr>
          <w:lang w:val="en-US"/>
        </w:rPr>
        <w:tab/>
      </w:r>
      <w:bookmarkStart w:id="194" w:name="_Toc236474611"/>
      <w:r w:rsidRPr="003D3060">
        <w:rPr>
          <w:lang w:val="en-US"/>
        </w:rPr>
        <w:t xml:space="preserve">Mount Ilis seen from different angles </w:t>
      </w:r>
      <w:r w:rsidR="004A348A" w:rsidRPr="003D3060">
        <w:rPr>
          <w:lang w:val="en-US"/>
        </w:rPr>
        <w:t>–</w:t>
      </w:r>
      <w:r w:rsidRPr="003D3060">
        <w:rPr>
          <w:lang w:val="en-US"/>
        </w:rPr>
        <w:t xml:space="preserve"> Original data and views</w:t>
      </w:r>
      <w:bookmarkEnd w:id="194"/>
    </w:p>
    <w:p w14:paraId="2A13EB9D" w14:textId="1BE70900" w:rsidR="00026FE6" w:rsidRPr="003D3060" w:rsidRDefault="00026FE6">
      <w:pPr>
        <w:rPr>
          <w:lang w:val="en-US"/>
        </w:rPr>
      </w:pPr>
      <w:r w:rsidRPr="003D3060">
        <w:rPr>
          <w:lang w:val="en-US"/>
        </w:rPr>
        <w:t>If we only go by our immediate needs when modeling, we run the risk of collecting data in an unsuitable way. For instance it is not suitable to use the age of a person as an attribute since it will change continuously. It is preferable to define the date of birth as an attribute and then to derive the age by means of a view from the date of birth and the current date (cf. par</w:t>
      </w:r>
      <w:r w:rsidRPr="003D3060">
        <w:rPr>
          <w:lang w:val="en-US"/>
        </w:rPr>
        <w:t>a</w:t>
      </w:r>
      <w:r w:rsidRPr="003D3060">
        <w:rPr>
          <w:lang w:val="en-US"/>
        </w:rPr>
        <w:t xml:space="preserve">graph </w:t>
      </w:r>
      <w:hyperlink r:id="rId117" w:history="1">
        <w:r w:rsidRPr="003D3060">
          <w:rPr>
            <w:rStyle w:val="Hyperlink"/>
            <w:lang w:val="en-US"/>
          </w:rPr>
          <w:t>6.17.2</w:t>
        </w:r>
      </w:hyperlink>
      <w:r w:rsidR="00915F11" w:rsidRPr="003D3060">
        <w:rPr>
          <w:lang w:val="en-US"/>
        </w:rPr>
        <w:t>).</w:t>
      </w:r>
    </w:p>
    <w:p w14:paraId="5942AB58" w14:textId="77777777" w:rsidR="00026FE6" w:rsidRPr="003D3060" w:rsidRDefault="00026FE6">
      <w:pPr>
        <w:rPr>
          <w:lang w:val="en-US"/>
        </w:rPr>
      </w:pPr>
      <w:r w:rsidRPr="003D3060">
        <w:rPr>
          <w:lang w:val="en-US"/>
        </w:rPr>
        <w:t>If the structure of a data model corresponds to the actual facts rather than to a certain point of view, we are more flexible with regard to concrete uses that can be derived from the orig</w:t>
      </w:r>
      <w:r w:rsidRPr="003D3060">
        <w:rPr>
          <w:lang w:val="en-US"/>
        </w:rPr>
        <w:t>i</w:t>
      </w:r>
      <w:r w:rsidRPr="003D3060">
        <w:rPr>
          <w:lang w:val="en-US"/>
        </w:rPr>
        <w:t>nal data. These data will contain Mount Ilis rather than the view from Ilis Ville or Ilis Bath. These and various other perspectives can be derived as views from our data.</w:t>
      </w:r>
    </w:p>
    <w:p w14:paraId="6DB4297B" w14:textId="77777777" w:rsidR="00026FE6" w:rsidRPr="003D3060" w:rsidRDefault="00026FE6">
      <w:pPr>
        <w:rPr>
          <w:lang w:val="en-US"/>
        </w:rPr>
      </w:pPr>
      <w:r w:rsidRPr="003D3060">
        <w:rPr>
          <w:lang w:val="en-US"/>
        </w:rPr>
        <w:t>Sometimes the derivation of desirable views from «ideally» modeled data can be quite d</w:t>
      </w:r>
      <w:r w:rsidRPr="003D3060">
        <w:rPr>
          <w:lang w:val="en-US"/>
        </w:rPr>
        <w:t>e</w:t>
      </w:r>
      <w:r w:rsidRPr="003D3060">
        <w:rPr>
          <w:lang w:val="en-US"/>
        </w:rPr>
        <w:t xml:space="preserve">manding. Above all views containing, die formation laws with geometrical calculations are not always easy to realize. The decision when to swerve from virtue and to adjust a data model to </w:t>
      </w:r>
      <w:r w:rsidRPr="003D3060">
        <w:rPr>
          <w:lang w:val="en-US"/>
        </w:rPr>
        <w:lastRenderedPageBreak/>
        <w:t>a view is not always an easy one and in general depends on various criteria. Even if you decide on a model that does not describe the actual data but a view on them</w:t>
      </w:r>
      <w:r w:rsidR="00FD5315" w:rsidRPr="003D3060">
        <w:rPr>
          <w:lang w:val="en-US"/>
        </w:rPr>
        <w:t>,</w:t>
      </w:r>
      <w:r w:rsidRPr="003D3060">
        <w:rPr>
          <w:lang w:val="en-US"/>
        </w:rPr>
        <w:t xml:space="preserve"> it is worthwhile considering which would be the «nice» model. It will be easier to return to this model at a given time and thus to overcome the disadvantages of a view-oriented model.</w:t>
      </w:r>
    </w:p>
    <w:p w14:paraId="33A83DB5" w14:textId="77777777" w:rsidR="00026FE6" w:rsidRPr="003D3060" w:rsidRDefault="00026FE6">
      <w:pPr>
        <w:rPr>
          <w:lang w:val="en-US"/>
        </w:rPr>
      </w:pPr>
      <w:r w:rsidRPr="003D3060">
        <w:rPr>
          <w:lang w:val="en-US"/>
        </w:rPr>
        <w:t>The biggest disadvantage of a view-oriented model will become apparent in the collecting and above all in the up dating of data. For instance if for every house entrance we state the street name, the house number, the zip-code and town as a direct attribute, there is a certain risk that mistakes occur e.g. due to different spelling. Furthermore this in a major way i</w:t>
      </w:r>
      <w:r w:rsidRPr="003D3060">
        <w:rPr>
          <w:lang w:val="en-US"/>
        </w:rPr>
        <w:t>n</w:t>
      </w:r>
      <w:r w:rsidRPr="003D3060">
        <w:rPr>
          <w:lang w:val="en-US"/>
        </w:rPr>
        <w:t>creases the costs of collecting data. Worse still when it gets to incremental update, for i</w:t>
      </w:r>
      <w:r w:rsidRPr="003D3060">
        <w:rPr>
          <w:lang w:val="en-US"/>
        </w:rPr>
        <w:t>n</w:t>
      </w:r>
      <w:r w:rsidRPr="003D3060">
        <w:rPr>
          <w:lang w:val="en-US"/>
        </w:rPr>
        <w:t>stance if the new settlement Ilis</w:t>
      </w:r>
      <w:r w:rsidR="00D821BB" w:rsidRPr="003D3060">
        <w:rPr>
          <w:lang w:val="en-US"/>
        </w:rPr>
        <w:t xml:space="preserve"> Mill</w:t>
      </w:r>
      <w:r w:rsidRPr="003D3060">
        <w:rPr>
          <w:lang w:val="en-US"/>
        </w:rPr>
        <w:t xml:space="preserve"> will be introduced as a village with its own zip code and the lower part of Ilis Ville will be classed with this new village. Do all house entrances have to be muted It would be much better if this new village with its validity domain could be intr</w:t>
      </w:r>
      <w:r w:rsidRPr="003D3060">
        <w:rPr>
          <w:lang w:val="en-US"/>
        </w:rPr>
        <w:t>o</w:t>
      </w:r>
      <w:r w:rsidRPr="003D3060">
        <w:rPr>
          <w:lang w:val="en-US"/>
        </w:rPr>
        <w:t>duced and then the validity domain of Ilis Ville was adjusted accordingly.</w:t>
      </w:r>
    </w:p>
    <w:p w14:paraId="5854237E" w14:textId="77777777" w:rsidR="00026FE6" w:rsidRPr="003D3060" w:rsidRDefault="00026FE6">
      <w:pPr>
        <w:rPr>
          <w:lang w:val="en-US"/>
        </w:rPr>
      </w:pPr>
      <w:r w:rsidRPr="003D3060">
        <w:rPr>
          <w:lang w:val="en-US"/>
        </w:rPr>
        <w:t>Thanks to good models one modified fact in real life will lead to exactly one modification in our data. All the rest can be derived by means of views.</w:t>
      </w:r>
    </w:p>
    <w:p w14:paraId="2EE27157" w14:textId="77777777" w:rsidR="00026FE6" w:rsidRPr="003D3060" w:rsidRDefault="00026FE6">
      <w:pPr>
        <w:pStyle w:val="berschrift2"/>
        <w:numPr>
          <w:ilvl w:val="1"/>
          <w:numId w:val="2"/>
        </w:numPr>
        <w:ind w:left="578" w:hanging="578"/>
        <w:rPr>
          <w:bCs/>
          <w:lang w:val="en-US"/>
        </w:rPr>
      </w:pPr>
      <w:r w:rsidRPr="003D3060">
        <w:rPr>
          <w:lang w:val="en-US"/>
        </w:rPr>
        <w:tab/>
      </w:r>
      <w:bookmarkStart w:id="195" w:name="_Toc236474612"/>
      <w:r w:rsidRPr="003D3060">
        <w:rPr>
          <w:lang w:val="en-US"/>
        </w:rPr>
        <w:t xml:space="preserve">Time is ticking by at Mount Ilis </w:t>
      </w:r>
      <w:r w:rsidR="004A348A" w:rsidRPr="003D3060">
        <w:rPr>
          <w:lang w:val="en-US"/>
        </w:rPr>
        <w:t>–</w:t>
      </w:r>
      <w:r w:rsidRPr="003D3060">
        <w:rPr>
          <w:lang w:val="en-US"/>
        </w:rPr>
        <w:t xml:space="preserve"> Life cycles</w:t>
      </w:r>
      <w:bookmarkEnd w:id="195"/>
    </w:p>
    <w:p w14:paraId="4022E4E8" w14:textId="77777777" w:rsidR="00026FE6" w:rsidRPr="003D3060" w:rsidRDefault="00026FE6">
      <w:pPr>
        <w:rPr>
          <w:lang w:val="en-US"/>
        </w:rPr>
      </w:pPr>
      <w:r w:rsidRPr="003D3060">
        <w:rPr>
          <w:lang w:val="en-US"/>
        </w:rPr>
        <w:t>Good, in other words adequate data models that are independent of any immediate use b</w:t>
      </w:r>
      <w:r w:rsidRPr="003D3060">
        <w:rPr>
          <w:lang w:val="en-US"/>
        </w:rPr>
        <w:t>e</w:t>
      </w:r>
      <w:r w:rsidRPr="003D3060">
        <w:rPr>
          <w:lang w:val="en-US"/>
        </w:rPr>
        <w:t>come more important the more durable and of general interest are the facts described by these data. Data that are intended for private purposes or for a project of clearly defined d</w:t>
      </w:r>
      <w:r w:rsidRPr="003D3060">
        <w:rPr>
          <w:lang w:val="en-US"/>
        </w:rPr>
        <w:t>u</w:t>
      </w:r>
      <w:r w:rsidRPr="003D3060">
        <w:rPr>
          <w:lang w:val="en-US"/>
        </w:rPr>
        <w:t>ration processed with a specific system, the data model is less important than with long-lived data.</w:t>
      </w:r>
    </w:p>
    <w:p w14:paraId="15B46B01" w14:textId="77777777" w:rsidR="00026FE6" w:rsidRPr="003D3060" w:rsidRDefault="00026FE6">
      <w:pPr>
        <w:rPr>
          <w:lang w:val="en-US"/>
        </w:rPr>
      </w:pPr>
      <w:r w:rsidRPr="003D3060">
        <w:rPr>
          <w:lang w:val="en-US"/>
        </w:rPr>
        <w:t xml:space="preserve">However as a rule data that describe real life are long-lived. The </w:t>
      </w:r>
      <w:r w:rsidR="0059505C">
        <w:rPr>
          <w:lang w:val="en-US"/>
        </w:rPr>
        <w:t>Mount Ilis</w:t>
      </w:r>
      <w:r w:rsidRPr="003D3060">
        <w:rPr>
          <w:lang w:val="en-US"/>
        </w:rPr>
        <w:t xml:space="preserve"> itself only changes within geological periods. But even houses, railway companies and legal position have a life span of several years or decades. That is why real life objects will out-live the computer sy</w:t>
      </w:r>
      <w:r w:rsidRPr="003D3060">
        <w:rPr>
          <w:lang w:val="en-US"/>
        </w:rPr>
        <w:t>s</w:t>
      </w:r>
      <w:r w:rsidRPr="003D3060">
        <w:rPr>
          <w:lang w:val="en-US"/>
        </w:rPr>
        <w:t>tems that describe their mappings.</w:t>
      </w:r>
    </w:p>
    <w:p w14:paraId="4579CD38" w14:textId="77777777" w:rsidR="00026FE6" w:rsidRPr="003D3060" w:rsidRDefault="00026FE6">
      <w:pPr>
        <w:rPr>
          <w:lang w:val="en-US"/>
        </w:rPr>
      </w:pPr>
      <w:r w:rsidRPr="003D3060">
        <w:rPr>
          <w:lang w:val="en-US"/>
        </w:rPr>
        <w:t>In order for these mappings of real life (i.e. the data objects) to out-live the specific computer systems (hardware and software) we need to have a clear perception of these data objects. We need a data model.</w:t>
      </w:r>
    </w:p>
    <w:p w14:paraId="6CC2BE99" w14:textId="77777777" w:rsidR="00026FE6" w:rsidRPr="003D3060" w:rsidRDefault="00026FE6">
      <w:pPr>
        <w:rPr>
          <w:lang w:val="en-US"/>
        </w:rPr>
      </w:pPr>
      <w:r w:rsidRPr="003D3060">
        <w:rPr>
          <w:lang w:val="en-US"/>
        </w:rPr>
        <w:t>This data model should be as system independent as possible because it is most likely that the next system will have different capacities. Maybe views will be generated automatically. Considering the relatively short life span of software packages, we should not be too co</w:t>
      </w:r>
      <w:r w:rsidRPr="003D3060">
        <w:rPr>
          <w:lang w:val="en-US"/>
        </w:rPr>
        <w:t>n</w:t>
      </w:r>
      <w:r w:rsidRPr="003D3060">
        <w:rPr>
          <w:lang w:val="en-US"/>
        </w:rPr>
        <w:t>cerned when structuring data with the present functionality of one specific software package.</w:t>
      </w:r>
    </w:p>
    <w:p w14:paraId="0616EAF2" w14:textId="77777777" w:rsidR="00026FE6" w:rsidRPr="003D3060" w:rsidRDefault="00026FE6">
      <w:pPr>
        <w:pStyle w:val="berschrift2"/>
        <w:numPr>
          <w:ilvl w:val="1"/>
          <w:numId w:val="2"/>
        </w:numPr>
        <w:ind w:left="567"/>
        <w:rPr>
          <w:bCs/>
          <w:lang w:val="en-US"/>
        </w:rPr>
      </w:pPr>
      <w:r w:rsidRPr="003D3060">
        <w:rPr>
          <w:lang w:val="en-US"/>
        </w:rPr>
        <w:tab/>
      </w:r>
      <w:bookmarkStart w:id="196" w:name="_Toc236474613"/>
      <w:r w:rsidRPr="003D3060">
        <w:rPr>
          <w:lang w:val="en-US"/>
        </w:rPr>
        <w:t xml:space="preserve">Not seeing the wood for the trees </w:t>
      </w:r>
      <w:r w:rsidR="004A348A" w:rsidRPr="003D3060">
        <w:rPr>
          <w:lang w:val="en-US"/>
        </w:rPr>
        <w:t>–</w:t>
      </w:r>
      <w:r w:rsidRPr="003D3060">
        <w:rPr>
          <w:lang w:val="en-US"/>
        </w:rPr>
        <w:t xml:space="preserve"> Degree of specification</w:t>
      </w:r>
      <w:bookmarkEnd w:id="196"/>
    </w:p>
    <w:p w14:paraId="38400707" w14:textId="77777777" w:rsidR="00026FE6" w:rsidRPr="003D3060" w:rsidRDefault="00026FE6">
      <w:pPr>
        <w:rPr>
          <w:lang w:val="en-US"/>
        </w:rPr>
      </w:pPr>
      <w:r w:rsidRPr="003D3060">
        <w:rPr>
          <w:lang w:val="en-US"/>
        </w:rPr>
        <w:t>Beyond question we will not model real life as if the individual atoms that form real-life items were our data objects. That would be far too awkward. Nor should a building be composed of its individual bricks and tiles. But when do we speak of individual trees, and when of a forest without listing each tree as a data object?</w:t>
      </w:r>
    </w:p>
    <w:p w14:paraId="0B5A6B77" w14:textId="77777777" w:rsidR="00026FE6" w:rsidRPr="003D3060" w:rsidRDefault="00026FE6">
      <w:pPr>
        <w:rPr>
          <w:lang w:val="en-US"/>
        </w:rPr>
      </w:pPr>
      <w:r w:rsidRPr="003D3060">
        <w:rPr>
          <w:lang w:val="en-US"/>
        </w:rPr>
        <w:t>Of course this depends on what we want to achieve with the system. What is the use in fin</w:t>
      </w:r>
      <w:r w:rsidRPr="003D3060">
        <w:rPr>
          <w:lang w:val="en-US"/>
        </w:rPr>
        <w:t>d</w:t>
      </w:r>
      <w:r w:rsidRPr="003D3060">
        <w:rPr>
          <w:lang w:val="en-US"/>
        </w:rPr>
        <w:t>ing the best possible model if it cannot be realized? Is the model comprehensible? Is it po</w:t>
      </w:r>
      <w:r w:rsidRPr="003D3060">
        <w:rPr>
          <w:lang w:val="en-US"/>
        </w:rPr>
        <w:t>s</w:t>
      </w:r>
      <w:r w:rsidRPr="003D3060">
        <w:rPr>
          <w:lang w:val="en-US"/>
        </w:rPr>
        <w:t>sible to define a dialog for both data-collection and update, which the people in</w:t>
      </w:r>
      <w:r w:rsidR="0072522A" w:rsidRPr="003D3060">
        <w:rPr>
          <w:lang w:val="en-US"/>
        </w:rPr>
        <w:t>tended for the job, can handle?</w:t>
      </w:r>
    </w:p>
    <w:p w14:paraId="26D9787E" w14:textId="77777777" w:rsidR="00026FE6" w:rsidRPr="003D3060" w:rsidRDefault="00026FE6">
      <w:pPr>
        <w:rPr>
          <w:lang w:val="en-US"/>
        </w:rPr>
      </w:pPr>
      <w:r w:rsidRPr="003D3060">
        <w:rPr>
          <w:lang w:val="en-US"/>
        </w:rPr>
        <w:t>Especially in this respect a simple model whose object classes are not overly tangled up, may have a positive impact.</w:t>
      </w:r>
    </w:p>
    <w:p w14:paraId="7FF03F74" w14:textId="77777777" w:rsidR="00026FE6" w:rsidRPr="003D3060" w:rsidRDefault="00026FE6">
      <w:pPr>
        <w:rPr>
          <w:lang w:val="en-US"/>
        </w:rPr>
      </w:pPr>
      <w:r w:rsidRPr="003D3060">
        <w:rPr>
          <w:lang w:val="en-US"/>
        </w:rPr>
        <w:lastRenderedPageBreak/>
        <w:t>The more complicated a model, the more important an intuitively understandable user su</w:t>
      </w:r>
      <w:r w:rsidRPr="003D3060">
        <w:rPr>
          <w:lang w:val="en-US"/>
        </w:rPr>
        <w:t>r</w:t>
      </w:r>
      <w:r w:rsidRPr="003D3060">
        <w:rPr>
          <w:lang w:val="en-US"/>
        </w:rPr>
        <w:t>face becomes. In such situations it is dangerous to extend a basic model in such a way that not only attributes are added but new relationships are defined as well. There is a conside</w:t>
      </w:r>
      <w:r w:rsidRPr="003D3060">
        <w:rPr>
          <w:lang w:val="en-US"/>
        </w:rPr>
        <w:t>r</w:t>
      </w:r>
      <w:r w:rsidRPr="003D3060">
        <w:rPr>
          <w:lang w:val="en-US"/>
        </w:rPr>
        <w:t>able risk that the user dialog designed for the basic model loses its elegance and compr</w:t>
      </w:r>
      <w:r w:rsidRPr="003D3060">
        <w:rPr>
          <w:lang w:val="en-US"/>
        </w:rPr>
        <w:t>e</w:t>
      </w:r>
      <w:r w:rsidRPr="003D3060">
        <w:rPr>
          <w:lang w:val="en-US"/>
        </w:rPr>
        <w:t>hensibility.</w:t>
      </w:r>
    </w:p>
    <w:p w14:paraId="3EBF427F" w14:textId="77777777" w:rsidR="00026FE6" w:rsidRPr="003D3060" w:rsidRDefault="00026FE6">
      <w:pPr>
        <w:rPr>
          <w:lang w:val="en-US"/>
        </w:rPr>
      </w:pPr>
      <w:r w:rsidRPr="003D3060">
        <w:rPr>
          <w:lang w:val="en-US"/>
        </w:rPr>
        <w:t>Once again we should keep in mind: «As simple as possible, as complex as necessary». But as we all know the adequate realization of this maxim is not quite as easy.</w:t>
      </w:r>
    </w:p>
    <w:p w14:paraId="4A66D7A1" w14:textId="77777777" w:rsidR="00026FE6" w:rsidRPr="003D3060" w:rsidRDefault="00026FE6">
      <w:pPr>
        <w:pStyle w:val="berschrift2"/>
        <w:numPr>
          <w:ilvl w:val="1"/>
          <w:numId w:val="2"/>
        </w:numPr>
        <w:ind w:left="567"/>
        <w:rPr>
          <w:bCs/>
          <w:lang w:val="en-US"/>
        </w:rPr>
      </w:pPr>
      <w:r w:rsidRPr="003D3060">
        <w:rPr>
          <w:lang w:val="en-US"/>
        </w:rPr>
        <w:tab/>
      </w:r>
      <w:bookmarkStart w:id="197" w:name="_Toc236474614"/>
      <w:r w:rsidRPr="003D3060">
        <w:rPr>
          <w:lang w:val="en-US"/>
        </w:rPr>
        <w:t xml:space="preserve">The Kurorchestra of Ilis Bath strikes up </w:t>
      </w:r>
      <w:r w:rsidR="004A348A" w:rsidRPr="003D3060">
        <w:rPr>
          <w:lang w:val="en-US"/>
        </w:rPr>
        <w:t>–</w:t>
      </w:r>
      <w:r w:rsidRPr="003D3060">
        <w:rPr>
          <w:lang w:val="en-US"/>
        </w:rPr>
        <w:t xml:space="preserve"> Data modeling is tricky</w:t>
      </w:r>
      <w:bookmarkEnd w:id="197"/>
    </w:p>
    <w:p w14:paraId="666B1EFE" w14:textId="77777777" w:rsidR="00026FE6" w:rsidRPr="003D3060" w:rsidRDefault="00026FE6">
      <w:pPr>
        <w:rPr>
          <w:lang w:val="en-US"/>
        </w:rPr>
      </w:pPr>
      <w:r w:rsidRPr="003D3060">
        <w:rPr>
          <w:lang w:val="en-US"/>
        </w:rPr>
        <w:t>When drums and trumpets, violins and flutes all combine to offer us a musical treat, we tend to forget all the effort that has been put into this performance. Just imagine all these years of hard work, dating back to the first attempts on a recorder, until finally they reached the stage of virtuosity. And even now daily practice is the order, alone or with the orchestra.</w:t>
      </w:r>
    </w:p>
    <w:p w14:paraId="3690D881" w14:textId="77777777" w:rsidR="00026FE6" w:rsidRPr="003D3060" w:rsidRDefault="00026FE6">
      <w:pPr>
        <w:rPr>
          <w:lang w:val="en-US"/>
        </w:rPr>
      </w:pPr>
      <w:r w:rsidRPr="003D3060">
        <w:rPr>
          <w:lang w:val="en-US"/>
        </w:rPr>
        <w:t>It is to be hoped that as much serious work goes into data modeling. Whoever wants to u</w:t>
      </w:r>
      <w:r w:rsidRPr="003D3060">
        <w:rPr>
          <w:lang w:val="en-US"/>
        </w:rPr>
        <w:t>n</w:t>
      </w:r>
      <w:r w:rsidRPr="003D3060">
        <w:rPr>
          <w:lang w:val="en-US"/>
        </w:rPr>
        <w:t>derstand models must at least have a passive knowledge of the different instruments. Wh</w:t>
      </w:r>
      <w:r w:rsidRPr="003D3060">
        <w:rPr>
          <w:lang w:val="en-US"/>
        </w:rPr>
        <w:t>o</w:t>
      </w:r>
      <w:r w:rsidRPr="003D3060">
        <w:rPr>
          <w:lang w:val="en-US"/>
        </w:rPr>
        <w:t>ever wants to define models is well advised to keep on practicing until he or she is quite f</w:t>
      </w:r>
      <w:r w:rsidRPr="003D3060">
        <w:rPr>
          <w:lang w:val="en-US"/>
        </w:rPr>
        <w:t>a</w:t>
      </w:r>
      <w:r w:rsidRPr="003D3060">
        <w:rPr>
          <w:lang w:val="en-US"/>
        </w:rPr>
        <w:t>miliar with the effects of the instruments (classes, attribute types, relationships, inheritance etc.). Even if the result seems perfect it is worthwhile thinking it overt, obtaining other pe</w:t>
      </w:r>
      <w:r w:rsidRPr="003D3060">
        <w:rPr>
          <w:lang w:val="en-US"/>
        </w:rPr>
        <w:t>o</w:t>
      </w:r>
      <w:r w:rsidRPr="003D3060">
        <w:rPr>
          <w:lang w:val="en-US"/>
        </w:rPr>
        <w:t>ple’s opinions and reconsidering it from different angles. This is the only way to achieve good models that are sufficiently simple and comprehensible to stand the test of time.</w:t>
      </w:r>
    </w:p>
    <w:p w14:paraId="6DCEABB8" w14:textId="77777777" w:rsidR="00026FE6" w:rsidRPr="003D3060" w:rsidRDefault="00026FE6">
      <w:pPr>
        <w:rPr>
          <w:lang w:val="en-US"/>
        </w:rPr>
      </w:pPr>
    </w:p>
    <w:p w14:paraId="2C9EB066" w14:textId="77777777" w:rsidR="00026FE6" w:rsidRPr="003D3060" w:rsidRDefault="00026FE6">
      <w:pPr>
        <w:rPr>
          <w:lang w:val="en-US"/>
        </w:rPr>
      </w:pPr>
    </w:p>
    <w:p w14:paraId="5EE20AF3" w14:textId="77777777" w:rsidR="00026FE6" w:rsidRPr="003D3060" w:rsidRDefault="00026FE6">
      <w:pPr>
        <w:rPr>
          <w:lang w:val="en-US"/>
        </w:rPr>
      </w:pPr>
    </w:p>
    <w:p w14:paraId="20CAFA93" w14:textId="77777777" w:rsidR="00026FE6" w:rsidRPr="003D3060" w:rsidRDefault="00026FE6">
      <w:pPr>
        <w:rPr>
          <w:lang w:val="en-US"/>
        </w:rPr>
      </w:pPr>
    </w:p>
    <w:p w14:paraId="25FB9B44" w14:textId="77777777" w:rsidR="00026FE6" w:rsidRPr="003D3060" w:rsidRDefault="00026FE6">
      <w:pPr>
        <w:rPr>
          <w:lang w:val="en-US"/>
        </w:rPr>
      </w:pPr>
    </w:p>
    <w:p w14:paraId="40804C94" w14:textId="77777777" w:rsidR="00026FE6" w:rsidRPr="003D3060" w:rsidRDefault="00026FE6">
      <w:pPr>
        <w:rPr>
          <w:lang w:val="en-US"/>
        </w:rPr>
      </w:pPr>
    </w:p>
    <w:p w14:paraId="1506B18B" w14:textId="77777777" w:rsidR="00026FE6" w:rsidRPr="003D3060" w:rsidRDefault="00026FE6">
      <w:pPr>
        <w:rPr>
          <w:lang w:val="en-US"/>
        </w:rPr>
      </w:pPr>
    </w:p>
    <w:p w14:paraId="3CD5EAED" w14:textId="77777777" w:rsidR="00026FE6" w:rsidRPr="003D3060" w:rsidRDefault="00026FE6">
      <w:pPr>
        <w:rPr>
          <w:lang w:val="en-US"/>
        </w:rPr>
      </w:pPr>
    </w:p>
    <w:p w14:paraId="75A2603C" w14:textId="77777777" w:rsidR="00026FE6" w:rsidRPr="003D3060" w:rsidRDefault="00026FE6">
      <w:pPr>
        <w:rPr>
          <w:lang w:val="en-US"/>
        </w:rPr>
      </w:pPr>
    </w:p>
    <w:p w14:paraId="7152CB57" w14:textId="77777777" w:rsidR="00026FE6" w:rsidRPr="003D3060" w:rsidRDefault="00026FE6">
      <w:pPr>
        <w:rPr>
          <w:lang w:val="en-US"/>
        </w:rPr>
      </w:pPr>
    </w:p>
    <w:p w14:paraId="104FB7E1" w14:textId="77777777" w:rsidR="00026FE6" w:rsidRPr="003D3060" w:rsidRDefault="00026FE6">
      <w:pPr>
        <w:rPr>
          <w:lang w:val="en-US"/>
        </w:rPr>
      </w:pPr>
    </w:p>
    <w:p w14:paraId="5D4DDC2C" w14:textId="77777777" w:rsidR="00026FE6" w:rsidRPr="003D3060" w:rsidRDefault="00026FE6">
      <w:pPr>
        <w:rPr>
          <w:lang w:val="en-US"/>
        </w:rPr>
      </w:pPr>
    </w:p>
    <w:p w14:paraId="0F046EFC" w14:textId="77777777" w:rsidR="00026FE6" w:rsidRPr="003D3060" w:rsidRDefault="00026FE6">
      <w:pPr>
        <w:rPr>
          <w:lang w:val="en-US"/>
        </w:rPr>
      </w:pPr>
    </w:p>
    <w:p w14:paraId="38227BB6" w14:textId="77777777" w:rsidR="00026FE6" w:rsidRPr="003D3060" w:rsidRDefault="00026FE6">
      <w:pPr>
        <w:rPr>
          <w:lang w:val="en-US"/>
        </w:rPr>
      </w:pPr>
    </w:p>
    <w:p w14:paraId="1DF0B782" w14:textId="77777777" w:rsidR="00026FE6" w:rsidRPr="003D3060" w:rsidRDefault="00026FE6">
      <w:pPr>
        <w:rPr>
          <w:lang w:val="en-US"/>
        </w:rPr>
      </w:pPr>
    </w:p>
    <w:p w14:paraId="36BCA728" w14:textId="77777777" w:rsidR="00026FE6" w:rsidRPr="003D3060" w:rsidRDefault="00026FE6">
      <w:pPr>
        <w:rPr>
          <w:lang w:val="en-US"/>
        </w:rPr>
      </w:pPr>
    </w:p>
    <w:p w14:paraId="7E657475" w14:textId="77777777" w:rsidR="00026FE6" w:rsidRPr="003D3060" w:rsidRDefault="00026FE6">
      <w:pPr>
        <w:rPr>
          <w:lang w:val="en-US"/>
        </w:rPr>
      </w:pPr>
    </w:p>
    <w:p w14:paraId="15319EEC" w14:textId="77777777" w:rsidR="00026FE6" w:rsidRPr="003D3060" w:rsidRDefault="00026FE6">
      <w:pPr>
        <w:rPr>
          <w:lang w:val="en-US"/>
        </w:rPr>
      </w:pPr>
    </w:p>
    <w:p w14:paraId="2BAA854C" w14:textId="77777777" w:rsidR="00026FE6" w:rsidRPr="003D3060" w:rsidRDefault="00026FE6">
      <w:pPr>
        <w:rPr>
          <w:lang w:val="en-US"/>
        </w:rPr>
      </w:pPr>
    </w:p>
    <w:p w14:paraId="47C88BFA" w14:textId="77777777" w:rsidR="00026FE6" w:rsidRPr="003D3060" w:rsidRDefault="00026FE6">
      <w:pPr>
        <w:rPr>
          <w:lang w:val="en-US"/>
        </w:rPr>
        <w:sectPr w:rsidR="00026FE6" w:rsidRPr="003D3060">
          <w:headerReference w:type="default" r:id="rId118"/>
          <w:headerReference w:type="first" r:id="rId119"/>
          <w:footnotePr>
            <w:pos w:val="beneathText"/>
          </w:footnotePr>
          <w:pgSz w:w="11905" w:h="16837"/>
          <w:pgMar w:top="1701" w:right="1418" w:bottom="1701" w:left="1418" w:header="1418" w:footer="720" w:gutter="0"/>
          <w:cols w:space="720"/>
          <w:titlePg/>
        </w:sectPr>
      </w:pPr>
    </w:p>
    <w:p w14:paraId="73AEC7B7" w14:textId="77777777" w:rsidR="00026FE6" w:rsidRPr="003D3060" w:rsidRDefault="00026FE6">
      <w:pPr>
        <w:pStyle w:val="berschrift1"/>
        <w:ind w:left="431" w:hanging="431"/>
        <w:rPr>
          <w:lang w:val="en-US"/>
        </w:rPr>
      </w:pPr>
      <w:bookmarkStart w:id="198" w:name="_Toc236474615"/>
      <w:r w:rsidRPr="003D3060">
        <w:rPr>
          <w:lang w:val="en-US"/>
        </w:rPr>
        <w:lastRenderedPageBreak/>
        <w:t>Conclusion for authorities and management</w:t>
      </w:r>
      <w:bookmarkEnd w:id="198"/>
    </w:p>
    <w:p w14:paraId="1330A5C7" w14:textId="77777777" w:rsidR="00026FE6" w:rsidRPr="003D3060" w:rsidRDefault="00026FE6">
      <w:pPr>
        <w:pStyle w:val="Textkrper3"/>
        <w:rPr>
          <w:lang w:val="en-US"/>
        </w:rPr>
      </w:pPr>
      <w:r w:rsidRPr="003D3060">
        <w:rPr>
          <w:lang w:val="en-US"/>
        </w:rPr>
        <w:t>Naturally enough the satisfactory outcome of this new solution was duly celebrated in Ilis Va</w:t>
      </w:r>
      <w:r w:rsidRPr="003D3060">
        <w:rPr>
          <w:lang w:val="en-US"/>
        </w:rPr>
        <w:t>l</w:t>
      </w:r>
      <w:r w:rsidRPr="003D3060">
        <w:rPr>
          <w:lang w:val="en-US"/>
        </w:rPr>
        <w:t xml:space="preserve">ley. Nevertheless the president of the town council insisted on receiving further information concerning technical details. What had promoted their success? Why had they been able to solve the problem using their old systems? Why should they run little risk of having to revise everything if one of the systems involved had to be? So when preparing her short speech she had been reading the report written by the </w:t>
      </w:r>
      <w:r w:rsidR="0072522A" w:rsidRPr="003D3060">
        <w:rPr>
          <w:lang w:val="en-US"/>
        </w:rPr>
        <w:t xml:space="preserve">secretary of the </w:t>
      </w:r>
      <w:r w:rsidRPr="003D3060">
        <w:rPr>
          <w:lang w:val="en-US"/>
        </w:rPr>
        <w:t xml:space="preserve">department </w:t>
      </w:r>
      <w:r w:rsidR="0072522A" w:rsidRPr="003D3060">
        <w:rPr>
          <w:lang w:val="en-US"/>
        </w:rPr>
        <w:t xml:space="preserve">of construction </w:t>
      </w:r>
      <w:r w:rsidRPr="003D3060">
        <w:rPr>
          <w:lang w:val="en-US"/>
        </w:rPr>
        <w:t>and the technical manager of the Mount Ilis Alpine Transports.</w:t>
      </w:r>
    </w:p>
    <w:p w14:paraId="4C548528" w14:textId="77777777" w:rsidR="00026FE6" w:rsidRPr="003D3060" w:rsidRDefault="00026FE6">
      <w:pPr>
        <w:pStyle w:val="Kapitelinhalt"/>
        <w:spacing w:before="160"/>
        <w:rPr>
          <w:lang w:val="en-US"/>
        </w:rPr>
      </w:pPr>
      <w:r w:rsidRPr="003D3060">
        <w:rPr>
          <w:lang w:val="en-US"/>
        </w:rPr>
        <w:t>*     *     *     *     *</w:t>
      </w:r>
    </w:p>
    <w:p w14:paraId="61851C68" w14:textId="77777777" w:rsidR="00026FE6" w:rsidRPr="003D3060" w:rsidRDefault="00026FE6">
      <w:pPr>
        <w:pStyle w:val="berschriftOhneNummer"/>
        <w:rPr>
          <w:lang w:val="en-US"/>
        </w:rPr>
      </w:pPr>
      <w:r w:rsidRPr="003D3060">
        <w:rPr>
          <w:lang w:val="en-US"/>
        </w:rPr>
        <w:t>I. Remembering the starting shot</w:t>
      </w:r>
    </w:p>
    <w:p w14:paraId="4A9FA98E" w14:textId="77777777" w:rsidR="00BC6F3A" w:rsidRPr="003D3060" w:rsidRDefault="00026FE6">
      <w:pPr>
        <w:rPr>
          <w:lang w:val="en-US"/>
        </w:rPr>
      </w:pPr>
      <w:r w:rsidRPr="003D3060">
        <w:rPr>
          <w:lang w:val="en-US"/>
        </w:rPr>
        <w:t>It is still easy to recall the day of the first representation of possible new Ilis Valley We</w:t>
      </w:r>
      <w:r w:rsidRPr="003D3060">
        <w:rPr>
          <w:lang w:val="en-US"/>
        </w:rPr>
        <w:t>b</w:t>
      </w:r>
      <w:r w:rsidRPr="003D3060">
        <w:rPr>
          <w:lang w:val="en-US"/>
        </w:rPr>
        <w:t>Pages. After a few impressive demonstrations participants nearly got into each other’s hair. Luckily enough several experts were present. Otherwise all the amateurs had never realized just how controversial were the opinions of specialists, just how badly matched their arg</w:t>
      </w:r>
      <w:r w:rsidRPr="003D3060">
        <w:rPr>
          <w:lang w:val="en-US"/>
        </w:rPr>
        <w:t>u</w:t>
      </w:r>
      <w:r w:rsidRPr="003D3060">
        <w:rPr>
          <w:lang w:val="en-US"/>
        </w:rPr>
        <w:t>ments and counter arguments</w:t>
      </w:r>
      <w:r w:rsidR="0072522A" w:rsidRPr="003D3060">
        <w:rPr>
          <w:lang w:val="en-US"/>
        </w:rPr>
        <w:t xml:space="preserve"> –</w:t>
      </w:r>
      <w:r w:rsidRPr="003D3060">
        <w:rPr>
          <w:lang w:val="en-US"/>
        </w:rPr>
        <w:t xml:space="preserve"> or rather their catchwords and counter catchword </w:t>
      </w:r>
      <w:r w:rsidR="0072522A" w:rsidRPr="003D3060">
        <w:rPr>
          <w:lang w:val="en-US"/>
        </w:rPr>
        <w:t xml:space="preserve">– </w:t>
      </w:r>
      <w:r w:rsidRPr="003D3060">
        <w:rPr>
          <w:lang w:val="en-US"/>
        </w:rPr>
        <w:t>actually were. Thanks to the ensuing discussion, which very nearly became a dispute, we have pricked our ears.</w:t>
      </w:r>
    </w:p>
    <w:p w14:paraId="6A389C60" w14:textId="77777777" w:rsidR="00026FE6" w:rsidRPr="003D3060" w:rsidRDefault="00026FE6">
      <w:pPr>
        <w:pStyle w:val="berschriftOhneNummer"/>
        <w:rPr>
          <w:lang w:val="en-US"/>
        </w:rPr>
      </w:pPr>
      <w:r w:rsidRPr="003D3060">
        <w:rPr>
          <w:lang w:val="en-US"/>
        </w:rPr>
        <w:t>II. Items, mappings and the ravages of time</w:t>
      </w:r>
    </w:p>
    <w:p w14:paraId="18D40F61" w14:textId="77777777" w:rsidR="00026FE6" w:rsidRPr="003D3060" w:rsidRDefault="00026FE6">
      <w:pPr>
        <w:rPr>
          <w:lang w:val="en-US"/>
        </w:rPr>
      </w:pPr>
      <w:r w:rsidRPr="003D3060">
        <w:rPr>
          <w:lang w:val="en-US"/>
        </w:rPr>
        <w:t>To call in one more expert had definitely been a good move, even if the first talks had turned out to be quite surprising. Few technical catchwords were mentioned and mostly swept aside; instead a thorough analysis of the entire matter was conducted.</w:t>
      </w:r>
    </w:p>
    <w:p w14:paraId="1A5EC36C" w14:textId="77777777" w:rsidR="00026FE6" w:rsidRPr="003D3060" w:rsidRDefault="00026FE6">
      <w:pPr>
        <w:rPr>
          <w:lang w:val="en-US"/>
        </w:rPr>
      </w:pPr>
      <w:r w:rsidRPr="003D3060">
        <w:rPr>
          <w:lang w:val="en-US"/>
        </w:rPr>
        <w:t>First conclusion: Facts are not what is in a computer or even what it spits out in the way of pictures, tables or other presentations, facts are what exists and happens in real life.</w:t>
      </w:r>
    </w:p>
    <w:p w14:paraId="407BCF24" w14:textId="77777777" w:rsidR="00026FE6" w:rsidRPr="003D3060" w:rsidRDefault="00AB6ECB">
      <w:pPr>
        <w:rPr>
          <w:lang w:val="en-US"/>
        </w:rPr>
      </w:pPr>
      <w:r w:rsidRPr="003D3060">
        <w:rPr>
          <w:lang w:val="en-US"/>
        </w:rPr>
        <w:fldChar w:fldCharType="begin"/>
      </w:r>
      <w:r w:rsidRPr="003D3060">
        <w:rPr>
          <w:lang w:val="en-US"/>
        </w:rPr>
        <w:instrText>XE "Data model"</w:instrText>
      </w:r>
      <w:r w:rsidRPr="003D3060">
        <w:rPr>
          <w:lang w:val="en-US"/>
        </w:rPr>
        <w:fldChar w:fldCharType="end"/>
      </w:r>
      <w:r w:rsidR="00026FE6" w:rsidRPr="003D3060">
        <w:rPr>
          <w:lang w:val="en-US"/>
        </w:rPr>
        <w:t xml:space="preserve">What is in the </w:t>
      </w:r>
      <w:r w:rsidR="0072522A" w:rsidRPr="003D3060">
        <w:rPr>
          <w:lang w:val="en-US"/>
        </w:rPr>
        <w:t>c</w:t>
      </w:r>
      <w:r w:rsidR="00026FE6" w:rsidRPr="003D3060">
        <w:rPr>
          <w:lang w:val="en-US"/>
        </w:rPr>
        <w:t>omputer can be compared to a wooden model or a sandpit. The pictures we might take of them from different angles and with different lighting corr</w:t>
      </w:r>
      <w:r w:rsidR="00026FE6" w:rsidRPr="003D3060">
        <w:rPr>
          <w:lang w:val="en-US"/>
        </w:rPr>
        <w:t>e</w:t>
      </w:r>
      <w:r w:rsidR="00026FE6" w:rsidRPr="003D3060">
        <w:rPr>
          <w:lang w:val="en-US"/>
        </w:rPr>
        <w:t xml:space="preserve">spond to the screen or to prints. And one thing that is also obvious with wooden models or a sandpit: to copy real life for the first time is a giant task. Just what it takes to build a simplified version of all the houses, streets, railway companies that exist in reality! Even </w:t>
      </w:r>
      <w:r w:rsidR="00FD5315" w:rsidRPr="003D3060">
        <w:rPr>
          <w:lang w:val="en-US"/>
        </w:rPr>
        <w:t>more compl</w:t>
      </w:r>
      <w:r w:rsidR="00FD5315" w:rsidRPr="003D3060">
        <w:rPr>
          <w:lang w:val="en-US"/>
        </w:rPr>
        <w:t>i</w:t>
      </w:r>
      <w:r w:rsidR="00FD5315" w:rsidRPr="003D3060">
        <w:rPr>
          <w:lang w:val="en-US"/>
        </w:rPr>
        <w:t>cated</w:t>
      </w:r>
      <w:r w:rsidR="00026FE6" w:rsidRPr="003D3060">
        <w:rPr>
          <w:lang w:val="en-US"/>
        </w:rPr>
        <w:t xml:space="preserve"> than the first input is the </w:t>
      </w:r>
      <w:r w:rsidRPr="003D3060">
        <w:rPr>
          <w:lang w:val="en-US"/>
        </w:rPr>
        <w:fldChar w:fldCharType="begin"/>
      </w:r>
      <w:r w:rsidRPr="003D3060">
        <w:rPr>
          <w:lang w:val="en-US"/>
        </w:rPr>
        <w:instrText>XE "Update"</w:instrText>
      </w:r>
      <w:r w:rsidRPr="003D3060">
        <w:rPr>
          <w:lang w:val="en-US"/>
        </w:rPr>
        <w:fldChar w:fldCharType="end"/>
      </w:r>
      <w:r w:rsidR="00026FE6" w:rsidRPr="003D3060">
        <w:rPr>
          <w:lang w:val="en-US"/>
        </w:rPr>
        <w:t>update of it all. Hardly completed, and already there are first alterations to be made in order to keep the representation up to date. And time is not kind to sand or plaster structures. Computers are comparatively easy to handle! Of course we have to make u</w:t>
      </w:r>
      <w:r w:rsidR="00026FE6" w:rsidRPr="003D3060">
        <w:rPr>
          <w:lang w:val="en-US"/>
        </w:rPr>
        <w:t>p</w:t>
      </w:r>
      <w:r w:rsidR="00026FE6" w:rsidRPr="003D3060">
        <w:rPr>
          <w:lang w:val="en-US"/>
        </w:rPr>
        <w:t xml:space="preserve">dates on changes of the reality, but at least the remaining information </w:t>
      </w:r>
      <w:r w:rsidR="0072522A" w:rsidRPr="003D3060">
        <w:rPr>
          <w:lang w:val="en-US"/>
        </w:rPr>
        <w:t>does</w:t>
      </w:r>
      <w:r w:rsidR="00026FE6" w:rsidRPr="003D3060">
        <w:rPr>
          <w:lang w:val="en-US"/>
        </w:rPr>
        <w:t xml:space="preserve"> not become ant</w:t>
      </w:r>
      <w:r w:rsidR="00026FE6" w:rsidRPr="003D3060">
        <w:rPr>
          <w:lang w:val="en-US"/>
        </w:rPr>
        <w:t>i</w:t>
      </w:r>
      <w:r w:rsidR="00026FE6" w:rsidRPr="003D3060">
        <w:rPr>
          <w:lang w:val="en-US"/>
        </w:rPr>
        <w:t>quated.</w:t>
      </w:r>
    </w:p>
    <w:p w14:paraId="68C667CD" w14:textId="77777777" w:rsidR="00026FE6" w:rsidRPr="003D3060" w:rsidRDefault="00026FE6">
      <w:pPr>
        <w:rPr>
          <w:lang w:val="en-US"/>
        </w:rPr>
      </w:pPr>
      <w:r w:rsidRPr="003D3060">
        <w:rPr>
          <w:lang w:val="en-US"/>
        </w:rPr>
        <w:t>Really? No, definitely not as fast as in a sandpit. But after a few years we would like to buy a new, more powerful computer, and a little later still the software employed will no longer be the best on the market. Assuming one would like to use new programs, how would one tran</w:t>
      </w:r>
      <w:r w:rsidRPr="003D3060">
        <w:rPr>
          <w:lang w:val="en-US"/>
        </w:rPr>
        <w:t>s</w:t>
      </w:r>
      <w:r w:rsidRPr="003D3060">
        <w:rPr>
          <w:lang w:val="en-US"/>
        </w:rPr>
        <w:t xml:space="preserve">fer </w:t>
      </w:r>
      <w:r w:rsidRPr="003D3060">
        <w:rPr>
          <w:lang w:val="en-US"/>
        </w:rPr>
        <w:lastRenderedPageBreak/>
        <w:t>the electronic replica of real life from the old onto the new system? How would we shift the sand from the old pit to the new without it running through our fingers and all our work having to be recommenced?</w:t>
      </w:r>
    </w:p>
    <w:p w14:paraId="1E890781" w14:textId="77777777" w:rsidR="00026FE6" w:rsidRPr="003D3060" w:rsidRDefault="00026FE6">
      <w:pPr>
        <w:pStyle w:val="berschriftOhneNummer"/>
        <w:rPr>
          <w:lang w:val="en-US"/>
        </w:rPr>
      </w:pPr>
      <w:r w:rsidRPr="003D3060">
        <w:rPr>
          <w:lang w:val="en-US"/>
        </w:rPr>
        <w:t>III. System independent description of the data structure</w:t>
      </w:r>
    </w:p>
    <w:p w14:paraId="09F1A626" w14:textId="77777777" w:rsidR="00026FE6" w:rsidRPr="003D3060" w:rsidRDefault="00026FE6">
      <w:pPr>
        <w:rPr>
          <w:lang w:val="en-US"/>
        </w:rPr>
      </w:pPr>
      <w:r w:rsidRPr="003D3060">
        <w:rPr>
          <w:lang w:val="en-US"/>
        </w:rPr>
        <w:t>In order to transfer electronic mappings of real life – in other words data – from one system to another, we have to have a definite notion of what these data look like, how they are stru</w:t>
      </w:r>
      <w:r w:rsidRPr="003D3060">
        <w:rPr>
          <w:lang w:val="en-US"/>
        </w:rPr>
        <w:t>c</w:t>
      </w:r>
      <w:r w:rsidRPr="003D3060">
        <w:rPr>
          <w:lang w:val="en-US"/>
        </w:rPr>
        <w:t>tured. The hard nut to be cracked being: These structure descriptions also have to be ind</w:t>
      </w:r>
      <w:r w:rsidRPr="003D3060">
        <w:rPr>
          <w:lang w:val="en-US"/>
        </w:rPr>
        <w:t>e</w:t>
      </w:r>
      <w:r w:rsidRPr="003D3060">
        <w:rPr>
          <w:lang w:val="en-US"/>
        </w:rPr>
        <w:t>pendent of any concrete system. They have to be conceived in such a way that they can be equally interpreted and understood by application experts as well as technical specialists of all authorities concerned. Ideally this description would even have a structure that not only human beings but also computer programs can deal with. What we need is a standardized Esperanto of data description.</w:t>
      </w:r>
    </w:p>
    <w:p w14:paraId="167FC1D2" w14:textId="77777777" w:rsidR="00026FE6" w:rsidRPr="003D3060" w:rsidRDefault="00026FE6">
      <w:pPr>
        <w:rPr>
          <w:lang w:val="en-US"/>
        </w:rPr>
      </w:pPr>
      <w:r w:rsidRPr="003D3060">
        <w:rPr>
          <w:lang w:val="en-US"/>
        </w:rPr>
        <w:t>In everyday speech Esperanto has remained without the slightest significance. Something livelier, possible also more convenient prevailed. Matters are slightly different where techno</w:t>
      </w:r>
      <w:r w:rsidRPr="003D3060">
        <w:rPr>
          <w:lang w:val="en-US"/>
        </w:rPr>
        <w:t>l</w:t>
      </w:r>
      <w:r w:rsidRPr="003D3060">
        <w:rPr>
          <w:lang w:val="en-US"/>
        </w:rPr>
        <w:t xml:space="preserve">ogy is concerned. Who does not aspire to system independence will be ruled by systems. And systems are relatively short-lived. Hence the realization that in spite of many de facto-standards </w:t>
      </w:r>
      <w:r w:rsidRPr="003D3060">
        <w:rPr>
          <w:lang w:val="en-US"/>
        </w:rPr>
        <w:fldChar w:fldCharType="begin"/>
      </w:r>
      <w:r w:rsidRPr="003D3060">
        <w:rPr>
          <w:lang w:val="en-US"/>
        </w:rPr>
        <w:instrText xml:space="preserve"> XE "Unified Modeling Language" </w:instrText>
      </w:r>
      <w:r w:rsidRPr="003D3060">
        <w:rPr>
          <w:lang w:val="en-US"/>
        </w:rPr>
        <w:fldChar w:fldCharType="end"/>
      </w:r>
      <w:r w:rsidRPr="003D3060">
        <w:rPr>
          <w:i/>
          <w:lang w:val="en-US"/>
        </w:rPr>
        <w:t xml:space="preserve">Unified Modeling Language </w:t>
      </w:r>
      <w:r w:rsidRPr="003D3060">
        <w:rPr>
          <w:lang w:val="en-US"/>
        </w:rPr>
        <w:t>(UML), a graphic language within the scope of data modeling has spread worldwide.</w:t>
      </w:r>
    </w:p>
    <w:p w14:paraId="3E3B49BD" w14:textId="77777777" w:rsidR="00026FE6" w:rsidRPr="003D3060" w:rsidRDefault="00026FE6">
      <w:pPr>
        <w:rPr>
          <w:lang w:val="en-US"/>
        </w:rPr>
      </w:pPr>
      <w:r w:rsidRPr="003D3060">
        <w:rPr>
          <w:lang w:val="en-US"/>
        </w:rPr>
        <w:t>In intensive discussions a model of real life has been sketched. To start with we had to make clear what the relevant items were, how they had to be named in a comprehensible way, how they inter-acted and what other characteristics they possessed. The protocol of these di</w:t>
      </w:r>
      <w:r w:rsidRPr="003D3060">
        <w:rPr>
          <w:lang w:val="en-US"/>
        </w:rPr>
        <w:t>s</w:t>
      </w:r>
      <w:r w:rsidRPr="003D3060">
        <w:rPr>
          <w:lang w:val="en-US"/>
        </w:rPr>
        <w:t>cussions always recorded new findings in the UML-graphic language and added comments and explanations. Since it became apparent that the pictures were loaded with too many d</w:t>
      </w:r>
      <w:r w:rsidRPr="003D3060">
        <w:rPr>
          <w:lang w:val="en-US"/>
        </w:rPr>
        <w:t>e</w:t>
      </w:r>
      <w:r w:rsidRPr="003D3060">
        <w:rPr>
          <w:lang w:val="en-US"/>
        </w:rPr>
        <w:t>tails and in some cases did not have the required precision and additional description-tool was used in the form of INTERLIS: Similarly to programming language it permits the precise description of data structure.</w:t>
      </w:r>
    </w:p>
    <w:p w14:paraId="0388B733" w14:textId="77777777" w:rsidR="00026FE6" w:rsidRPr="003D3060" w:rsidRDefault="00026FE6">
      <w:pPr>
        <w:rPr>
          <w:lang w:val="en-US"/>
        </w:rPr>
      </w:pPr>
      <w:r w:rsidRPr="003D3060">
        <w:rPr>
          <w:lang w:val="en-US"/>
        </w:rPr>
        <w:t>An important characteristic supported by both UML and INTERLIS 2 is the possibility to also use data descriptions made at other locations. Thus it had been possible to profit from defin</w:t>
      </w:r>
      <w:r w:rsidRPr="003D3060">
        <w:rPr>
          <w:lang w:val="en-US"/>
        </w:rPr>
        <w:t>i</w:t>
      </w:r>
      <w:r w:rsidRPr="003D3060">
        <w:rPr>
          <w:lang w:val="en-US"/>
        </w:rPr>
        <w:t xml:space="preserve">tions of </w:t>
      </w:r>
      <w:r w:rsidR="006A7E7D" w:rsidRPr="003D3060">
        <w:rPr>
          <w:lang w:val="en-US"/>
        </w:rPr>
        <w:fldChar w:fldCharType="begin"/>
      </w:r>
      <w:r w:rsidR="006A7E7D" w:rsidRPr="003D3060">
        <w:rPr>
          <w:lang w:val="en-US"/>
        </w:rPr>
        <w:instrText xml:space="preserve"> XE "Surveying" </w:instrText>
      </w:r>
      <w:r w:rsidR="006A7E7D" w:rsidRPr="003D3060">
        <w:rPr>
          <w:lang w:val="en-US"/>
        </w:rPr>
        <w:fldChar w:fldCharType="end"/>
      </w:r>
      <w:r w:rsidR="006A7E7D" w:rsidRPr="003D3060">
        <w:rPr>
          <w:lang w:val="en-US"/>
        </w:rPr>
        <w:fldChar w:fldCharType="begin"/>
      </w:r>
      <w:r w:rsidR="006A7E7D" w:rsidRPr="003D3060">
        <w:rPr>
          <w:lang w:val="en-US"/>
        </w:rPr>
        <w:instrText xml:space="preserve"> XE "</w:instrText>
      </w:r>
      <w:r w:rsidR="003C7972">
        <w:rPr>
          <w:lang w:val="en-US"/>
        </w:rPr>
        <w:instrText>Cadastral</w:instrText>
      </w:r>
      <w:r w:rsidR="006A7E7D" w:rsidRPr="003D3060">
        <w:rPr>
          <w:lang w:val="en-US"/>
        </w:rPr>
        <w:instrText xml:space="preserve"> surveying"</w:instrText>
      </w:r>
      <w:r w:rsidR="006A7E7D" w:rsidRPr="003D3060">
        <w:rPr>
          <w:lang w:val="en-US"/>
        </w:rPr>
        <w:fldChar w:fldCharType="end"/>
      </w:r>
      <w:r w:rsidR="003C7972">
        <w:rPr>
          <w:lang w:val="en-US"/>
        </w:rPr>
        <w:t>cadastral</w:t>
      </w:r>
      <w:r w:rsidRPr="003D3060">
        <w:rPr>
          <w:lang w:val="en-US"/>
        </w:rPr>
        <w:t xml:space="preserve"> surveying for instance in the case of building </w:t>
      </w:r>
      <w:r w:rsidR="00C7649C" w:rsidRPr="003D3060">
        <w:rPr>
          <w:lang w:val="en-US"/>
        </w:rPr>
        <w:fldChar w:fldCharType="begin"/>
      </w:r>
      <w:r w:rsidR="00C7649C" w:rsidRPr="003D3060">
        <w:rPr>
          <w:lang w:val="en-US"/>
        </w:rPr>
        <w:instrText xml:space="preserve"> XE "Address" </w:instrText>
      </w:r>
      <w:r w:rsidR="00C7649C" w:rsidRPr="003D3060">
        <w:rPr>
          <w:lang w:val="en-US"/>
        </w:rPr>
        <w:fldChar w:fldCharType="end"/>
      </w:r>
      <w:r w:rsidRPr="003D3060">
        <w:rPr>
          <w:lang w:val="en-US"/>
        </w:rPr>
        <w:t>addresses. Data descriptions of the National Tourist Office were not only used but complemented a</w:t>
      </w:r>
      <w:r w:rsidRPr="003D3060">
        <w:rPr>
          <w:lang w:val="en-US"/>
        </w:rPr>
        <w:t>c</w:t>
      </w:r>
      <w:r w:rsidRPr="003D3060">
        <w:rPr>
          <w:lang w:val="en-US"/>
        </w:rPr>
        <w:t>cording to local needs, too.</w:t>
      </w:r>
    </w:p>
    <w:p w14:paraId="2EE8C358" w14:textId="77777777" w:rsidR="00026FE6" w:rsidRPr="003D3060" w:rsidRDefault="00026FE6">
      <w:pPr>
        <w:pStyle w:val="berschriftOhneNummer"/>
        <w:rPr>
          <w:lang w:val="en-US"/>
        </w:rPr>
      </w:pPr>
      <w:r w:rsidRPr="003D3060">
        <w:rPr>
          <w:lang w:val="en-US"/>
        </w:rPr>
        <w:t>IV. System independent data transfer</w:t>
      </w:r>
    </w:p>
    <w:p w14:paraId="329ADA11" w14:textId="77777777" w:rsidR="00026FE6" w:rsidRPr="003D3060" w:rsidRDefault="00026FE6">
      <w:pPr>
        <w:rPr>
          <w:lang w:val="en-US"/>
        </w:rPr>
      </w:pPr>
      <w:r w:rsidRPr="003D3060">
        <w:rPr>
          <w:lang w:val="en-US"/>
        </w:rPr>
        <w:t>The case of data as such is quite similar to that of the description of data structure. Cons</w:t>
      </w:r>
      <w:r w:rsidRPr="003D3060">
        <w:rPr>
          <w:lang w:val="en-US"/>
        </w:rPr>
        <w:t>e</w:t>
      </w:r>
      <w:r w:rsidRPr="003D3060">
        <w:rPr>
          <w:lang w:val="en-US"/>
        </w:rPr>
        <w:t xml:space="preserve">quently we do not only need standards for the description of data but also for their transfer. When transferring data from one system to another we kind of use </w:t>
      </w:r>
      <w:r w:rsidRPr="003D3060">
        <w:rPr>
          <w:lang w:val="en-US"/>
        </w:rPr>
        <w:fldChar w:fldCharType="begin"/>
      </w:r>
      <w:r w:rsidRPr="003D3060">
        <w:rPr>
          <w:lang w:val="en-US"/>
        </w:rPr>
        <w:instrText>XE "Transfer:</w:instrText>
      </w:r>
      <w:r w:rsidR="0072522A" w:rsidRPr="003D3060">
        <w:rPr>
          <w:lang w:val="en-US"/>
        </w:rPr>
        <w:instrText>s</w:instrText>
      </w:r>
      <w:r w:rsidRPr="003D3060">
        <w:rPr>
          <w:lang w:val="en-US"/>
        </w:rPr>
        <w:instrText>ystem i</w:instrText>
      </w:r>
      <w:r w:rsidRPr="003D3060">
        <w:rPr>
          <w:lang w:val="en-US"/>
        </w:rPr>
        <w:instrText>n</w:instrText>
      </w:r>
      <w:r w:rsidRPr="003D3060">
        <w:rPr>
          <w:lang w:val="en-US"/>
        </w:rPr>
        <w:instrText>dependent</w:instrText>
      </w:r>
      <w:r w:rsidR="0072522A" w:rsidRPr="003D3060">
        <w:rPr>
          <w:lang w:val="en-US"/>
        </w:rPr>
        <w:instrText xml:space="preserve"> </w:instrText>
      </w:r>
      <w:r w:rsidRPr="003D3060">
        <w:rPr>
          <w:lang w:val="en-US"/>
        </w:rPr>
        <w:instrText>"</w:instrText>
      </w:r>
      <w:r w:rsidRPr="003D3060">
        <w:rPr>
          <w:lang w:val="en-US"/>
        </w:rPr>
        <w:fldChar w:fldCharType="end"/>
      </w:r>
      <w:r w:rsidRPr="003D3060">
        <w:rPr>
          <w:lang w:val="en-US"/>
        </w:rPr>
        <w:t>Esperanto, within the i</w:t>
      </w:r>
      <w:r w:rsidRPr="003D3060">
        <w:rPr>
          <w:lang w:val="en-US"/>
        </w:rPr>
        <w:t>n</w:t>
      </w:r>
      <w:r w:rsidRPr="003D3060">
        <w:rPr>
          <w:lang w:val="en-US"/>
        </w:rPr>
        <w:t>dividual systems the respective mother tongue is sp</w:t>
      </w:r>
      <w:r w:rsidRPr="003D3060">
        <w:rPr>
          <w:lang w:val="en-US"/>
        </w:rPr>
        <w:t>o</w:t>
      </w:r>
      <w:r w:rsidRPr="003D3060">
        <w:rPr>
          <w:lang w:val="en-US"/>
        </w:rPr>
        <w:t>ken.</w:t>
      </w:r>
    </w:p>
    <w:p w14:paraId="79AC8282" w14:textId="77777777" w:rsidR="00026FE6" w:rsidRPr="003D3060" w:rsidRDefault="00026FE6">
      <w:pPr>
        <w:rPr>
          <w:lang w:val="en-US"/>
        </w:rPr>
      </w:pPr>
      <w:r w:rsidRPr="003D3060">
        <w:rPr>
          <w:lang w:val="en-US"/>
        </w:rPr>
        <w:t xml:space="preserve">Having applied such intensive care to the data structure, one no longer wants to be bothered with these details. So INTERLIS serves a double purpose: </w:t>
      </w:r>
      <w:r w:rsidRPr="003D3060">
        <w:rPr>
          <w:lang w:val="en-US"/>
        </w:rPr>
        <w:fldChar w:fldCharType="begin"/>
      </w:r>
      <w:r w:rsidRPr="003D3060">
        <w:rPr>
          <w:lang w:val="en-US"/>
        </w:rPr>
        <w:instrText>XE "Transfer:</w:instrText>
      </w:r>
      <w:r w:rsidR="0072522A" w:rsidRPr="003D3060">
        <w:rPr>
          <w:lang w:val="en-US"/>
        </w:rPr>
        <w:instrText>model based</w:instrText>
      </w:r>
      <w:r w:rsidRPr="003D3060">
        <w:rPr>
          <w:lang w:val="en-US"/>
        </w:rPr>
        <w:instrText>"</w:instrText>
      </w:r>
      <w:r w:rsidRPr="003D3060">
        <w:rPr>
          <w:lang w:val="en-US"/>
        </w:rPr>
        <w:fldChar w:fldCharType="end"/>
      </w:r>
      <w:r w:rsidRPr="003D3060">
        <w:rPr>
          <w:lang w:val="en-US"/>
        </w:rPr>
        <w:t>Along with the description of data structure the transfer of the corresponding data has been defined as well.</w:t>
      </w:r>
    </w:p>
    <w:p w14:paraId="6A17A83D" w14:textId="77777777" w:rsidR="00026FE6" w:rsidRPr="003D3060" w:rsidRDefault="00026FE6">
      <w:pPr>
        <w:rPr>
          <w:lang w:val="en-US"/>
        </w:rPr>
      </w:pPr>
      <w:r w:rsidRPr="003D3060">
        <w:rPr>
          <w:lang w:val="en-US"/>
        </w:rPr>
        <w:t xml:space="preserve">It is of utmost importance that this data description cannot only be read and understood by human beings. Because of its formal language definition computer programs can also read it. </w:t>
      </w:r>
      <w:r w:rsidRPr="003D3060">
        <w:rPr>
          <w:lang w:val="en-US"/>
        </w:rPr>
        <w:lastRenderedPageBreak/>
        <w:t>Based on data description and transfer rules it is evident how a subsequent data transfer will have to be structured.</w:t>
      </w:r>
    </w:p>
    <w:p w14:paraId="289E2579" w14:textId="77777777" w:rsidR="00026FE6" w:rsidRPr="003D3060" w:rsidRDefault="00026FE6">
      <w:pPr>
        <w:pStyle w:val="berschriftOhneNummer"/>
        <w:rPr>
          <w:lang w:val="en-US"/>
        </w:rPr>
      </w:pPr>
      <w:r w:rsidRPr="003D3060">
        <w:rPr>
          <w:lang w:val="en-US"/>
        </w:rPr>
        <w:t>V. Different effects on the systems concerned</w:t>
      </w:r>
    </w:p>
    <w:p w14:paraId="5610495B" w14:textId="77777777" w:rsidR="00026FE6" w:rsidRPr="003D3060" w:rsidRDefault="00026FE6">
      <w:pPr>
        <w:rPr>
          <w:lang w:val="en-US"/>
        </w:rPr>
      </w:pPr>
      <w:r w:rsidRPr="003D3060">
        <w:rPr>
          <w:lang w:val="en-US"/>
        </w:rPr>
        <w:t>Within the scope of the global solution different computer systems were in use. Above all it was possible to continue using systems already installed. UML and INTERLIS do not pr</w:t>
      </w:r>
      <w:r w:rsidRPr="003D3060">
        <w:rPr>
          <w:lang w:val="en-US"/>
        </w:rPr>
        <w:t>e</w:t>
      </w:r>
      <w:r w:rsidRPr="003D3060">
        <w:rPr>
          <w:lang w:val="en-US"/>
        </w:rPr>
        <w:t>scribe the way systems have to be structured. They are only concerned with the final delivery of data, which has to be in accordance with their conceptual conception.</w:t>
      </w:r>
    </w:p>
    <w:p w14:paraId="49DAFCF4" w14:textId="77777777" w:rsidR="00026FE6" w:rsidRPr="003D3060" w:rsidRDefault="00026FE6">
      <w:pPr>
        <w:rPr>
          <w:lang w:val="en-US"/>
        </w:rPr>
      </w:pPr>
      <w:r w:rsidRPr="003D3060">
        <w:rPr>
          <w:lang w:val="en-US"/>
        </w:rPr>
        <w:t>The system of the department of construction was immediately capable of generating data that had to be transferred and of reading data received. With the system of the Mount Ilis A</w:t>
      </w:r>
      <w:r w:rsidRPr="003D3060">
        <w:rPr>
          <w:lang w:val="en-US"/>
        </w:rPr>
        <w:t>l</w:t>
      </w:r>
      <w:r w:rsidRPr="003D3060">
        <w:rPr>
          <w:lang w:val="en-US"/>
        </w:rPr>
        <w:t>pine Transports</w:t>
      </w:r>
      <w:r w:rsidRPr="003D3060">
        <w:rPr>
          <w:i/>
          <w:lang w:val="en-US"/>
        </w:rPr>
        <w:t xml:space="preserve"> </w:t>
      </w:r>
      <w:r w:rsidRPr="003D3060">
        <w:rPr>
          <w:lang w:val="en-US"/>
        </w:rPr>
        <w:t>a converter was employed, in other words a program that converted system specific data into a neutral transfer format. With the small collecting systems at the bottom stations it was only a matter of introducing the simplest of programs, which ensured that based upon the measurements a correct data set was sent as an incremental update to the central office.</w:t>
      </w:r>
    </w:p>
    <w:p w14:paraId="7126EEC2" w14:textId="77777777" w:rsidR="00026FE6" w:rsidRPr="003D3060" w:rsidRDefault="00026FE6">
      <w:pPr>
        <w:rPr>
          <w:lang w:val="en-US"/>
        </w:rPr>
      </w:pPr>
      <w:r w:rsidRPr="003D3060">
        <w:rPr>
          <w:lang w:val="en-US"/>
        </w:rPr>
        <w:t xml:space="preserve">It is also interesting to have a look at the system of the </w:t>
      </w:r>
      <w:r w:rsidR="0072522A" w:rsidRPr="003D3060">
        <w:rPr>
          <w:lang w:val="en-US"/>
        </w:rPr>
        <w:t>N</w:t>
      </w:r>
      <w:r w:rsidRPr="003D3060">
        <w:rPr>
          <w:lang w:val="en-US"/>
        </w:rPr>
        <w:t xml:space="preserve">ational </w:t>
      </w:r>
      <w:r w:rsidR="0072522A" w:rsidRPr="003D3060">
        <w:rPr>
          <w:lang w:val="en-US"/>
        </w:rPr>
        <w:t>Tourist Office</w:t>
      </w:r>
      <w:r w:rsidRPr="003D3060">
        <w:rPr>
          <w:lang w:val="en-US"/>
        </w:rPr>
        <w:t xml:space="preserve">. It was possible to send them files containing supplements defined by us. Thanks to the principle of </w:t>
      </w:r>
      <w:r w:rsidRPr="003D3060">
        <w:rPr>
          <w:lang w:val="en-US"/>
        </w:rPr>
        <w:fldChar w:fldCharType="begin"/>
      </w:r>
      <w:r w:rsidRPr="003D3060">
        <w:rPr>
          <w:lang w:val="en-US"/>
        </w:rPr>
        <w:instrText>XE "Federalism"</w:instrText>
      </w:r>
      <w:r w:rsidRPr="003D3060">
        <w:rPr>
          <w:lang w:val="en-US"/>
        </w:rPr>
        <w:fldChar w:fldCharType="end"/>
      </w:r>
      <w:r w:rsidRPr="003D3060">
        <w:rPr>
          <w:lang w:val="en-US"/>
        </w:rPr>
        <w:fldChar w:fldCharType="begin"/>
      </w:r>
      <w:r w:rsidRPr="003D3060">
        <w:rPr>
          <w:lang w:val="en-US"/>
        </w:rPr>
        <w:instrText>XE "Polymorph reading"</w:instrText>
      </w:r>
      <w:r w:rsidRPr="003D3060">
        <w:rPr>
          <w:lang w:val="en-US"/>
        </w:rPr>
        <w:fldChar w:fldCharType="end"/>
      </w:r>
      <w:r w:rsidRPr="003D3060">
        <w:rPr>
          <w:lang w:val="en-US"/>
        </w:rPr>
        <w:fldChar w:fldCharType="begin"/>
      </w:r>
      <w:r w:rsidRPr="003D3060">
        <w:rPr>
          <w:lang w:val="en-US"/>
        </w:rPr>
        <w:instrText>XE "Polymorph</w:instrText>
      </w:r>
      <w:r w:rsidR="00A473E8" w:rsidRPr="003D3060">
        <w:rPr>
          <w:lang w:val="en-US"/>
        </w:rPr>
        <w:instrText>ism</w:instrText>
      </w:r>
      <w:r w:rsidRPr="003D3060">
        <w:rPr>
          <w:lang w:val="en-US"/>
        </w:rPr>
        <w:instrText>:</w:instrText>
      </w:r>
      <w:r w:rsidR="0072522A" w:rsidRPr="003D3060">
        <w:rPr>
          <w:lang w:val="en-US"/>
        </w:rPr>
        <w:instrText>at the</w:instrText>
      </w:r>
      <w:r w:rsidRPr="003D3060">
        <w:rPr>
          <w:lang w:val="en-US"/>
        </w:rPr>
        <w:instrText xml:space="preserve"> transfer"</w:instrText>
      </w:r>
      <w:r w:rsidRPr="003D3060">
        <w:rPr>
          <w:lang w:val="en-US"/>
        </w:rPr>
        <w:fldChar w:fldCharType="end"/>
      </w:r>
      <w:r w:rsidRPr="003D3060">
        <w:rPr>
          <w:lang w:val="en-US"/>
        </w:rPr>
        <w:t>polymorph rea</w:t>
      </w:r>
      <w:r w:rsidRPr="003D3060">
        <w:rPr>
          <w:lang w:val="en-US"/>
        </w:rPr>
        <w:t>d</w:t>
      </w:r>
      <w:r w:rsidRPr="003D3060">
        <w:rPr>
          <w:lang w:val="en-US"/>
        </w:rPr>
        <w:t>ing this was of no consequence.</w:t>
      </w:r>
    </w:p>
    <w:p w14:paraId="7DA28BAC" w14:textId="77777777" w:rsidR="00026FE6" w:rsidRPr="003D3060" w:rsidRDefault="00026FE6">
      <w:pPr>
        <w:rPr>
          <w:lang w:val="en-US"/>
        </w:rPr>
      </w:pPr>
      <w:r w:rsidRPr="003D3060">
        <w:rPr>
          <w:lang w:val="en-US"/>
        </w:rPr>
        <w:t xml:space="preserve">One reason that rendered this practicable may have been the fact that </w:t>
      </w:r>
      <w:r w:rsidRPr="003D3060">
        <w:rPr>
          <w:lang w:val="en-US"/>
        </w:rPr>
        <w:fldChar w:fldCharType="begin"/>
      </w:r>
      <w:r w:rsidRPr="003D3060">
        <w:rPr>
          <w:lang w:val="en-US"/>
        </w:rPr>
        <w:instrText xml:space="preserve"> XE "XML" </w:instrText>
      </w:r>
      <w:r w:rsidRPr="003D3060">
        <w:rPr>
          <w:lang w:val="en-US"/>
        </w:rPr>
        <w:fldChar w:fldCharType="end"/>
      </w:r>
      <w:r w:rsidRPr="003D3060">
        <w:rPr>
          <w:lang w:val="en-US"/>
        </w:rPr>
        <w:t xml:space="preserve"> INTE</w:t>
      </w:r>
      <w:r w:rsidRPr="003D3060">
        <w:rPr>
          <w:lang w:val="en-US"/>
        </w:rPr>
        <w:t>R</w:t>
      </w:r>
      <w:r w:rsidRPr="003D3060">
        <w:rPr>
          <w:lang w:val="en-US"/>
        </w:rPr>
        <w:t xml:space="preserve">LIS 2 is based upon the international standard of the </w:t>
      </w:r>
      <w:r w:rsidRPr="003D3060">
        <w:rPr>
          <w:i/>
          <w:lang w:val="en-US"/>
        </w:rPr>
        <w:t xml:space="preserve">Extensible Markup Language </w:t>
      </w:r>
      <w:r w:rsidRPr="003D3060">
        <w:rPr>
          <w:lang w:val="en-US"/>
        </w:rPr>
        <w:t>(XML).</w:t>
      </w:r>
    </w:p>
    <w:p w14:paraId="5FD547C8" w14:textId="77777777" w:rsidR="00026FE6" w:rsidRPr="003D3060" w:rsidRDefault="00026FE6">
      <w:pPr>
        <w:pStyle w:val="berschriftOhneNummer"/>
        <w:rPr>
          <w:lang w:val="en-US"/>
        </w:rPr>
      </w:pPr>
      <w:r w:rsidRPr="003D3060">
        <w:rPr>
          <w:lang w:val="en-US"/>
        </w:rPr>
        <w:t>VI. Outlook</w:t>
      </w:r>
    </w:p>
    <w:p w14:paraId="142FBF11" w14:textId="77777777" w:rsidR="00026FE6" w:rsidRPr="003D3060" w:rsidRDefault="00026FE6">
      <w:pPr>
        <w:rPr>
          <w:lang w:val="en-US"/>
        </w:rPr>
      </w:pPr>
      <w:r w:rsidRPr="003D3060">
        <w:rPr>
          <w:lang w:val="en-US"/>
        </w:rPr>
        <w:t>Looking back on the experiences gained with all participating systems we are confident that it will be possible to also integrate new wishes and new systems without jeopardizing our entire solution. This will allow us to achieve an important goal: Our solution is no flash in the pan but of enduring value.</w:t>
      </w:r>
    </w:p>
    <w:p w14:paraId="06C1A8E0" w14:textId="77777777" w:rsidR="00026FE6" w:rsidRPr="003D3060" w:rsidRDefault="00026FE6">
      <w:pPr>
        <w:pStyle w:val="Kapitelinhalt"/>
        <w:spacing w:before="160" w:after="160"/>
        <w:rPr>
          <w:lang w:val="en-US"/>
        </w:rPr>
      </w:pPr>
      <w:r w:rsidRPr="003D3060">
        <w:rPr>
          <w:lang w:val="en-US"/>
        </w:rPr>
        <w:t>*     *     *     *     *</w:t>
      </w:r>
    </w:p>
    <w:p w14:paraId="4E78479B" w14:textId="77777777" w:rsidR="00026FE6" w:rsidRPr="003D3060" w:rsidRDefault="00026FE6">
      <w:pPr>
        <w:pStyle w:val="Textkrper3"/>
        <w:rPr>
          <w:lang w:val="en-US"/>
        </w:rPr>
      </w:pPr>
      <w:r w:rsidRPr="003D3060">
        <w:rPr>
          <w:lang w:val="en-US"/>
        </w:rPr>
        <w:t>The president of the town council mentioned the most important points in her speech and stated quite appropriately that last but not least the technical success was due to their initial detachment from technology. And during the reception that followed she had every right to be pleased with herself: Once again she had had a good nose on the day of that first present</w:t>
      </w:r>
      <w:r w:rsidRPr="003D3060">
        <w:rPr>
          <w:lang w:val="en-US"/>
        </w:rPr>
        <w:t>a</w:t>
      </w:r>
      <w:r w:rsidRPr="003D3060">
        <w:rPr>
          <w:lang w:val="en-US"/>
        </w:rPr>
        <w:t>tion at the town hall when she had remembered that discussion with her colleague and opted for a very careful procedure.</w:t>
      </w:r>
    </w:p>
    <w:p w14:paraId="775FE1EB" w14:textId="77777777" w:rsidR="00026FE6" w:rsidRPr="003D3060" w:rsidRDefault="00026FE6">
      <w:pPr>
        <w:rPr>
          <w:lang w:val="en-US"/>
        </w:rPr>
      </w:pPr>
    </w:p>
    <w:p w14:paraId="346AE1B1" w14:textId="77777777" w:rsidR="00026FE6" w:rsidRPr="003D3060" w:rsidRDefault="00026FE6">
      <w:pPr>
        <w:rPr>
          <w:lang w:val="en-US"/>
        </w:rPr>
      </w:pPr>
    </w:p>
    <w:p w14:paraId="03611DBE" w14:textId="77777777" w:rsidR="00026FE6" w:rsidRPr="003D3060" w:rsidRDefault="00026FE6">
      <w:pPr>
        <w:rPr>
          <w:lang w:val="en-US"/>
        </w:rPr>
      </w:pPr>
    </w:p>
    <w:p w14:paraId="3FBEBEB7" w14:textId="77777777" w:rsidR="00026FE6" w:rsidRPr="003D3060" w:rsidRDefault="00026FE6">
      <w:pPr>
        <w:rPr>
          <w:lang w:val="en-US"/>
        </w:rPr>
      </w:pPr>
    </w:p>
    <w:p w14:paraId="13A75145" w14:textId="77777777" w:rsidR="00026FE6" w:rsidRPr="003D3060" w:rsidRDefault="00026FE6">
      <w:pPr>
        <w:rPr>
          <w:lang w:val="en-US"/>
        </w:rPr>
      </w:pPr>
    </w:p>
    <w:p w14:paraId="14E56EEE" w14:textId="77777777" w:rsidR="00026FE6" w:rsidRPr="003D3060" w:rsidRDefault="00026FE6">
      <w:pPr>
        <w:rPr>
          <w:lang w:val="en-US"/>
        </w:rPr>
      </w:pPr>
    </w:p>
    <w:p w14:paraId="40DD500A" w14:textId="77777777" w:rsidR="00026FE6" w:rsidRPr="003D3060" w:rsidRDefault="00026FE6">
      <w:pPr>
        <w:rPr>
          <w:lang w:val="en-US"/>
        </w:rPr>
      </w:pPr>
    </w:p>
    <w:p w14:paraId="05547697" w14:textId="77777777" w:rsidR="00026FE6" w:rsidRPr="003D3060" w:rsidRDefault="00026FE6">
      <w:pPr>
        <w:pStyle w:val="Textkrper3"/>
        <w:rPr>
          <w:i w:val="0"/>
          <w:lang w:val="en-US"/>
        </w:rPr>
      </w:pPr>
    </w:p>
    <w:p w14:paraId="14562200" w14:textId="77777777" w:rsidR="00026FE6" w:rsidRPr="003D3060" w:rsidRDefault="00026FE6">
      <w:pPr>
        <w:pStyle w:val="Textkrper3"/>
        <w:rPr>
          <w:i w:val="0"/>
          <w:lang w:val="en-US"/>
        </w:rPr>
      </w:pPr>
    </w:p>
    <w:p w14:paraId="476314BE" w14:textId="77777777" w:rsidR="00026FE6" w:rsidRPr="003D3060" w:rsidRDefault="00026FE6">
      <w:pPr>
        <w:pStyle w:val="Textkrper3"/>
        <w:rPr>
          <w:i w:val="0"/>
          <w:lang w:val="en-US"/>
        </w:rPr>
        <w:sectPr w:rsidR="00026FE6" w:rsidRPr="003D3060">
          <w:headerReference w:type="default" r:id="rId120"/>
          <w:headerReference w:type="first" r:id="rId121"/>
          <w:footnotePr>
            <w:pos w:val="beneathText"/>
          </w:footnotePr>
          <w:type w:val="continuous"/>
          <w:pgSz w:w="11905" w:h="16837"/>
          <w:pgMar w:top="1701" w:right="1418" w:bottom="1701" w:left="1418" w:header="1418" w:footer="720" w:gutter="0"/>
          <w:cols w:space="720"/>
          <w:titlePg/>
        </w:sectPr>
      </w:pPr>
    </w:p>
    <w:p w14:paraId="3F1FA673" w14:textId="77777777" w:rsidR="00026FE6" w:rsidRPr="003D3060" w:rsidRDefault="00026FE6">
      <w:pPr>
        <w:pStyle w:val="berschrift1"/>
        <w:numPr>
          <w:ilvl w:val="0"/>
          <w:numId w:val="0"/>
          <w:ins w:id="199" w:author="Daniela Hostettler" w:date="2004-05-26T14:48:00Z"/>
        </w:numPr>
        <w:rPr>
          <w:lang w:val="en-US"/>
        </w:rPr>
      </w:pPr>
      <w:bookmarkStart w:id="200" w:name="_Toc236474616"/>
      <w:r w:rsidRPr="003D3060">
        <w:rPr>
          <w:lang w:val="en-US"/>
        </w:rPr>
        <w:lastRenderedPageBreak/>
        <w:t>Register</w:t>
      </w:r>
      <w:bookmarkEnd w:id="200"/>
    </w:p>
    <w:p w14:paraId="3C41530F" w14:textId="77777777" w:rsidR="00026FE6" w:rsidRPr="003D3060" w:rsidRDefault="00026FE6">
      <w:pPr>
        <w:jc w:val="center"/>
        <w:rPr>
          <w:lang w:val="en-US"/>
        </w:rPr>
      </w:pPr>
      <w:r w:rsidRPr="003D3060">
        <w:rPr>
          <w:lang w:val="en-US"/>
        </w:rPr>
        <w:t xml:space="preserve">References to comprehensive explanations in chapter 4 are set in </w:t>
      </w:r>
      <w:r w:rsidRPr="003D3060">
        <w:rPr>
          <w:i/>
          <w:lang w:val="en-US"/>
        </w:rPr>
        <w:t>italics.</w:t>
      </w:r>
    </w:p>
    <w:p w14:paraId="311C32A7" w14:textId="77777777" w:rsidR="00026FE6" w:rsidRPr="003D3060" w:rsidRDefault="00026FE6">
      <w:pPr>
        <w:jc w:val="left"/>
        <w:rPr>
          <w:lang w:val="en-US"/>
        </w:rPr>
      </w:pPr>
    </w:p>
    <w:p w14:paraId="21D00018" w14:textId="77777777" w:rsidR="00026FE6" w:rsidRPr="003D3060" w:rsidRDefault="00026FE6">
      <w:pPr>
        <w:jc w:val="left"/>
        <w:rPr>
          <w:lang w:val="en-US"/>
        </w:rPr>
        <w:sectPr w:rsidR="00026FE6" w:rsidRPr="003D3060">
          <w:headerReference w:type="first" r:id="rId122"/>
          <w:footnotePr>
            <w:pos w:val="beneathText"/>
          </w:footnotePr>
          <w:type w:val="continuous"/>
          <w:pgSz w:w="11905" w:h="16837"/>
          <w:pgMar w:top="1701" w:right="1418" w:bottom="1701" w:left="1418" w:header="1418" w:footer="720" w:gutter="0"/>
          <w:cols w:space="720"/>
          <w:titlePg/>
        </w:sectPr>
      </w:pPr>
    </w:p>
    <w:p w14:paraId="43A060E0" w14:textId="77777777" w:rsidR="00026FE6" w:rsidRPr="003D3060" w:rsidRDefault="00026FE6">
      <w:pPr>
        <w:jc w:val="center"/>
        <w:rPr>
          <w:lang w:val="en-US"/>
        </w:rPr>
      </w:pPr>
    </w:p>
    <w:p w14:paraId="7AB14824" w14:textId="77777777" w:rsidR="00026FE6" w:rsidRPr="003D3060" w:rsidRDefault="00026FE6">
      <w:pPr>
        <w:jc w:val="center"/>
        <w:rPr>
          <w:lang w:val="en-US"/>
        </w:rPr>
      </w:pPr>
    </w:p>
    <w:p w14:paraId="7E2973F4" w14:textId="77777777" w:rsidR="005309C2" w:rsidRDefault="00026FE6">
      <w:pPr>
        <w:rPr>
          <w:noProof/>
          <w:lang w:val="en-US"/>
        </w:rPr>
        <w:sectPr w:rsidR="005309C2" w:rsidSect="005309C2">
          <w:headerReference w:type="even" r:id="rId123"/>
          <w:footnotePr>
            <w:pos w:val="beneathText"/>
          </w:footnotePr>
          <w:type w:val="continuous"/>
          <w:pgSz w:w="11905" w:h="16837"/>
          <w:pgMar w:top="1701" w:right="1418" w:bottom="1701" w:left="1418" w:header="1418" w:footer="720" w:gutter="0"/>
          <w:cols w:num="3" w:space="567"/>
          <w:titlePg/>
        </w:sectPr>
      </w:pPr>
      <w:r w:rsidRPr="003D3060">
        <w:rPr>
          <w:lang w:val="en-US"/>
        </w:rPr>
        <w:fldChar w:fldCharType="begin"/>
      </w:r>
      <w:r w:rsidRPr="003D3060">
        <w:rPr>
          <w:lang w:val="en-US"/>
        </w:rPr>
        <w:instrText xml:space="preserve"> INDEX \e "</w:instrText>
      </w:r>
      <w:r w:rsidRPr="003D3060">
        <w:rPr>
          <w:lang w:val="en-US"/>
        </w:rPr>
        <w:tab/>
        <w:instrText xml:space="preserve">" \h "A" \c "3" </w:instrText>
      </w:r>
      <w:r w:rsidRPr="003D3060">
        <w:rPr>
          <w:lang w:val="en-US"/>
        </w:rPr>
        <w:fldChar w:fldCharType="separate"/>
      </w:r>
    </w:p>
    <w:p w14:paraId="1752409E" w14:textId="77777777" w:rsidR="005309C2" w:rsidRDefault="005309C2">
      <w:pPr>
        <w:pStyle w:val="Indexberschrift"/>
        <w:rPr>
          <w:rFonts w:ascii="Times New Roman" w:hAnsi="Times New Roman"/>
          <w:b w:val="0"/>
          <w:bCs/>
        </w:rPr>
      </w:pPr>
      <w:r>
        <w:t>A</w:t>
      </w:r>
    </w:p>
    <w:p w14:paraId="4985B34E" w14:textId="77777777" w:rsidR="005309C2" w:rsidRDefault="005309C2">
      <w:pPr>
        <w:pStyle w:val="Index1"/>
        <w:rPr>
          <w:iCs/>
        </w:rPr>
      </w:pPr>
      <w:r w:rsidRPr="0098669B">
        <w:rPr>
          <w:lang w:val="en-US"/>
        </w:rPr>
        <w:t>Abstract</w:t>
      </w:r>
      <w:r>
        <w:tab/>
      </w:r>
      <w:r>
        <w:rPr>
          <w:i/>
          <w:iCs/>
        </w:rPr>
        <w:t>35</w:t>
      </w:r>
      <w:r>
        <w:rPr>
          <w:iCs/>
        </w:rPr>
        <w:t>, 46</w:t>
      </w:r>
    </w:p>
    <w:p w14:paraId="293CA33C" w14:textId="77777777" w:rsidR="005309C2" w:rsidRDefault="005309C2">
      <w:pPr>
        <w:pStyle w:val="Index1"/>
      </w:pPr>
      <w:r w:rsidRPr="0098669B">
        <w:rPr>
          <w:lang w:val="en-US"/>
        </w:rPr>
        <w:t>Address</w:t>
      </w:r>
      <w:r>
        <w:tab/>
        <w:t>29, 112</w:t>
      </w:r>
    </w:p>
    <w:p w14:paraId="164EFDDB" w14:textId="77777777" w:rsidR="005309C2" w:rsidRDefault="005309C2">
      <w:pPr>
        <w:pStyle w:val="Index2"/>
      </w:pPr>
      <w:r w:rsidRPr="0098669B">
        <w:rPr>
          <w:lang w:val="en-US"/>
        </w:rPr>
        <w:t>on the internet</w:t>
      </w:r>
      <w:r>
        <w:tab/>
      </w:r>
      <w:r w:rsidRPr="0098669B">
        <w:rPr>
          <w:i/>
          <w:lang w:val="en-US"/>
        </w:rPr>
        <w:t>See</w:t>
      </w:r>
      <w:r w:rsidRPr="0098669B">
        <w:rPr>
          <w:lang w:val="en-US"/>
        </w:rPr>
        <w:t xml:space="preserve"> URI</w:t>
      </w:r>
    </w:p>
    <w:p w14:paraId="6F6D71DA" w14:textId="77777777" w:rsidR="005309C2" w:rsidRDefault="005309C2">
      <w:pPr>
        <w:pStyle w:val="Index1"/>
      </w:pPr>
      <w:r w:rsidRPr="0098669B">
        <w:rPr>
          <w:lang w:val="en-US"/>
        </w:rPr>
        <w:t>Aggregation</w:t>
      </w:r>
      <w:r>
        <w:tab/>
        <w:t>93</w:t>
      </w:r>
    </w:p>
    <w:p w14:paraId="54B5BA58" w14:textId="77777777" w:rsidR="005309C2" w:rsidRDefault="005309C2">
      <w:pPr>
        <w:pStyle w:val="Index2"/>
        <w:rPr>
          <w:iCs/>
        </w:rPr>
      </w:pPr>
      <w:r w:rsidRPr="0098669B">
        <w:rPr>
          <w:lang w:val="en-US"/>
        </w:rPr>
        <w:t>with relationships</w:t>
      </w:r>
      <w:r>
        <w:tab/>
      </w:r>
      <w:r>
        <w:rPr>
          <w:i/>
          <w:iCs/>
        </w:rPr>
        <w:t>35</w:t>
      </w:r>
      <w:r>
        <w:rPr>
          <w:iCs/>
        </w:rPr>
        <w:t>, 76</w:t>
      </w:r>
    </w:p>
    <w:p w14:paraId="5ABAAF70" w14:textId="77777777" w:rsidR="005309C2" w:rsidRDefault="005309C2">
      <w:pPr>
        <w:pStyle w:val="Index2"/>
      </w:pPr>
      <w:r w:rsidRPr="0098669B">
        <w:rPr>
          <w:lang w:val="en-US"/>
        </w:rPr>
        <w:t>with views</w:t>
      </w:r>
      <w:r>
        <w:tab/>
        <w:t>93</w:t>
      </w:r>
    </w:p>
    <w:p w14:paraId="46E943FD" w14:textId="77777777" w:rsidR="005309C2" w:rsidRDefault="005309C2">
      <w:pPr>
        <w:pStyle w:val="Index1"/>
      </w:pPr>
      <w:r w:rsidRPr="0098669B">
        <w:rPr>
          <w:lang w:val="en-US"/>
        </w:rPr>
        <w:t>Angle</w:t>
      </w:r>
      <w:r>
        <w:tab/>
        <w:t>61</w:t>
      </w:r>
    </w:p>
    <w:p w14:paraId="7DE214C0" w14:textId="77777777" w:rsidR="005309C2" w:rsidRDefault="005309C2">
      <w:pPr>
        <w:pStyle w:val="Index1"/>
      </w:pPr>
      <w:r w:rsidRPr="0098669B">
        <w:rPr>
          <w:lang w:val="en-US"/>
        </w:rPr>
        <w:t>Arc segment</w:t>
      </w:r>
      <w:r>
        <w:tab/>
        <w:t>63, 99</w:t>
      </w:r>
    </w:p>
    <w:p w14:paraId="654313C4" w14:textId="77777777" w:rsidR="005309C2" w:rsidRDefault="005309C2">
      <w:pPr>
        <w:pStyle w:val="Index1"/>
      </w:pPr>
      <w:r w:rsidRPr="0098669B">
        <w:rPr>
          <w:lang w:val="en-US"/>
        </w:rPr>
        <w:t>Area</w:t>
      </w:r>
      <w:r>
        <w:tab/>
      </w:r>
      <w:r w:rsidRPr="0098669B">
        <w:rPr>
          <w:i/>
          <w:lang w:val="en-US"/>
        </w:rPr>
        <w:t>See</w:t>
      </w:r>
      <w:r w:rsidRPr="0098669B">
        <w:rPr>
          <w:lang w:val="en-US"/>
        </w:rPr>
        <w:t xml:space="preserve"> Tessellation</w:t>
      </w:r>
    </w:p>
    <w:p w14:paraId="595A365F" w14:textId="77777777" w:rsidR="005309C2" w:rsidRDefault="005309C2">
      <w:pPr>
        <w:pStyle w:val="Index1"/>
        <w:rPr>
          <w:iCs/>
        </w:rPr>
      </w:pPr>
      <w:r w:rsidRPr="0098669B">
        <w:rPr>
          <w:lang w:val="en-US"/>
        </w:rPr>
        <w:t>Association</w:t>
      </w:r>
      <w:r>
        <w:tab/>
      </w:r>
      <w:r>
        <w:rPr>
          <w:i/>
          <w:iCs/>
        </w:rPr>
        <w:t>35</w:t>
      </w:r>
      <w:r>
        <w:rPr>
          <w:iCs/>
        </w:rPr>
        <w:t>, 76</w:t>
      </w:r>
    </w:p>
    <w:p w14:paraId="74E4B120" w14:textId="77777777" w:rsidR="005309C2" w:rsidRDefault="005309C2">
      <w:pPr>
        <w:pStyle w:val="Index1"/>
      </w:pPr>
      <w:r w:rsidRPr="0098669B">
        <w:rPr>
          <w:lang w:val="en-US"/>
        </w:rPr>
        <w:t>Attribute</w:t>
      </w:r>
      <w:r>
        <w:tab/>
        <w:t>13</w:t>
      </w:r>
    </w:p>
    <w:p w14:paraId="046C17EF" w14:textId="77777777" w:rsidR="005309C2" w:rsidRDefault="005309C2">
      <w:pPr>
        <w:pStyle w:val="Index2"/>
      </w:pPr>
      <w:r w:rsidRPr="0098669B">
        <w:rPr>
          <w:lang w:val="en-US"/>
        </w:rPr>
        <w:t>mandatory</w:t>
      </w:r>
      <w:r>
        <w:tab/>
        <w:t>55</w:t>
      </w:r>
    </w:p>
    <w:p w14:paraId="41DED051" w14:textId="77777777" w:rsidR="005309C2" w:rsidRDefault="005309C2">
      <w:pPr>
        <w:pStyle w:val="Index2"/>
      </w:pPr>
      <w:r w:rsidRPr="0098669B">
        <w:rPr>
          <w:lang w:val="en-US"/>
        </w:rPr>
        <w:t>optional</w:t>
      </w:r>
      <w:r>
        <w:tab/>
        <w:t>55</w:t>
      </w:r>
    </w:p>
    <w:p w14:paraId="1BEA7883" w14:textId="77777777" w:rsidR="005309C2" w:rsidRDefault="005309C2">
      <w:pPr>
        <w:pStyle w:val="Index2"/>
      </w:pPr>
      <w:r w:rsidRPr="0098669B">
        <w:rPr>
          <w:lang w:val="en-US"/>
        </w:rPr>
        <w:t>with relationships</w:t>
      </w:r>
      <w:r>
        <w:tab/>
        <w:t>77</w:t>
      </w:r>
    </w:p>
    <w:p w14:paraId="0D1DFF34" w14:textId="77777777" w:rsidR="005309C2" w:rsidRDefault="005309C2">
      <w:pPr>
        <w:pStyle w:val="Index1"/>
      </w:pPr>
      <w:r w:rsidRPr="0098669B">
        <w:rPr>
          <w:lang w:val="en-US"/>
        </w:rPr>
        <w:t>Auxiliary point</w:t>
      </w:r>
      <w:r>
        <w:tab/>
        <w:t>99</w:t>
      </w:r>
    </w:p>
    <w:p w14:paraId="52D4178D" w14:textId="77777777" w:rsidR="005309C2" w:rsidRDefault="005309C2">
      <w:pPr>
        <w:pStyle w:val="Indexberschrift"/>
        <w:rPr>
          <w:rFonts w:ascii="Times New Roman" w:hAnsi="Times New Roman"/>
          <w:b w:val="0"/>
          <w:bCs/>
        </w:rPr>
      </w:pPr>
      <w:r>
        <w:t>B</w:t>
      </w:r>
    </w:p>
    <w:p w14:paraId="2D9855C3" w14:textId="77777777" w:rsidR="005309C2" w:rsidRDefault="005309C2">
      <w:pPr>
        <w:pStyle w:val="Index1"/>
      </w:pPr>
      <w:r w:rsidRPr="0098669B">
        <w:rPr>
          <w:lang w:val="en-US"/>
        </w:rPr>
        <w:t>Basic class</w:t>
      </w:r>
      <w:r>
        <w:tab/>
      </w:r>
      <w:r w:rsidRPr="0098669B">
        <w:rPr>
          <w:i/>
          <w:lang w:val="en-US"/>
        </w:rPr>
        <w:t>See</w:t>
      </w:r>
      <w:r w:rsidRPr="0098669B">
        <w:rPr>
          <w:lang w:val="en-US"/>
        </w:rPr>
        <w:t xml:space="preserve"> Inheritance</w:t>
      </w:r>
    </w:p>
    <w:p w14:paraId="481EF600" w14:textId="77777777" w:rsidR="005309C2" w:rsidRDefault="005309C2">
      <w:pPr>
        <w:pStyle w:val="Index1"/>
      </w:pPr>
      <w:r w:rsidRPr="0098669B">
        <w:rPr>
          <w:lang w:val="en-US"/>
        </w:rPr>
        <w:t>Basket</w:t>
      </w:r>
      <w:r>
        <w:tab/>
        <w:t>88, 103</w:t>
      </w:r>
    </w:p>
    <w:p w14:paraId="66D047DF" w14:textId="77777777" w:rsidR="005309C2" w:rsidRDefault="005309C2">
      <w:pPr>
        <w:pStyle w:val="Index1"/>
      </w:pPr>
      <w:r w:rsidRPr="0098669B">
        <w:rPr>
          <w:lang w:val="en-US"/>
        </w:rPr>
        <w:t>Bézier curve</w:t>
      </w:r>
      <w:r>
        <w:tab/>
        <w:t>99</w:t>
      </w:r>
    </w:p>
    <w:p w14:paraId="5F62291A" w14:textId="77777777" w:rsidR="005309C2" w:rsidRDefault="005309C2">
      <w:pPr>
        <w:pStyle w:val="Index1"/>
      </w:pPr>
      <w:r w:rsidRPr="0098669B">
        <w:rPr>
          <w:lang w:val="en-US"/>
        </w:rPr>
        <w:t>Booch</w:t>
      </w:r>
      <w:r>
        <w:tab/>
        <w:t>27</w:t>
      </w:r>
    </w:p>
    <w:p w14:paraId="53CFA449" w14:textId="77777777" w:rsidR="005309C2" w:rsidRDefault="005309C2">
      <w:pPr>
        <w:pStyle w:val="Indexberschrift"/>
        <w:rPr>
          <w:rFonts w:ascii="Times New Roman" w:hAnsi="Times New Roman"/>
          <w:b w:val="0"/>
          <w:bCs/>
        </w:rPr>
      </w:pPr>
      <w:r>
        <w:t>C</w:t>
      </w:r>
    </w:p>
    <w:p w14:paraId="5FDE5631" w14:textId="77777777" w:rsidR="005309C2" w:rsidRDefault="005309C2">
      <w:pPr>
        <w:pStyle w:val="Index1"/>
      </w:pPr>
      <w:r w:rsidRPr="0098669B">
        <w:rPr>
          <w:lang w:val="en-US"/>
        </w:rPr>
        <w:t>Cadastral surveying</w:t>
      </w:r>
      <w:r>
        <w:tab/>
        <w:t>29, 112</w:t>
      </w:r>
    </w:p>
    <w:p w14:paraId="6F9D6F30" w14:textId="77777777" w:rsidR="005309C2" w:rsidRDefault="005309C2">
      <w:pPr>
        <w:pStyle w:val="Index1"/>
      </w:pPr>
      <w:r w:rsidRPr="0098669B">
        <w:rPr>
          <w:lang w:val="en-US"/>
        </w:rPr>
        <w:t>Cardinality</w:t>
      </w:r>
      <w:r>
        <w:tab/>
        <w:t>12</w:t>
      </w:r>
    </w:p>
    <w:p w14:paraId="05BF7908" w14:textId="77777777" w:rsidR="005309C2" w:rsidRDefault="005309C2">
      <w:pPr>
        <w:pStyle w:val="Index1"/>
      </w:pPr>
      <w:r w:rsidRPr="0098669B">
        <w:rPr>
          <w:lang w:val="en-US"/>
        </w:rPr>
        <w:t>Character codes</w:t>
      </w:r>
      <w:r>
        <w:tab/>
        <w:t>24</w:t>
      </w:r>
    </w:p>
    <w:p w14:paraId="1D92CD4C" w14:textId="77777777" w:rsidR="005309C2" w:rsidRDefault="005309C2">
      <w:pPr>
        <w:pStyle w:val="Index1"/>
      </w:pPr>
      <w:r w:rsidRPr="0098669B">
        <w:rPr>
          <w:lang w:val="en-US"/>
        </w:rPr>
        <w:t>Character coding</w:t>
      </w:r>
      <w:r>
        <w:tab/>
        <w:t>24</w:t>
      </w:r>
    </w:p>
    <w:p w14:paraId="23DAA897" w14:textId="77777777" w:rsidR="005309C2" w:rsidRDefault="005309C2">
      <w:pPr>
        <w:pStyle w:val="Index1"/>
      </w:pPr>
      <w:r w:rsidRPr="0098669B">
        <w:rPr>
          <w:lang w:val="en-US"/>
        </w:rPr>
        <w:t>Class diagram</w:t>
      </w:r>
      <w:r>
        <w:tab/>
        <w:t>11</w:t>
      </w:r>
    </w:p>
    <w:p w14:paraId="16826361" w14:textId="77777777" w:rsidR="005309C2" w:rsidRDefault="005309C2">
      <w:pPr>
        <w:pStyle w:val="Index1"/>
      </w:pPr>
      <w:r w:rsidRPr="0098669B">
        <w:rPr>
          <w:lang w:val="en-US"/>
        </w:rPr>
        <w:t>Clothoide</w:t>
      </w:r>
      <w:r>
        <w:tab/>
        <w:t>99</w:t>
      </w:r>
    </w:p>
    <w:p w14:paraId="232B2E65" w14:textId="77777777" w:rsidR="005309C2" w:rsidRDefault="005309C2">
      <w:pPr>
        <w:pStyle w:val="Index1"/>
      </w:pPr>
      <w:r w:rsidRPr="0098669B">
        <w:rPr>
          <w:lang w:val="en-US"/>
        </w:rPr>
        <w:t>Coding</w:t>
      </w:r>
      <w:r>
        <w:tab/>
        <w:t>24</w:t>
      </w:r>
    </w:p>
    <w:p w14:paraId="4A9FAE56" w14:textId="77777777" w:rsidR="005309C2" w:rsidRDefault="005309C2">
      <w:pPr>
        <w:pStyle w:val="Index1"/>
      </w:pPr>
      <w:r w:rsidRPr="0098669B">
        <w:rPr>
          <w:lang w:val="en-US"/>
        </w:rPr>
        <w:t>Column</w:t>
      </w:r>
      <w:r>
        <w:tab/>
        <w:t>13</w:t>
      </w:r>
    </w:p>
    <w:p w14:paraId="6AEFE451" w14:textId="77777777" w:rsidR="005309C2" w:rsidRDefault="005309C2">
      <w:pPr>
        <w:pStyle w:val="Index1"/>
      </w:pPr>
      <w:r w:rsidRPr="0098669B">
        <w:rPr>
          <w:lang w:val="en-US"/>
        </w:rPr>
        <w:t>Compatibility</w:t>
      </w:r>
      <w:r>
        <w:tab/>
        <w:t>47</w:t>
      </w:r>
    </w:p>
    <w:p w14:paraId="1016F7C8" w14:textId="77777777" w:rsidR="005309C2" w:rsidRDefault="005309C2">
      <w:pPr>
        <w:pStyle w:val="Index1"/>
      </w:pPr>
      <w:r w:rsidRPr="0098669B">
        <w:rPr>
          <w:lang w:val="en-US"/>
        </w:rPr>
        <w:t>Compiler</w:t>
      </w:r>
      <w:r>
        <w:tab/>
        <w:t>30, 95, 105</w:t>
      </w:r>
    </w:p>
    <w:p w14:paraId="5C2C6CFA" w14:textId="77777777" w:rsidR="005309C2" w:rsidRDefault="005309C2">
      <w:pPr>
        <w:pStyle w:val="Index1"/>
        <w:rPr>
          <w:iCs/>
        </w:rPr>
      </w:pPr>
      <w:r w:rsidRPr="0098669B">
        <w:rPr>
          <w:lang w:val="en-US"/>
        </w:rPr>
        <w:t>Composition</w:t>
      </w:r>
      <w:r>
        <w:tab/>
      </w:r>
      <w:r>
        <w:rPr>
          <w:i/>
          <w:iCs/>
        </w:rPr>
        <w:t>39</w:t>
      </w:r>
      <w:r>
        <w:rPr>
          <w:iCs/>
        </w:rPr>
        <w:t>, 76</w:t>
      </w:r>
    </w:p>
    <w:p w14:paraId="2F5D8AF0" w14:textId="77777777" w:rsidR="005309C2" w:rsidRDefault="005309C2">
      <w:pPr>
        <w:pStyle w:val="Index1"/>
        <w:rPr>
          <w:iCs/>
        </w:rPr>
      </w:pPr>
      <w:r w:rsidRPr="0098669B">
        <w:rPr>
          <w:lang w:val="en-US"/>
        </w:rPr>
        <w:t>Consistency constraints</w:t>
      </w:r>
      <w:r>
        <w:tab/>
      </w:r>
      <w:r>
        <w:rPr>
          <w:i/>
          <w:iCs/>
        </w:rPr>
        <w:t>38</w:t>
      </w:r>
      <w:r>
        <w:rPr>
          <w:iCs/>
        </w:rPr>
        <w:t>, 83</w:t>
      </w:r>
    </w:p>
    <w:p w14:paraId="32A7E40B" w14:textId="77777777" w:rsidR="005309C2" w:rsidRDefault="005309C2">
      <w:pPr>
        <w:pStyle w:val="Index2"/>
      </w:pPr>
      <w:r w:rsidRPr="0098669B">
        <w:rPr>
          <w:lang w:val="en-US"/>
        </w:rPr>
        <w:t>and inheritance</w:t>
      </w:r>
      <w:r>
        <w:tab/>
        <w:t>87</w:t>
      </w:r>
    </w:p>
    <w:p w14:paraId="6DE43F14" w14:textId="77777777" w:rsidR="005309C2" w:rsidRDefault="005309C2">
      <w:pPr>
        <w:pStyle w:val="Index2"/>
      </w:pPr>
      <w:r w:rsidRPr="0098669B">
        <w:rPr>
          <w:lang w:val="en-US"/>
        </w:rPr>
        <w:t>with segment points</w:t>
      </w:r>
      <w:r>
        <w:tab/>
        <w:t>87</w:t>
      </w:r>
    </w:p>
    <w:p w14:paraId="6854CE3C" w14:textId="77777777" w:rsidR="005309C2" w:rsidRDefault="005309C2">
      <w:pPr>
        <w:pStyle w:val="Index1"/>
      </w:pPr>
      <w:r w:rsidRPr="0098669B">
        <w:rPr>
          <w:lang w:val="en-US"/>
        </w:rPr>
        <w:t>Contract</w:t>
      </w:r>
      <w:r>
        <w:tab/>
        <w:t>98</w:t>
      </w:r>
    </w:p>
    <w:p w14:paraId="1878CA43" w14:textId="77777777" w:rsidR="005309C2" w:rsidRDefault="005309C2">
      <w:pPr>
        <w:pStyle w:val="Index1"/>
      </w:pPr>
      <w:r w:rsidRPr="0098669B">
        <w:rPr>
          <w:lang w:val="en-US"/>
        </w:rPr>
        <w:t>Coordinate system</w:t>
      </w:r>
      <w:r>
        <w:tab/>
        <w:t>57</w:t>
      </w:r>
    </w:p>
    <w:p w14:paraId="6CF4267B" w14:textId="77777777" w:rsidR="005309C2" w:rsidRDefault="005309C2">
      <w:pPr>
        <w:pStyle w:val="Index1"/>
        <w:rPr>
          <w:iCs/>
        </w:rPr>
      </w:pPr>
      <w:r w:rsidRPr="0098669B">
        <w:rPr>
          <w:lang w:val="en-US"/>
        </w:rPr>
        <w:t>Coordinates</w:t>
      </w:r>
      <w:r>
        <w:tab/>
      </w:r>
      <w:r>
        <w:rPr>
          <w:i/>
          <w:iCs/>
        </w:rPr>
        <w:t>32</w:t>
      </w:r>
      <w:r>
        <w:rPr>
          <w:iCs/>
        </w:rPr>
        <w:t xml:space="preserve">, </w:t>
      </w:r>
      <w:r>
        <w:rPr>
          <w:i/>
          <w:iCs/>
        </w:rPr>
        <w:t>34</w:t>
      </w:r>
      <w:r>
        <w:rPr>
          <w:iCs/>
        </w:rPr>
        <w:t>, 56</w:t>
      </w:r>
    </w:p>
    <w:p w14:paraId="6D753B16" w14:textId="77777777" w:rsidR="005309C2" w:rsidRDefault="005309C2">
      <w:pPr>
        <w:pStyle w:val="Index2"/>
        <w:rPr>
          <w:iCs/>
        </w:rPr>
      </w:pPr>
      <w:r w:rsidRPr="0098669B">
        <w:rPr>
          <w:lang w:val="en-US"/>
        </w:rPr>
        <w:t>in space</w:t>
      </w:r>
      <w:r>
        <w:tab/>
      </w:r>
      <w:r>
        <w:rPr>
          <w:i/>
          <w:iCs/>
        </w:rPr>
        <w:t>32</w:t>
      </w:r>
      <w:r>
        <w:rPr>
          <w:iCs/>
        </w:rPr>
        <w:t>, 60</w:t>
      </w:r>
    </w:p>
    <w:p w14:paraId="4568A551" w14:textId="77777777" w:rsidR="005309C2" w:rsidRDefault="005309C2">
      <w:pPr>
        <w:pStyle w:val="Index2"/>
      </w:pPr>
      <w:r w:rsidRPr="0098669B">
        <w:rPr>
          <w:lang w:val="en-US"/>
        </w:rPr>
        <w:t>to establish connections</w:t>
      </w:r>
      <w:r>
        <w:tab/>
        <w:t>82</w:t>
      </w:r>
    </w:p>
    <w:p w14:paraId="5A9AE4AC" w14:textId="77777777" w:rsidR="005309C2" w:rsidRDefault="005309C2">
      <w:pPr>
        <w:pStyle w:val="Index1"/>
      </w:pPr>
      <w:r w:rsidRPr="0098669B">
        <w:rPr>
          <w:lang w:val="en-US"/>
        </w:rPr>
        <w:t>Currency</w:t>
      </w:r>
      <w:r>
        <w:tab/>
        <w:t>50, 98</w:t>
      </w:r>
    </w:p>
    <w:p w14:paraId="034388EF" w14:textId="77777777" w:rsidR="005309C2" w:rsidRDefault="005309C2">
      <w:pPr>
        <w:pStyle w:val="Indexberschrift"/>
        <w:rPr>
          <w:rFonts w:ascii="Times New Roman" w:hAnsi="Times New Roman"/>
          <w:b w:val="0"/>
          <w:bCs/>
        </w:rPr>
      </w:pPr>
      <w:r>
        <w:t>D</w:t>
      </w:r>
    </w:p>
    <w:p w14:paraId="50E8E242" w14:textId="77777777" w:rsidR="005309C2" w:rsidRDefault="005309C2">
      <w:pPr>
        <w:pStyle w:val="Index1"/>
      </w:pPr>
      <w:r w:rsidRPr="0098669B">
        <w:rPr>
          <w:lang w:val="en-US"/>
        </w:rPr>
        <w:t>Data exchange</w:t>
      </w:r>
      <w:r>
        <w:tab/>
      </w:r>
      <w:r w:rsidRPr="0098669B">
        <w:rPr>
          <w:i/>
          <w:lang w:val="en-US"/>
        </w:rPr>
        <w:t>See</w:t>
      </w:r>
      <w:r w:rsidRPr="0098669B">
        <w:rPr>
          <w:lang w:val="en-US"/>
        </w:rPr>
        <w:t xml:space="preserve"> Transfer</w:t>
      </w:r>
    </w:p>
    <w:p w14:paraId="113CE8FB" w14:textId="77777777" w:rsidR="005309C2" w:rsidRDefault="005309C2">
      <w:pPr>
        <w:pStyle w:val="Index1"/>
      </w:pPr>
      <w:r w:rsidRPr="0098669B">
        <w:rPr>
          <w:lang w:val="en-US"/>
        </w:rPr>
        <w:t>Data model</w:t>
      </w:r>
      <w:r>
        <w:tab/>
        <w:t>11, 111</w:t>
      </w:r>
    </w:p>
    <w:p w14:paraId="68C297FC" w14:textId="77777777" w:rsidR="005309C2" w:rsidRDefault="005309C2">
      <w:pPr>
        <w:pStyle w:val="Index2"/>
      </w:pPr>
      <w:r w:rsidRPr="0098669B">
        <w:rPr>
          <w:lang w:val="en-US"/>
        </w:rPr>
        <w:t>description as a graphic</w:t>
      </w:r>
      <w:r>
        <w:tab/>
        <w:t>27</w:t>
      </w:r>
    </w:p>
    <w:p w14:paraId="0C4D7E3C" w14:textId="77777777" w:rsidR="005309C2" w:rsidRDefault="005309C2">
      <w:pPr>
        <w:pStyle w:val="Index2"/>
      </w:pPr>
      <w:r w:rsidRPr="0098669B">
        <w:rPr>
          <w:lang w:val="en-US"/>
        </w:rPr>
        <w:t>multilingual</w:t>
      </w:r>
      <w:r>
        <w:tab/>
        <w:t>95</w:t>
      </w:r>
    </w:p>
    <w:p w14:paraId="13F0758D" w14:textId="77777777" w:rsidR="005309C2" w:rsidRDefault="005309C2">
      <w:pPr>
        <w:pStyle w:val="Index2"/>
      </w:pPr>
      <w:r w:rsidRPr="0098669B">
        <w:rPr>
          <w:lang w:val="en-US"/>
        </w:rPr>
        <w:t>standardized</w:t>
      </w:r>
      <w:r>
        <w:tab/>
        <w:t>28, 89</w:t>
      </w:r>
    </w:p>
    <w:p w14:paraId="0ADA6D14" w14:textId="77777777" w:rsidR="005309C2" w:rsidRDefault="005309C2">
      <w:pPr>
        <w:pStyle w:val="Index1"/>
      </w:pPr>
      <w:r w:rsidRPr="0098669B">
        <w:rPr>
          <w:lang w:val="en-US"/>
        </w:rPr>
        <w:t>Data set</w:t>
      </w:r>
      <w:r>
        <w:tab/>
        <w:t>11</w:t>
      </w:r>
    </w:p>
    <w:p w14:paraId="78975D59" w14:textId="77777777" w:rsidR="005309C2" w:rsidRDefault="005309C2">
      <w:pPr>
        <w:pStyle w:val="Index1"/>
        <w:rPr>
          <w:iCs/>
        </w:rPr>
      </w:pPr>
      <w:r w:rsidRPr="0098669B">
        <w:rPr>
          <w:lang w:val="en-US"/>
        </w:rPr>
        <w:t>Data type</w:t>
      </w:r>
      <w:r>
        <w:tab/>
        <w:t xml:space="preserve">13, </w:t>
      </w:r>
      <w:r>
        <w:rPr>
          <w:i/>
          <w:iCs/>
        </w:rPr>
        <w:t>32</w:t>
      </w:r>
      <w:r>
        <w:rPr>
          <w:iCs/>
        </w:rPr>
        <w:t>, 56</w:t>
      </w:r>
    </w:p>
    <w:p w14:paraId="61E50B4D" w14:textId="77777777" w:rsidR="005309C2" w:rsidRDefault="005309C2">
      <w:pPr>
        <w:pStyle w:val="Index2"/>
      </w:pPr>
      <w:r w:rsidRPr="0098669B">
        <w:rPr>
          <w:lang w:val="en-US"/>
        </w:rPr>
        <w:t>geometrical</w:t>
      </w:r>
      <w:r>
        <w:tab/>
        <w:t>63</w:t>
      </w:r>
    </w:p>
    <w:p w14:paraId="2AEF7F70" w14:textId="77777777" w:rsidR="005309C2" w:rsidRDefault="005309C2">
      <w:pPr>
        <w:pStyle w:val="Index2"/>
        <w:rPr>
          <w:iCs/>
        </w:rPr>
      </w:pPr>
      <w:r w:rsidRPr="0098669B">
        <w:rPr>
          <w:lang w:val="en-US"/>
        </w:rPr>
        <w:t>numeric</w:t>
      </w:r>
      <w:r>
        <w:tab/>
      </w:r>
      <w:r>
        <w:rPr>
          <w:i/>
          <w:iCs/>
        </w:rPr>
        <w:t>36</w:t>
      </w:r>
      <w:r>
        <w:rPr>
          <w:iCs/>
        </w:rPr>
        <w:t>, 50</w:t>
      </w:r>
    </w:p>
    <w:p w14:paraId="40F8A5D5" w14:textId="77777777" w:rsidR="005309C2" w:rsidRDefault="005309C2">
      <w:pPr>
        <w:pStyle w:val="Index2"/>
      </w:pPr>
      <w:r w:rsidRPr="0098669B">
        <w:rPr>
          <w:lang w:val="en-US"/>
        </w:rPr>
        <w:t>structured</w:t>
      </w:r>
      <w:r>
        <w:tab/>
        <w:t>73</w:t>
      </w:r>
    </w:p>
    <w:p w14:paraId="1DFEB46C" w14:textId="77777777" w:rsidR="005309C2" w:rsidRDefault="005309C2">
      <w:pPr>
        <w:pStyle w:val="Index1"/>
      </w:pPr>
      <w:r w:rsidRPr="0098669B">
        <w:rPr>
          <w:lang w:val="en-US"/>
        </w:rPr>
        <w:t>Description</w:t>
      </w:r>
      <w:r>
        <w:tab/>
      </w:r>
      <w:r w:rsidRPr="0098669B">
        <w:rPr>
          <w:i/>
          <w:lang w:val="en-US"/>
        </w:rPr>
        <w:t>See</w:t>
      </w:r>
      <w:r w:rsidRPr="0098669B">
        <w:rPr>
          <w:lang w:val="en-US"/>
        </w:rPr>
        <w:t xml:space="preserve"> Data model</w:t>
      </w:r>
    </w:p>
    <w:p w14:paraId="4F5C571E" w14:textId="77777777" w:rsidR="005309C2" w:rsidRDefault="005309C2">
      <w:pPr>
        <w:pStyle w:val="Index1"/>
      </w:pPr>
      <w:r w:rsidRPr="0098669B">
        <w:rPr>
          <w:lang w:val="en-US"/>
        </w:rPr>
        <w:t>Description of data</w:t>
      </w:r>
      <w:r>
        <w:tab/>
        <w:t>27</w:t>
      </w:r>
    </w:p>
    <w:p w14:paraId="24870978" w14:textId="77777777" w:rsidR="005309C2" w:rsidRDefault="005309C2">
      <w:pPr>
        <w:pStyle w:val="Index1"/>
      </w:pPr>
      <w:r w:rsidRPr="0098669B">
        <w:rPr>
          <w:lang w:val="en-US"/>
        </w:rPr>
        <w:t>Dimension</w:t>
      </w:r>
      <w:r>
        <w:tab/>
        <w:t>49</w:t>
      </w:r>
    </w:p>
    <w:p w14:paraId="6B8305D3" w14:textId="77777777" w:rsidR="005309C2" w:rsidRDefault="005309C2">
      <w:pPr>
        <w:pStyle w:val="Index1"/>
      </w:pPr>
      <w:r w:rsidRPr="0098669B">
        <w:rPr>
          <w:lang w:val="en-US"/>
        </w:rPr>
        <w:t>Direction</w:t>
      </w:r>
      <w:r>
        <w:tab/>
        <w:t>61</w:t>
      </w:r>
    </w:p>
    <w:p w14:paraId="1C836990" w14:textId="77777777" w:rsidR="005309C2" w:rsidRDefault="005309C2">
      <w:pPr>
        <w:pStyle w:val="Indexberschrift"/>
        <w:rPr>
          <w:rFonts w:ascii="Times New Roman" w:hAnsi="Times New Roman"/>
          <w:b w:val="0"/>
          <w:bCs/>
        </w:rPr>
      </w:pPr>
      <w:r>
        <w:t>E</w:t>
      </w:r>
    </w:p>
    <w:p w14:paraId="7875812A" w14:textId="77777777" w:rsidR="005309C2" w:rsidRDefault="005309C2">
      <w:pPr>
        <w:pStyle w:val="Index1"/>
      </w:pPr>
      <w:r w:rsidRPr="0098669B">
        <w:rPr>
          <w:lang w:val="en-US"/>
        </w:rPr>
        <w:t>Ellipsoid</w:t>
      </w:r>
      <w:r>
        <w:tab/>
        <w:t>57</w:t>
      </w:r>
    </w:p>
    <w:p w14:paraId="4EE92FE1" w14:textId="77777777" w:rsidR="005309C2" w:rsidRDefault="005309C2">
      <w:pPr>
        <w:pStyle w:val="Index1"/>
      </w:pPr>
      <w:r w:rsidRPr="0098669B">
        <w:rPr>
          <w:lang w:val="en-US"/>
        </w:rPr>
        <w:t>Ellipsoid height</w:t>
      </w:r>
      <w:r>
        <w:tab/>
        <w:t>60</w:t>
      </w:r>
    </w:p>
    <w:p w14:paraId="62DE9BBC" w14:textId="77777777" w:rsidR="005309C2" w:rsidRDefault="005309C2">
      <w:pPr>
        <w:pStyle w:val="Index1"/>
      </w:pPr>
      <w:r w:rsidRPr="0098669B">
        <w:rPr>
          <w:lang w:val="en-US"/>
        </w:rPr>
        <w:t>Enclave</w:t>
      </w:r>
      <w:r>
        <w:tab/>
        <w:t>65</w:t>
      </w:r>
    </w:p>
    <w:p w14:paraId="110962B3" w14:textId="77777777" w:rsidR="005309C2" w:rsidRDefault="005309C2">
      <w:pPr>
        <w:pStyle w:val="Index1"/>
      </w:pPr>
      <w:r w:rsidRPr="0098669B">
        <w:rPr>
          <w:lang w:val="en-US"/>
        </w:rPr>
        <w:t>Entity</w:t>
      </w:r>
      <w:r>
        <w:tab/>
        <w:t>11</w:t>
      </w:r>
    </w:p>
    <w:p w14:paraId="301C39FB" w14:textId="77777777" w:rsidR="005309C2" w:rsidRDefault="005309C2">
      <w:pPr>
        <w:pStyle w:val="Index1"/>
        <w:rPr>
          <w:iCs/>
        </w:rPr>
      </w:pPr>
      <w:r w:rsidRPr="0098669B">
        <w:rPr>
          <w:lang w:val="en-US"/>
        </w:rPr>
        <w:t>Enumeration</w:t>
      </w:r>
      <w:r>
        <w:tab/>
      </w:r>
      <w:r>
        <w:rPr>
          <w:i/>
          <w:iCs/>
        </w:rPr>
        <w:t>35</w:t>
      </w:r>
      <w:r>
        <w:rPr>
          <w:iCs/>
        </w:rPr>
        <w:t>, 51</w:t>
      </w:r>
    </w:p>
    <w:p w14:paraId="45E91A90" w14:textId="77777777" w:rsidR="005309C2" w:rsidRDefault="005309C2">
      <w:pPr>
        <w:pStyle w:val="Index2"/>
        <w:rPr>
          <w:iCs/>
        </w:rPr>
      </w:pPr>
      <w:r w:rsidRPr="0098669B">
        <w:rPr>
          <w:lang w:val="en-US"/>
        </w:rPr>
        <w:t>and inheritance</w:t>
      </w:r>
      <w:r>
        <w:tab/>
      </w:r>
      <w:r>
        <w:rPr>
          <w:i/>
          <w:iCs/>
        </w:rPr>
        <w:t>37</w:t>
      </w:r>
      <w:r>
        <w:rPr>
          <w:iCs/>
        </w:rPr>
        <w:t>, 51</w:t>
      </w:r>
    </w:p>
    <w:p w14:paraId="1AACF1FD" w14:textId="77777777" w:rsidR="005309C2" w:rsidRDefault="005309C2">
      <w:pPr>
        <w:pStyle w:val="Index2"/>
        <w:rPr>
          <w:iCs/>
        </w:rPr>
      </w:pPr>
      <w:r w:rsidRPr="0098669B">
        <w:rPr>
          <w:lang w:val="en-US"/>
        </w:rPr>
        <w:t>circular</w:t>
      </w:r>
      <w:r>
        <w:tab/>
      </w:r>
      <w:r>
        <w:rPr>
          <w:i/>
          <w:iCs/>
        </w:rPr>
        <w:t>39</w:t>
      </w:r>
      <w:r>
        <w:rPr>
          <w:iCs/>
        </w:rPr>
        <w:t>, 54</w:t>
      </w:r>
    </w:p>
    <w:p w14:paraId="77CC2B0F" w14:textId="77777777" w:rsidR="005309C2" w:rsidRDefault="005309C2">
      <w:pPr>
        <w:pStyle w:val="Index2"/>
      </w:pPr>
      <w:r w:rsidRPr="0098669B">
        <w:rPr>
          <w:lang w:val="en-US"/>
        </w:rPr>
        <w:t>final</w:t>
      </w:r>
      <w:r>
        <w:tab/>
        <w:t>54</w:t>
      </w:r>
    </w:p>
    <w:p w14:paraId="6E9CC878" w14:textId="77777777" w:rsidR="005309C2" w:rsidRDefault="005309C2">
      <w:pPr>
        <w:pStyle w:val="Index2"/>
        <w:rPr>
          <w:iCs/>
        </w:rPr>
      </w:pPr>
      <w:r w:rsidRPr="0098669B">
        <w:rPr>
          <w:lang w:val="en-US"/>
        </w:rPr>
        <w:t>ordered</w:t>
      </w:r>
      <w:r>
        <w:tab/>
      </w:r>
      <w:r>
        <w:rPr>
          <w:i/>
          <w:iCs/>
        </w:rPr>
        <w:t>40</w:t>
      </w:r>
      <w:r>
        <w:rPr>
          <w:iCs/>
        </w:rPr>
        <w:t>, 53</w:t>
      </w:r>
    </w:p>
    <w:p w14:paraId="0FC3A4B3" w14:textId="77777777" w:rsidR="005309C2" w:rsidRDefault="005309C2">
      <w:pPr>
        <w:pStyle w:val="Index2"/>
      </w:pPr>
      <w:r w:rsidRPr="0098669B">
        <w:rPr>
          <w:lang w:val="en-US"/>
        </w:rPr>
        <w:t>structured</w:t>
      </w:r>
      <w:r>
        <w:tab/>
        <w:t>54</w:t>
      </w:r>
    </w:p>
    <w:p w14:paraId="5F92194D" w14:textId="77777777" w:rsidR="005309C2" w:rsidRDefault="005309C2">
      <w:pPr>
        <w:pStyle w:val="Index1"/>
      </w:pPr>
      <w:r w:rsidRPr="0098669B">
        <w:rPr>
          <w:lang w:val="en-US"/>
        </w:rPr>
        <w:t>Example</w:t>
      </w:r>
      <w:r>
        <w:tab/>
        <w:t>11</w:t>
      </w:r>
    </w:p>
    <w:p w14:paraId="02E19A9C" w14:textId="77777777" w:rsidR="005309C2" w:rsidRDefault="005309C2">
      <w:pPr>
        <w:pStyle w:val="Index1"/>
      </w:pPr>
      <w:r w:rsidRPr="0098669B">
        <w:rPr>
          <w:lang w:val="en-US"/>
        </w:rPr>
        <w:t>Existence constraints</w:t>
      </w:r>
      <w:r>
        <w:tab/>
        <w:t>86</w:t>
      </w:r>
    </w:p>
    <w:p w14:paraId="23F4FAE9" w14:textId="77777777" w:rsidR="005309C2" w:rsidRDefault="005309C2">
      <w:pPr>
        <w:pStyle w:val="Index1"/>
      </w:pPr>
      <w:r w:rsidRPr="0098669B">
        <w:rPr>
          <w:lang w:val="en-US"/>
        </w:rPr>
        <w:t>Extension</w:t>
      </w:r>
      <w:r>
        <w:tab/>
      </w:r>
      <w:r w:rsidRPr="0098669B">
        <w:rPr>
          <w:i/>
          <w:lang w:val="en-US"/>
        </w:rPr>
        <w:t>See</w:t>
      </w:r>
      <w:r w:rsidRPr="0098669B">
        <w:rPr>
          <w:lang w:val="en-US"/>
        </w:rPr>
        <w:t xml:space="preserve"> Inheritance</w:t>
      </w:r>
    </w:p>
    <w:p w14:paraId="084A84E2" w14:textId="77777777" w:rsidR="005309C2" w:rsidRDefault="005309C2">
      <w:pPr>
        <w:pStyle w:val="Indexberschrift"/>
        <w:rPr>
          <w:rFonts w:ascii="Times New Roman" w:hAnsi="Times New Roman"/>
          <w:b w:val="0"/>
          <w:bCs/>
        </w:rPr>
      </w:pPr>
      <w:r>
        <w:t>F</w:t>
      </w:r>
    </w:p>
    <w:p w14:paraId="2DD87A1D" w14:textId="77777777" w:rsidR="005309C2" w:rsidRDefault="005309C2">
      <w:pPr>
        <w:pStyle w:val="Index1"/>
      </w:pPr>
      <w:r w:rsidRPr="0098669B">
        <w:rPr>
          <w:lang w:val="en-US"/>
        </w:rPr>
        <w:t>Federalism</w:t>
      </w:r>
      <w:r>
        <w:tab/>
        <w:t>28, 47, 113</w:t>
      </w:r>
    </w:p>
    <w:p w14:paraId="64D18439" w14:textId="77777777" w:rsidR="005309C2" w:rsidRDefault="005309C2">
      <w:pPr>
        <w:pStyle w:val="Index1"/>
      </w:pPr>
      <w:r w:rsidRPr="0098669B">
        <w:rPr>
          <w:lang w:val="en-US"/>
        </w:rPr>
        <w:t>Field</w:t>
      </w:r>
      <w:r>
        <w:tab/>
        <w:t>13</w:t>
      </w:r>
    </w:p>
    <w:p w14:paraId="54CA68CE" w14:textId="77777777" w:rsidR="005309C2" w:rsidRDefault="005309C2">
      <w:pPr>
        <w:pStyle w:val="Index1"/>
      </w:pPr>
      <w:r w:rsidRPr="0098669B">
        <w:rPr>
          <w:lang w:val="en-US"/>
        </w:rPr>
        <w:t>Floating point number</w:t>
      </w:r>
      <w:r>
        <w:tab/>
        <w:t>49</w:t>
      </w:r>
    </w:p>
    <w:p w14:paraId="74238877" w14:textId="77777777" w:rsidR="005309C2" w:rsidRDefault="005309C2">
      <w:pPr>
        <w:pStyle w:val="Index1"/>
      </w:pPr>
      <w:r w:rsidRPr="0098669B">
        <w:rPr>
          <w:lang w:val="en-US"/>
        </w:rPr>
        <w:t>Formation law</w:t>
      </w:r>
      <w:r>
        <w:tab/>
      </w:r>
      <w:r w:rsidRPr="0098669B">
        <w:rPr>
          <w:lang w:val="en-US"/>
        </w:rPr>
        <w:t>See View</w:t>
      </w:r>
    </w:p>
    <w:p w14:paraId="12373113" w14:textId="77777777" w:rsidR="005309C2" w:rsidRDefault="005309C2">
      <w:pPr>
        <w:pStyle w:val="Index1"/>
      </w:pPr>
      <w:r w:rsidRPr="0098669B">
        <w:rPr>
          <w:lang w:val="en-US"/>
        </w:rPr>
        <w:t>Full transfer</w:t>
      </w:r>
      <w:r>
        <w:tab/>
        <w:t>16</w:t>
      </w:r>
    </w:p>
    <w:p w14:paraId="6A625255" w14:textId="77777777" w:rsidR="005309C2" w:rsidRDefault="005309C2">
      <w:pPr>
        <w:pStyle w:val="Index1"/>
        <w:rPr>
          <w:iCs/>
        </w:rPr>
      </w:pPr>
      <w:r w:rsidRPr="0098669B">
        <w:rPr>
          <w:lang w:val="en-US"/>
        </w:rPr>
        <w:t>Function</w:t>
      </w:r>
      <w:r>
        <w:tab/>
      </w:r>
      <w:r>
        <w:rPr>
          <w:i/>
          <w:iCs/>
        </w:rPr>
        <w:t>37</w:t>
      </w:r>
      <w:r>
        <w:rPr>
          <w:iCs/>
        </w:rPr>
        <w:t>, 97</w:t>
      </w:r>
    </w:p>
    <w:p w14:paraId="58FD7C11" w14:textId="77777777" w:rsidR="005309C2" w:rsidRDefault="005309C2">
      <w:pPr>
        <w:pStyle w:val="Indexberschrift"/>
        <w:rPr>
          <w:rFonts w:ascii="Times New Roman" w:hAnsi="Times New Roman"/>
          <w:b w:val="0"/>
          <w:bCs/>
        </w:rPr>
      </w:pPr>
      <w:r>
        <w:t>G</w:t>
      </w:r>
    </w:p>
    <w:p w14:paraId="0F8D7551" w14:textId="77777777" w:rsidR="005309C2" w:rsidRDefault="005309C2">
      <w:pPr>
        <w:pStyle w:val="Index1"/>
      </w:pPr>
      <w:r w:rsidRPr="0098669B">
        <w:rPr>
          <w:lang w:val="en-US"/>
        </w:rPr>
        <w:t>General case</w:t>
      </w:r>
      <w:r>
        <w:tab/>
      </w:r>
      <w:r w:rsidRPr="0098669B">
        <w:rPr>
          <w:i/>
          <w:lang w:val="en-US"/>
        </w:rPr>
        <w:t>See</w:t>
      </w:r>
      <w:r w:rsidRPr="0098669B">
        <w:rPr>
          <w:lang w:val="en-US"/>
        </w:rPr>
        <w:t xml:space="preserve"> Inheritance</w:t>
      </w:r>
    </w:p>
    <w:p w14:paraId="40DA4F6F" w14:textId="77777777" w:rsidR="005309C2" w:rsidRDefault="005309C2">
      <w:pPr>
        <w:pStyle w:val="Index1"/>
      </w:pPr>
      <w:r w:rsidRPr="0098669B">
        <w:rPr>
          <w:lang w:val="en-US"/>
        </w:rPr>
        <w:t>Geoid</w:t>
      </w:r>
      <w:r>
        <w:tab/>
        <w:t>60</w:t>
      </w:r>
    </w:p>
    <w:p w14:paraId="12263935" w14:textId="77777777" w:rsidR="005309C2" w:rsidRDefault="005309C2">
      <w:pPr>
        <w:pStyle w:val="Index1"/>
      </w:pPr>
      <w:r w:rsidRPr="0098669B">
        <w:rPr>
          <w:lang w:val="en-US"/>
        </w:rPr>
        <w:t>GML</w:t>
      </w:r>
      <w:r>
        <w:tab/>
        <w:t>29</w:t>
      </w:r>
    </w:p>
    <w:p w14:paraId="5F6D5E99" w14:textId="77777777" w:rsidR="005309C2" w:rsidRDefault="005309C2">
      <w:pPr>
        <w:pStyle w:val="Index1"/>
      </w:pPr>
      <w:r w:rsidRPr="0098669B">
        <w:rPr>
          <w:lang w:val="en-US"/>
        </w:rPr>
        <w:t>Graphic</w:t>
      </w:r>
      <w:r>
        <w:tab/>
        <w:t>25</w:t>
      </w:r>
    </w:p>
    <w:p w14:paraId="01D30434" w14:textId="77777777" w:rsidR="005309C2" w:rsidRDefault="005309C2">
      <w:pPr>
        <w:pStyle w:val="Index1"/>
      </w:pPr>
      <w:r w:rsidRPr="0098669B">
        <w:rPr>
          <w:lang w:val="en-US"/>
        </w:rPr>
        <w:t>Gravity height</w:t>
      </w:r>
      <w:r>
        <w:tab/>
        <w:t>60</w:t>
      </w:r>
    </w:p>
    <w:p w14:paraId="1754F298" w14:textId="77777777" w:rsidR="005309C2" w:rsidRDefault="005309C2">
      <w:pPr>
        <w:pStyle w:val="Indexberschrift"/>
        <w:rPr>
          <w:rFonts w:ascii="Times New Roman" w:hAnsi="Times New Roman"/>
          <w:b w:val="0"/>
          <w:bCs/>
        </w:rPr>
      </w:pPr>
      <w:r>
        <w:t>H</w:t>
      </w:r>
    </w:p>
    <w:p w14:paraId="30EB7170" w14:textId="77777777" w:rsidR="005309C2" w:rsidRDefault="005309C2">
      <w:pPr>
        <w:pStyle w:val="Index1"/>
      </w:pPr>
      <w:r w:rsidRPr="0098669B">
        <w:rPr>
          <w:lang w:val="en-US"/>
        </w:rPr>
        <w:t>Height</w:t>
      </w:r>
      <w:r>
        <w:tab/>
        <w:t>60</w:t>
      </w:r>
    </w:p>
    <w:p w14:paraId="536B935A" w14:textId="77777777" w:rsidR="005309C2" w:rsidRDefault="005309C2">
      <w:pPr>
        <w:pStyle w:val="Indexberschrift"/>
        <w:rPr>
          <w:rFonts w:ascii="Times New Roman" w:hAnsi="Times New Roman"/>
          <w:b w:val="0"/>
          <w:bCs/>
        </w:rPr>
      </w:pPr>
      <w:r>
        <w:t>I</w:t>
      </w:r>
    </w:p>
    <w:p w14:paraId="6100D057" w14:textId="77777777" w:rsidR="005309C2" w:rsidRDefault="005309C2">
      <w:pPr>
        <w:pStyle w:val="Index1"/>
      </w:pPr>
      <w:r w:rsidRPr="0098669B">
        <w:rPr>
          <w:lang w:val="en-US"/>
        </w:rPr>
        <w:t>Identification</w:t>
      </w:r>
    </w:p>
    <w:p w14:paraId="774581FA" w14:textId="77777777" w:rsidR="005309C2" w:rsidRDefault="005309C2">
      <w:pPr>
        <w:pStyle w:val="Index2"/>
      </w:pPr>
      <w:r w:rsidRPr="0098669B">
        <w:rPr>
          <w:lang w:val="en-US"/>
        </w:rPr>
        <w:t>allocation</w:t>
      </w:r>
      <w:r>
        <w:tab/>
        <w:t>103</w:t>
      </w:r>
    </w:p>
    <w:p w14:paraId="409854FF" w14:textId="77777777" w:rsidR="005309C2" w:rsidRDefault="005309C2">
      <w:pPr>
        <w:pStyle w:val="Index2"/>
      </w:pPr>
      <w:r w:rsidRPr="0098669B">
        <w:rPr>
          <w:lang w:val="en-US"/>
        </w:rPr>
        <w:t>at the transfer</w:t>
      </w:r>
      <w:r>
        <w:tab/>
        <w:t>102, 104</w:t>
      </w:r>
    </w:p>
    <w:p w14:paraId="2F019A2C" w14:textId="77777777" w:rsidR="005309C2" w:rsidRDefault="005309C2">
      <w:pPr>
        <w:pStyle w:val="Index2"/>
      </w:pPr>
      <w:r w:rsidRPr="0098669B">
        <w:rPr>
          <w:lang w:val="en-US"/>
        </w:rPr>
        <w:t>with attributes</w:t>
      </w:r>
      <w:r>
        <w:tab/>
        <w:t>85</w:t>
      </w:r>
    </w:p>
    <w:p w14:paraId="6B845429" w14:textId="77777777" w:rsidR="005309C2" w:rsidRDefault="005309C2">
      <w:pPr>
        <w:pStyle w:val="Index1"/>
      </w:pPr>
      <w:r w:rsidRPr="0098669B">
        <w:rPr>
          <w:lang w:val="en-US"/>
        </w:rPr>
        <w:t>Incremental update</w:t>
      </w:r>
      <w:r>
        <w:tab/>
        <w:t>16</w:t>
      </w:r>
    </w:p>
    <w:p w14:paraId="4E9DA25A" w14:textId="77777777" w:rsidR="005309C2" w:rsidRDefault="005309C2">
      <w:pPr>
        <w:pStyle w:val="Index1"/>
      </w:pPr>
      <w:r w:rsidRPr="0098669B">
        <w:rPr>
          <w:lang w:val="en-US"/>
        </w:rPr>
        <w:t>Inherit</w:t>
      </w:r>
      <w:r>
        <w:tab/>
      </w:r>
      <w:r w:rsidRPr="0098669B">
        <w:rPr>
          <w:i/>
          <w:lang w:val="en-US"/>
        </w:rPr>
        <w:t>See</w:t>
      </w:r>
      <w:r w:rsidRPr="0098669B">
        <w:rPr>
          <w:lang w:val="en-US"/>
        </w:rPr>
        <w:t xml:space="preserve"> Inheritance</w:t>
      </w:r>
    </w:p>
    <w:p w14:paraId="106A4179" w14:textId="77777777" w:rsidR="005309C2" w:rsidRDefault="005309C2">
      <w:pPr>
        <w:pStyle w:val="Index1"/>
      </w:pPr>
      <w:r w:rsidRPr="0098669B">
        <w:rPr>
          <w:lang w:val="en-US"/>
        </w:rPr>
        <w:t>Inheritance</w:t>
      </w:r>
    </w:p>
    <w:p w14:paraId="575E6C36" w14:textId="77777777" w:rsidR="005309C2" w:rsidRDefault="005309C2">
      <w:pPr>
        <w:pStyle w:val="Index2"/>
      </w:pPr>
      <w:r w:rsidRPr="0098669B">
        <w:rPr>
          <w:lang w:val="en-US"/>
        </w:rPr>
        <w:t>exaggerated detailed</w:t>
      </w:r>
      <w:r>
        <w:tab/>
        <w:t>44</w:t>
      </w:r>
    </w:p>
    <w:p w14:paraId="5C6A48BB" w14:textId="77777777" w:rsidR="005309C2" w:rsidRDefault="005309C2">
      <w:pPr>
        <w:pStyle w:val="Index2"/>
      </w:pPr>
      <w:r w:rsidRPr="0098669B">
        <w:rPr>
          <w:lang w:val="en-US"/>
        </w:rPr>
        <w:t>multiple</w:t>
      </w:r>
      <w:r>
        <w:tab/>
        <w:t>48</w:t>
      </w:r>
    </w:p>
    <w:p w14:paraId="74750419" w14:textId="77777777" w:rsidR="005309C2" w:rsidRDefault="005309C2">
      <w:pPr>
        <w:pStyle w:val="Index2"/>
      </w:pPr>
      <w:r w:rsidRPr="0098669B">
        <w:rPr>
          <w:lang w:val="en-US"/>
        </w:rPr>
        <w:t>of consistency constraints</w:t>
      </w:r>
      <w:r>
        <w:tab/>
        <w:t>87</w:t>
      </w:r>
    </w:p>
    <w:p w14:paraId="482B2EF0" w14:textId="77777777" w:rsidR="005309C2" w:rsidRDefault="005309C2">
      <w:pPr>
        <w:pStyle w:val="Index2"/>
        <w:rPr>
          <w:iCs/>
        </w:rPr>
      </w:pPr>
      <w:r w:rsidRPr="0098669B">
        <w:rPr>
          <w:lang w:val="en-US"/>
        </w:rPr>
        <w:t>of enumerations</w:t>
      </w:r>
      <w:r>
        <w:tab/>
      </w:r>
      <w:r>
        <w:rPr>
          <w:i/>
          <w:iCs/>
        </w:rPr>
        <w:t>37</w:t>
      </w:r>
      <w:r>
        <w:rPr>
          <w:iCs/>
        </w:rPr>
        <w:t>, 53</w:t>
      </w:r>
    </w:p>
    <w:p w14:paraId="3BB490C5" w14:textId="77777777" w:rsidR="005309C2" w:rsidRDefault="005309C2">
      <w:pPr>
        <w:pStyle w:val="Index2"/>
      </w:pPr>
      <w:r w:rsidRPr="0098669B">
        <w:rPr>
          <w:lang w:val="en-US"/>
        </w:rPr>
        <w:t>of numeric value domains</w:t>
      </w:r>
      <w:r>
        <w:tab/>
        <w:t>50</w:t>
      </w:r>
    </w:p>
    <w:p w14:paraId="19229868" w14:textId="77777777" w:rsidR="005309C2" w:rsidRDefault="005309C2">
      <w:pPr>
        <w:pStyle w:val="Index2"/>
      </w:pPr>
      <w:r w:rsidRPr="0098669B">
        <w:rPr>
          <w:lang w:val="en-US"/>
        </w:rPr>
        <w:t>of relationships</w:t>
      </w:r>
      <w:r>
        <w:tab/>
        <w:t>80</w:t>
      </w:r>
    </w:p>
    <w:p w14:paraId="5F3D8228" w14:textId="77777777" w:rsidR="005309C2" w:rsidRDefault="005309C2">
      <w:pPr>
        <w:pStyle w:val="Index2"/>
      </w:pPr>
      <w:r w:rsidRPr="0098669B">
        <w:rPr>
          <w:lang w:val="en-US"/>
        </w:rPr>
        <w:t>of structures</w:t>
      </w:r>
      <w:r>
        <w:tab/>
        <w:t>68</w:t>
      </w:r>
    </w:p>
    <w:p w14:paraId="55B71118" w14:textId="77777777" w:rsidR="005309C2" w:rsidRDefault="005309C2">
      <w:pPr>
        <w:pStyle w:val="Index2"/>
      </w:pPr>
      <w:r w:rsidRPr="0098669B">
        <w:rPr>
          <w:lang w:val="en-US"/>
        </w:rPr>
        <w:t>of topics</w:t>
      </w:r>
      <w:r>
        <w:tab/>
        <w:t>20, 47</w:t>
      </w:r>
    </w:p>
    <w:p w14:paraId="6B17BA61" w14:textId="77777777" w:rsidR="005309C2" w:rsidRDefault="005309C2">
      <w:pPr>
        <w:pStyle w:val="Index2"/>
      </w:pPr>
      <w:r w:rsidRPr="0098669B">
        <w:rPr>
          <w:lang w:val="en-US"/>
        </w:rPr>
        <w:t>of views</w:t>
      </w:r>
      <w:r>
        <w:tab/>
        <w:t>94</w:t>
      </w:r>
    </w:p>
    <w:p w14:paraId="08561453" w14:textId="77777777" w:rsidR="005309C2" w:rsidRDefault="005309C2">
      <w:pPr>
        <w:pStyle w:val="Index2"/>
      </w:pPr>
      <w:r w:rsidRPr="0098669B">
        <w:rPr>
          <w:lang w:val="en-US"/>
        </w:rPr>
        <w:t>on a larger scale</w:t>
      </w:r>
      <w:r>
        <w:tab/>
        <w:t>20, 47</w:t>
      </w:r>
    </w:p>
    <w:p w14:paraId="69567C02" w14:textId="77777777" w:rsidR="005309C2" w:rsidRDefault="005309C2">
      <w:pPr>
        <w:pStyle w:val="Index2"/>
      </w:pPr>
      <w:r w:rsidRPr="0098669B">
        <w:rPr>
          <w:lang w:val="en-US"/>
        </w:rPr>
        <w:t>principles</w:t>
      </w:r>
      <w:r>
        <w:tab/>
        <w:t>43</w:t>
      </w:r>
    </w:p>
    <w:p w14:paraId="35E039FC" w14:textId="77777777" w:rsidR="005309C2" w:rsidRDefault="005309C2">
      <w:pPr>
        <w:pStyle w:val="Index1"/>
      </w:pPr>
      <w:r w:rsidRPr="0098669B">
        <w:rPr>
          <w:lang w:val="en-US"/>
        </w:rPr>
        <w:lastRenderedPageBreak/>
        <w:t>Inspection</w:t>
      </w:r>
      <w:r>
        <w:tab/>
        <w:t>93</w:t>
      </w:r>
    </w:p>
    <w:p w14:paraId="761D498B" w14:textId="77777777" w:rsidR="005309C2" w:rsidRDefault="005309C2">
      <w:pPr>
        <w:pStyle w:val="Index1"/>
      </w:pPr>
      <w:r w:rsidRPr="0098669B">
        <w:rPr>
          <w:lang w:val="en-US"/>
        </w:rPr>
        <w:t>Instance</w:t>
      </w:r>
      <w:r>
        <w:tab/>
        <w:t>11</w:t>
      </w:r>
    </w:p>
    <w:p w14:paraId="5C9B40E5" w14:textId="77777777" w:rsidR="005309C2" w:rsidRDefault="005309C2">
      <w:pPr>
        <w:pStyle w:val="Index1"/>
      </w:pPr>
      <w:r w:rsidRPr="0098669B">
        <w:rPr>
          <w:lang w:val="en-US"/>
        </w:rPr>
        <w:t>Integer</w:t>
      </w:r>
      <w:r>
        <w:tab/>
        <w:t>49</w:t>
      </w:r>
    </w:p>
    <w:p w14:paraId="4B158481" w14:textId="77777777" w:rsidR="005309C2" w:rsidRDefault="005309C2">
      <w:pPr>
        <w:pStyle w:val="Index1"/>
      </w:pPr>
      <w:r w:rsidRPr="0098669B">
        <w:rPr>
          <w:lang w:val="en-US"/>
        </w:rPr>
        <w:t>Internet address</w:t>
      </w:r>
      <w:r>
        <w:tab/>
      </w:r>
      <w:r w:rsidRPr="0098669B">
        <w:rPr>
          <w:i/>
          <w:lang w:val="en-US"/>
        </w:rPr>
        <w:t>See</w:t>
      </w:r>
      <w:r w:rsidRPr="0098669B">
        <w:rPr>
          <w:lang w:val="en-US"/>
        </w:rPr>
        <w:t xml:space="preserve"> URI</w:t>
      </w:r>
    </w:p>
    <w:p w14:paraId="1389379C" w14:textId="77777777" w:rsidR="005309C2" w:rsidRDefault="005309C2">
      <w:pPr>
        <w:pStyle w:val="Index1"/>
      </w:pPr>
      <w:r w:rsidRPr="0098669B">
        <w:rPr>
          <w:lang w:val="en-US"/>
        </w:rPr>
        <w:t>ISO 19100</w:t>
      </w:r>
      <w:r>
        <w:tab/>
        <w:t>29</w:t>
      </w:r>
    </w:p>
    <w:p w14:paraId="122720FC" w14:textId="77777777" w:rsidR="005309C2" w:rsidRDefault="005309C2">
      <w:pPr>
        <w:pStyle w:val="Index1"/>
      </w:pPr>
      <w:r w:rsidRPr="0098669B">
        <w:rPr>
          <w:lang w:val="en-US"/>
        </w:rPr>
        <w:t>ISO 3166</w:t>
      </w:r>
      <w:r>
        <w:tab/>
        <w:t>103</w:t>
      </w:r>
    </w:p>
    <w:p w14:paraId="022917B3" w14:textId="77777777" w:rsidR="005309C2" w:rsidRDefault="005309C2">
      <w:pPr>
        <w:pStyle w:val="Indexberschrift"/>
        <w:rPr>
          <w:rFonts w:ascii="Times New Roman" w:hAnsi="Times New Roman"/>
          <w:b w:val="0"/>
          <w:bCs/>
        </w:rPr>
      </w:pPr>
      <w:r>
        <w:t>J</w:t>
      </w:r>
    </w:p>
    <w:p w14:paraId="7D7EF1AF" w14:textId="77777777" w:rsidR="005309C2" w:rsidRDefault="005309C2">
      <w:pPr>
        <w:pStyle w:val="Index1"/>
      </w:pPr>
      <w:r w:rsidRPr="0098669B">
        <w:rPr>
          <w:lang w:val="en-US"/>
        </w:rPr>
        <w:t>Join</w:t>
      </w:r>
      <w:r>
        <w:tab/>
        <w:t>91</w:t>
      </w:r>
    </w:p>
    <w:p w14:paraId="0A0AC79B" w14:textId="77777777" w:rsidR="005309C2" w:rsidRDefault="005309C2">
      <w:pPr>
        <w:pStyle w:val="Indexberschrift"/>
        <w:rPr>
          <w:rFonts w:ascii="Times New Roman" w:hAnsi="Times New Roman"/>
          <w:b w:val="0"/>
          <w:bCs/>
        </w:rPr>
      </w:pPr>
      <w:r>
        <w:t>L</w:t>
      </w:r>
    </w:p>
    <w:p w14:paraId="5A984778" w14:textId="77777777" w:rsidR="005309C2" w:rsidRDefault="005309C2">
      <w:pPr>
        <w:pStyle w:val="Index1"/>
        <w:rPr>
          <w:iCs/>
        </w:rPr>
      </w:pPr>
      <w:r w:rsidRPr="0098669B">
        <w:rPr>
          <w:lang w:val="en-US"/>
        </w:rPr>
        <w:t>Length of time</w:t>
      </w:r>
      <w:r>
        <w:tab/>
      </w:r>
      <w:r>
        <w:rPr>
          <w:i/>
          <w:iCs/>
        </w:rPr>
        <w:t>32</w:t>
      </w:r>
      <w:r>
        <w:rPr>
          <w:iCs/>
        </w:rPr>
        <w:t xml:space="preserve">, </w:t>
      </w:r>
      <w:r>
        <w:rPr>
          <w:i/>
          <w:iCs/>
        </w:rPr>
        <w:t>35</w:t>
      </w:r>
      <w:r>
        <w:rPr>
          <w:iCs/>
        </w:rPr>
        <w:t>, 71</w:t>
      </w:r>
    </w:p>
    <w:p w14:paraId="1EFAAF59" w14:textId="77777777" w:rsidR="005309C2" w:rsidRDefault="005309C2">
      <w:pPr>
        <w:pStyle w:val="Index1"/>
      </w:pPr>
      <w:r w:rsidRPr="0098669B">
        <w:rPr>
          <w:lang w:val="en-US"/>
        </w:rPr>
        <w:t>Line</w:t>
      </w:r>
      <w:r>
        <w:tab/>
        <w:t>63</w:t>
      </w:r>
    </w:p>
    <w:p w14:paraId="12259A43" w14:textId="77777777" w:rsidR="005309C2" w:rsidRDefault="005309C2">
      <w:pPr>
        <w:pStyle w:val="Index2"/>
      </w:pPr>
      <w:r w:rsidRPr="0098669B">
        <w:rPr>
          <w:lang w:val="en-US"/>
        </w:rPr>
        <w:t>directed</w:t>
      </w:r>
      <w:r>
        <w:tab/>
        <w:t>64</w:t>
      </w:r>
    </w:p>
    <w:p w14:paraId="479BC745" w14:textId="77777777" w:rsidR="005309C2" w:rsidRDefault="005309C2">
      <w:pPr>
        <w:pStyle w:val="Index2"/>
      </w:pPr>
      <w:r w:rsidRPr="0098669B">
        <w:rPr>
          <w:lang w:val="en-US"/>
        </w:rPr>
        <w:t>especially formed</w:t>
      </w:r>
      <w:r>
        <w:tab/>
        <w:t>99</w:t>
      </w:r>
    </w:p>
    <w:p w14:paraId="3E386E1E" w14:textId="77777777" w:rsidR="005309C2" w:rsidRDefault="005309C2">
      <w:pPr>
        <w:pStyle w:val="Index2"/>
      </w:pPr>
      <w:r w:rsidRPr="0098669B">
        <w:rPr>
          <w:lang w:val="en-US"/>
        </w:rPr>
        <w:t>in space</w:t>
      </w:r>
      <w:r>
        <w:tab/>
        <w:t>66</w:t>
      </w:r>
    </w:p>
    <w:p w14:paraId="15E55CC0" w14:textId="77777777" w:rsidR="005309C2" w:rsidRDefault="005309C2">
      <w:pPr>
        <w:pStyle w:val="Index2"/>
      </w:pPr>
      <w:r w:rsidRPr="0098669B">
        <w:rPr>
          <w:lang w:val="en-US"/>
        </w:rPr>
        <w:t>structure</w:t>
      </w:r>
      <w:r>
        <w:tab/>
        <w:t>63, 69, 99</w:t>
      </w:r>
    </w:p>
    <w:p w14:paraId="1B240227" w14:textId="77777777" w:rsidR="005309C2" w:rsidRDefault="005309C2">
      <w:pPr>
        <w:pStyle w:val="Indexberschrift"/>
        <w:rPr>
          <w:rFonts w:ascii="Times New Roman" w:hAnsi="Times New Roman"/>
          <w:b w:val="0"/>
          <w:bCs/>
        </w:rPr>
      </w:pPr>
      <w:r>
        <w:t>M</w:t>
      </w:r>
    </w:p>
    <w:p w14:paraId="4F7341D2" w14:textId="77777777" w:rsidR="005309C2" w:rsidRDefault="005309C2">
      <w:pPr>
        <w:pStyle w:val="Index1"/>
      </w:pPr>
      <w:r w:rsidRPr="0098669B">
        <w:rPr>
          <w:lang w:val="en-US"/>
        </w:rPr>
        <w:t>Meta data</w:t>
      </w:r>
      <w:r>
        <w:tab/>
        <w:t>58</w:t>
      </w:r>
    </w:p>
    <w:p w14:paraId="13B10336" w14:textId="77777777" w:rsidR="005309C2" w:rsidRDefault="005309C2">
      <w:pPr>
        <w:pStyle w:val="Index1"/>
      </w:pPr>
      <w:r w:rsidRPr="0098669B">
        <w:rPr>
          <w:lang w:val="en-US"/>
        </w:rPr>
        <w:t>Model</w:t>
      </w:r>
      <w:r>
        <w:tab/>
      </w:r>
      <w:r w:rsidRPr="0098669B">
        <w:rPr>
          <w:i/>
          <w:lang w:val="en-US"/>
        </w:rPr>
        <w:t>See</w:t>
      </w:r>
      <w:r w:rsidRPr="0098669B">
        <w:rPr>
          <w:lang w:val="en-US"/>
        </w:rPr>
        <w:t xml:space="preserve"> Data model</w:t>
      </w:r>
    </w:p>
    <w:p w14:paraId="08D4F401" w14:textId="77777777" w:rsidR="005309C2" w:rsidRDefault="005309C2">
      <w:pPr>
        <w:pStyle w:val="Index1"/>
      </w:pPr>
      <w:r w:rsidRPr="0098669B">
        <w:rPr>
          <w:lang w:val="en-US"/>
        </w:rPr>
        <w:t>Model-based approach</w:t>
      </w:r>
      <w:r>
        <w:tab/>
        <w:t>30</w:t>
      </w:r>
    </w:p>
    <w:p w14:paraId="6CA1857B" w14:textId="77777777" w:rsidR="005309C2" w:rsidRDefault="005309C2">
      <w:pPr>
        <w:pStyle w:val="Index1"/>
      </w:pPr>
      <w:r w:rsidRPr="0098669B">
        <w:rPr>
          <w:lang w:val="en-US"/>
        </w:rPr>
        <w:t>Modul</w:t>
      </w:r>
      <w:r>
        <w:tab/>
        <w:t>17</w:t>
      </w:r>
    </w:p>
    <w:p w14:paraId="0B8AA597" w14:textId="77777777" w:rsidR="005309C2" w:rsidRDefault="005309C2">
      <w:pPr>
        <w:pStyle w:val="Index1"/>
        <w:rPr>
          <w:iCs/>
        </w:rPr>
      </w:pPr>
      <w:r w:rsidRPr="0098669B">
        <w:rPr>
          <w:lang w:val="en-US"/>
        </w:rPr>
        <w:t>Moment in time</w:t>
      </w:r>
      <w:r>
        <w:tab/>
      </w:r>
      <w:r>
        <w:rPr>
          <w:i/>
          <w:iCs/>
        </w:rPr>
        <w:t>33</w:t>
      </w:r>
      <w:r>
        <w:rPr>
          <w:iCs/>
        </w:rPr>
        <w:t>, 74</w:t>
      </w:r>
    </w:p>
    <w:p w14:paraId="60FF4687" w14:textId="77777777" w:rsidR="005309C2" w:rsidRDefault="005309C2">
      <w:pPr>
        <w:pStyle w:val="Index1"/>
      </w:pPr>
      <w:r w:rsidRPr="0098669B">
        <w:rPr>
          <w:lang w:val="en-US"/>
        </w:rPr>
        <w:t>Multilingualism</w:t>
      </w:r>
      <w:r>
        <w:tab/>
        <w:t>69</w:t>
      </w:r>
    </w:p>
    <w:p w14:paraId="3C419D7B" w14:textId="77777777" w:rsidR="005309C2" w:rsidRDefault="005309C2">
      <w:pPr>
        <w:pStyle w:val="Index2"/>
      </w:pPr>
      <w:r w:rsidRPr="0098669B">
        <w:rPr>
          <w:lang w:val="en-US"/>
        </w:rPr>
        <w:t>in data transfer</w:t>
      </w:r>
      <w:r>
        <w:tab/>
        <w:t>105</w:t>
      </w:r>
    </w:p>
    <w:p w14:paraId="3C435BDD" w14:textId="77777777" w:rsidR="005309C2" w:rsidRDefault="005309C2">
      <w:pPr>
        <w:pStyle w:val="Index2"/>
        <w:rPr>
          <w:iCs/>
        </w:rPr>
      </w:pPr>
      <w:r w:rsidRPr="0098669B">
        <w:rPr>
          <w:lang w:val="en-US"/>
        </w:rPr>
        <w:t>object characteristics</w:t>
      </w:r>
      <w:r>
        <w:tab/>
      </w:r>
      <w:r>
        <w:rPr>
          <w:i/>
          <w:iCs/>
        </w:rPr>
        <w:t>34</w:t>
      </w:r>
    </w:p>
    <w:p w14:paraId="7F280180" w14:textId="77777777" w:rsidR="005309C2" w:rsidRDefault="005309C2">
      <w:pPr>
        <w:pStyle w:val="Index2"/>
      </w:pPr>
      <w:r w:rsidRPr="0098669B">
        <w:rPr>
          <w:lang w:val="en-US"/>
        </w:rPr>
        <w:t>of data models</w:t>
      </w:r>
      <w:r>
        <w:tab/>
        <w:t>95</w:t>
      </w:r>
    </w:p>
    <w:p w14:paraId="3CCE91FF" w14:textId="77777777" w:rsidR="005309C2" w:rsidRDefault="005309C2">
      <w:pPr>
        <w:pStyle w:val="Index1"/>
      </w:pPr>
      <w:r w:rsidRPr="0098669B">
        <w:rPr>
          <w:lang w:val="en-US"/>
        </w:rPr>
        <w:t>Multiple inheritance</w:t>
      </w:r>
      <w:r>
        <w:tab/>
        <w:t>48</w:t>
      </w:r>
    </w:p>
    <w:p w14:paraId="5BC3BF46" w14:textId="77777777" w:rsidR="005309C2" w:rsidRDefault="005309C2">
      <w:pPr>
        <w:pStyle w:val="Indexberschrift"/>
        <w:rPr>
          <w:rFonts w:ascii="Times New Roman" w:hAnsi="Times New Roman"/>
          <w:b w:val="0"/>
          <w:bCs/>
        </w:rPr>
      </w:pPr>
      <w:r>
        <w:t>N</w:t>
      </w:r>
    </w:p>
    <w:p w14:paraId="7F8DBFE3" w14:textId="77777777" w:rsidR="005309C2" w:rsidRDefault="005309C2">
      <w:pPr>
        <w:pStyle w:val="Index1"/>
        <w:rPr>
          <w:iCs/>
        </w:rPr>
      </w:pPr>
      <w:r w:rsidRPr="0098669B">
        <w:rPr>
          <w:lang w:val="en-US"/>
        </w:rPr>
        <w:t>Numeric data type</w:t>
      </w:r>
      <w:r>
        <w:tab/>
      </w:r>
      <w:r>
        <w:rPr>
          <w:i/>
          <w:iCs/>
        </w:rPr>
        <w:t>36</w:t>
      </w:r>
      <w:r>
        <w:rPr>
          <w:iCs/>
        </w:rPr>
        <w:t>, 50</w:t>
      </w:r>
    </w:p>
    <w:p w14:paraId="7C075109" w14:textId="77777777" w:rsidR="005309C2" w:rsidRDefault="005309C2">
      <w:pPr>
        <w:pStyle w:val="Indexberschrift"/>
        <w:rPr>
          <w:rFonts w:ascii="Times New Roman" w:hAnsi="Times New Roman"/>
          <w:b w:val="0"/>
          <w:bCs/>
        </w:rPr>
      </w:pPr>
      <w:r>
        <w:t>O</w:t>
      </w:r>
    </w:p>
    <w:p w14:paraId="3FBCC3ED" w14:textId="77777777" w:rsidR="005309C2" w:rsidRDefault="005309C2">
      <w:pPr>
        <w:pStyle w:val="Index1"/>
      </w:pPr>
      <w:r w:rsidRPr="0098669B">
        <w:rPr>
          <w:lang w:val="en-US"/>
        </w:rPr>
        <w:t>Object</w:t>
      </w:r>
      <w:r>
        <w:tab/>
        <w:t>11</w:t>
      </w:r>
    </w:p>
    <w:p w14:paraId="47B5261A" w14:textId="77777777" w:rsidR="005309C2" w:rsidRDefault="005309C2">
      <w:pPr>
        <w:pStyle w:val="Index1"/>
      </w:pPr>
      <w:r w:rsidRPr="0098669B">
        <w:rPr>
          <w:lang w:val="en-US"/>
        </w:rPr>
        <w:t>Object catalog</w:t>
      </w:r>
      <w:r>
        <w:tab/>
        <w:t>11</w:t>
      </w:r>
    </w:p>
    <w:p w14:paraId="0B838678" w14:textId="77777777" w:rsidR="005309C2" w:rsidRDefault="005309C2">
      <w:pPr>
        <w:pStyle w:val="Index1"/>
      </w:pPr>
      <w:r w:rsidRPr="0098669B">
        <w:rPr>
          <w:lang w:val="en-US"/>
        </w:rPr>
        <w:t>Object class</w:t>
      </w:r>
      <w:r>
        <w:tab/>
        <w:t>11</w:t>
      </w:r>
    </w:p>
    <w:p w14:paraId="4FCA66F6" w14:textId="77777777" w:rsidR="005309C2" w:rsidRDefault="005309C2">
      <w:pPr>
        <w:pStyle w:val="Index1"/>
      </w:pPr>
      <w:r w:rsidRPr="0098669B">
        <w:rPr>
          <w:lang w:val="en-US"/>
        </w:rPr>
        <w:t>Object identification</w:t>
      </w:r>
      <w:r>
        <w:tab/>
      </w:r>
      <w:r w:rsidRPr="0098669B">
        <w:rPr>
          <w:lang w:val="en-US"/>
        </w:rPr>
        <w:t>See Identification</w:t>
      </w:r>
    </w:p>
    <w:p w14:paraId="22DCBC24" w14:textId="77777777" w:rsidR="005309C2" w:rsidRDefault="005309C2">
      <w:pPr>
        <w:pStyle w:val="Index1"/>
      </w:pPr>
      <w:r w:rsidRPr="0098669B">
        <w:rPr>
          <w:lang w:val="en-US"/>
        </w:rPr>
        <w:t>Object Management Group</w:t>
      </w:r>
      <w:r>
        <w:tab/>
        <w:t>30</w:t>
      </w:r>
    </w:p>
    <w:p w14:paraId="092A8394" w14:textId="77777777" w:rsidR="005309C2" w:rsidRDefault="005309C2">
      <w:pPr>
        <w:pStyle w:val="Index1"/>
      </w:pPr>
      <w:r w:rsidRPr="0098669B">
        <w:rPr>
          <w:lang w:val="en-US"/>
        </w:rPr>
        <w:t>OMG</w:t>
      </w:r>
      <w:r>
        <w:tab/>
        <w:t>30</w:t>
      </w:r>
    </w:p>
    <w:p w14:paraId="3F0677B8" w14:textId="77777777" w:rsidR="005309C2" w:rsidRDefault="005309C2">
      <w:pPr>
        <w:pStyle w:val="Index1"/>
      </w:pPr>
      <w:r w:rsidRPr="0098669B">
        <w:rPr>
          <w:lang w:val="en-US"/>
        </w:rPr>
        <w:t>OMT</w:t>
      </w:r>
      <w:r>
        <w:tab/>
        <w:t>27</w:t>
      </w:r>
    </w:p>
    <w:p w14:paraId="762B9519" w14:textId="77777777" w:rsidR="005309C2" w:rsidRDefault="005309C2">
      <w:pPr>
        <w:pStyle w:val="Index1"/>
      </w:pPr>
      <w:r w:rsidRPr="0098669B">
        <w:rPr>
          <w:lang w:val="en-US"/>
        </w:rPr>
        <w:t>OOSE</w:t>
      </w:r>
      <w:r>
        <w:tab/>
        <w:t>27</w:t>
      </w:r>
    </w:p>
    <w:p w14:paraId="0103D653" w14:textId="77777777" w:rsidR="005309C2" w:rsidRDefault="005309C2">
      <w:pPr>
        <w:pStyle w:val="Index1"/>
      </w:pPr>
      <w:r w:rsidRPr="0098669B">
        <w:rPr>
          <w:lang w:val="en-US"/>
        </w:rPr>
        <w:t>Overlap</w:t>
      </w:r>
    </w:p>
    <w:p w14:paraId="0B41D365" w14:textId="77777777" w:rsidR="005309C2" w:rsidRDefault="005309C2">
      <w:pPr>
        <w:pStyle w:val="Index2"/>
      </w:pPr>
      <w:r w:rsidRPr="0098669B">
        <w:rPr>
          <w:lang w:val="en-US"/>
        </w:rPr>
        <w:t>with lines</w:t>
      </w:r>
      <w:r>
        <w:tab/>
        <w:t>64</w:t>
      </w:r>
    </w:p>
    <w:p w14:paraId="775787BB" w14:textId="77777777" w:rsidR="005309C2" w:rsidRDefault="005309C2">
      <w:pPr>
        <w:pStyle w:val="Index2"/>
      </w:pPr>
      <w:r w:rsidRPr="0098669B">
        <w:rPr>
          <w:lang w:val="en-US"/>
        </w:rPr>
        <w:t>with surfaces</w:t>
      </w:r>
      <w:r>
        <w:tab/>
      </w:r>
      <w:r w:rsidRPr="0098669B">
        <w:rPr>
          <w:i/>
          <w:lang w:val="en-US"/>
        </w:rPr>
        <w:t>See</w:t>
      </w:r>
      <w:r w:rsidRPr="0098669B">
        <w:rPr>
          <w:lang w:val="en-US"/>
        </w:rPr>
        <w:t xml:space="preserve"> Tessellation</w:t>
      </w:r>
    </w:p>
    <w:p w14:paraId="73FF058E" w14:textId="77777777" w:rsidR="005309C2" w:rsidRDefault="005309C2">
      <w:pPr>
        <w:pStyle w:val="Indexberschrift"/>
        <w:rPr>
          <w:rFonts w:ascii="Times New Roman" w:hAnsi="Times New Roman"/>
          <w:b w:val="0"/>
          <w:bCs/>
        </w:rPr>
      </w:pPr>
      <w:r>
        <w:t>P</w:t>
      </w:r>
    </w:p>
    <w:p w14:paraId="19852155" w14:textId="77777777" w:rsidR="005309C2" w:rsidRDefault="005309C2">
      <w:pPr>
        <w:pStyle w:val="Index1"/>
      </w:pPr>
      <w:r w:rsidRPr="0098669B">
        <w:rPr>
          <w:lang w:val="en-US"/>
        </w:rPr>
        <w:t>Package</w:t>
      </w:r>
      <w:r>
        <w:tab/>
        <w:t>17</w:t>
      </w:r>
    </w:p>
    <w:p w14:paraId="235C8063" w14:textId="77777777" w:rsidR="005309C2" w:rsidRDefault="005309C2">
      <w:pPr>
        <w:pStyle w:val="Index1"/>
      </w:pPr>
      <w:r w:rsidRPr="0098669B">
        <w:rPr>
          <w:lang w:val="en-US"/>
        </w:rPr>
        <w:t>Parameter</w:t>
      </w:r>
      <w:r>
        <w:tab/>
        <w:t>97</w:t>
      </w:r>
    </w:p>
    <w:p w14:paraId="2EB62CE2" w14:textId="77777777" w:rsidR="005309C2" w:rsidRDefault="005309C2">
      <w:pPr>
        <w:pStyle w:val="Index1"/>
      </w:pPr>
      <w:r w:rsidRPr="0098669B">
        <w:rPr>
          <w:lang w:val="en-US"/>
        </w:rPr>
        <w:t>Plausibility</w:t>
      </w:r>
      <w:r>
        <w:tab/>
        <w:t>84</w:t>
      </w:r>
    </w:p>
    <w:p w14:paraId="1DE4A88E" w14:textId="77777777" w:rsidR="005309C2" w:rsidRDefault="005309C2">
      <w:pPr>
        <w:pStyle w:val="Index1"/>
      </w:pPr>
      <w:r w:rsidRPr="0098669B">
        <w:rPr>
          <w:lang w:val="en-US"/>
        </w:rPr>
        <w:t>Pointer</w:t>
      </w:r>
      <w:r>
        <w:tab/>
      </w:r>
      <w:r w:rsidRPr="0098669B">
        <w:rPr>
          <w:i/>
          <w:lang w:val="en-US"/>
        </w:rPr>
        <w:t xml:space="preserve">See </w:t>
      </w:r>
      <w:r w:rsidRPr="0098669B">
        <w:rPr>
          <w:lang w:val="en-US"/>
        </w:rPr>
        <w:t>Relationship</w:t>
      </w:r>
    </w:p>
    <w:p w14:paraId="682309E1" w14:textId="77777777" w:rsidR="005309C2" w:rsidRDefault="005309C2">
      <w:pPr>
        <w:pStyle w:val="Index1"/>
      </w:pPr>
      <w:r w:rsidRPr="0098669B">
        <w:rPr>
          <w:lang w:val="en-US"/>
        </w:rPr>
        <w:t>Polymorph reading</w:t>
      </w:r>
      <w:r>
        <w:tab/>
        <w:t>24, 103, 113</w:t>
      </w:r>
    </w:p>
    <w:p w14:paraId="233EE2B8" w14:textId="77777777" w:rsidR="005309C2" w:rsidRDefault="005309C2">
      <w:pPr>
        <w:pStyle w:val="Index1"/>
      </w:pPr>
      <w:r w:rsidRPr="0098669B">
        <w:rPr>
          <w:lang w:val="en-US"/>
        </w:rPr>
        <w:t>Polymorphism</w:t>
      </w:r>
      <w:r>
        <w:tab/>
        <w:t>47</w:t>
      </w:r>
    </w:p>
    <w:p w14:paraId="3E8C687D" w14:textId="77777777" w:rsidR="005309C2" w:rsidRDefault="005309C2">
      <w:pPr>
        <w:pStyle w:val="Index2"/>
      </w:pPr>
      <w:r w:rsidRPr="0098669B">
        <w:rPr>
          <w:lang w:val="en-US"/>
        </w:rPr>
        <w:t>at the transfer</w:t>
      </w:r>
      <w:r>
        <w:tab/>
        <w:t>24, 103, 113</w:t>
      </w:r>
    </w:p>
    <w:p w14:paraId="2B914D5E" w14:textId="77777777" w:rsidR="005309C2" w:rsidRDefault="005309C2">
      <w:pPr>
        <w:pStyle w:val="Index1"/>
      </w:pPr>
      <w:r w:rsidRPr="0098669B">
        <w:rPr>
          <w:lang w:val="en-US"/>
        </w:rPr>
        <w:t>Precision</w:t>
      </w:r>
    </w:p>
    <w:p w14:paraId="0051CD58" w14:textId="77777777" w:rsidR="005309C2" w:rsidRDefault="005309C2">
      <w:pPr>
        <w:pStyle w:val="Index2"/>
      </w:pPr>
      <w:r w:rsidRPr="0098669B">
        <w:rPr>
          <w:lang w:val="en-US"/>
        </w:rPr>
        <w:t>of lines</w:t>
      </w:r>
      <w:r>
        <w:tab/>
        <w:t>64, 100</w:t>
      </w:r>
    </w:p>
    <w:p w14:paraId="5D3F534D" w14:textId="77777777" w:rsidR="005309C2" w:rsidRDefault="005309C2">
      <w:pPr>
        <w:pStyle w:val="Index2"/>
      </w:pPr>
      <w:r w:rsidRPr="0098669B">
        <w:rPr>
          <w:lang w:val="en-US"/>
        </w:rPr>
        <w:t>of numeric types</w:t>
      </w:r>
      <w:r>
        <w:tab/>
        <w:t>49</w:t>
      </w:r>
    </w:p>
    <w:p w14:paraId="616BA2DD" w14:textId="77777777" w:rsidR="005309C2" w:rsidRDefault="005309C2">
      <w:pPr>
        <w:pStyle w:val="Index1"/>
      </w:pPr>
      <w:r w:rsidRPr="0098669B">
        <w:rPr>
          <w:lang w:val="en-US"/>
        </w:rPr>
        <w:t>Projection</w:t>
      </w:r>
    </w:p>
    <w:p w14:paraId="7953E41B" w14:textId="77777777" w:rsidR="005309C2" w:rsidRDefault="005309C2">
      <w:pPr>
        <w:pStyle w:val="Index2"/>
      </w:pPr>
      <w:r w:rsidRPr="0098669B">
        <w:rPr>
          <w:lang w:val="en-US"/>
        </w:rPr>
        <w:t>of coordinates</w:t>
      </w:r>
      <w:r>
        <w:tab/>
        <w:t>57</w:t>
      </w:r>
    </w:p>
    <w:p w14:paraId="2262C843" w14:textId="77777777" w:rsidR="005309C2" w:rsidRDefault="005309C2">
      <w:pPr>
        <w:pStyle w:val="Index2"/>
      </w:pPr>
      <w:r w:rsidRPr="0098669B">
        <w:rPr>
          <w:lang w:val="en-US"/>
        </w:rPr>
        <w:t>of views</w:t>
      </w:r>
      <w:r>
        <w:tab/>
        <w:t>91</w:t>
      </w:r>
    </w:p>
    <w:p w14:paraId="42A96DC2" w14:textId="77777777" w:rsidR="005309C2" w:rsidRDefault="005309C2">
      <w:pPr>
        <w:pStyle w:val="Index1"/>
      </w:pPr>
      <w:r w:rsidRPr="0098669B">
        <w:rPr>
          <w:lang w:val="en-US"/>
        </w:rPr>
        <w:t>Property</w:t>
      </w:r>
      <w:r>
        <w:tab/>
        <w:t>13</w:t>
      </w:r>
    </w:p>
    <w:p w14:paraId="78E486E3" w14:textId="77777777" w:rsidR="005309C2" w:rsidRDefault="005309C2">
      <w:pPr>
        <w:pStyle w:val="Index2"/>
      </w:pPr>
      <w:r w:rsidRPr="0098669B">
        <w:rPr>
          <w:lang w:val="en-US"/>
        </w:rPr>
        <w:t>abstract</w:t>
      </w:r>
      <w:r>
        <w:tab/>
        <w:t>51</w:t>
      </w:r>
    </w:p>
    <w:p w14:paraId="7217A361" w14:textId="77777777" w:rsidR="005309C2" w:rsidRDefault="005309C2">
      <w:pPr>
        <w:pStyle w:val="Index2"/>
      </w:pPr>
      <w:r w:rsidRPr="0098669B">
        <w:rPr>
          <w:lang w:val="en-US"/>
        </w:rPr>
        <w:t>inherit</w:t>
      </w:r>
      <w:r>
        <w:tab/>
      </w:r>
      <w:r w:rsidRPr="0098669B">
        <w:rPr>
          <w:i/>
          <w:lang w:val="en-US"/>
        </w:rPr>
        <w:t>See</w:t>
      </w:r>
      <w:r w:rsidRPr="0098669B">
        <w:rPr>
          <w:lang w:val="en-US"/>
        </w:rPr>
        <w:t xml:space="preserve"> Inheritance</w:t>
      </w:r>
    </w:p>
    <w:p w14:paraId="0FE3B641" w14:textId="77777777" w:rsidR="005309C2" w:rsidRDefault="005309C2">
      <w:pPr>
        <w:pStyle w:val="Index1"/>
      </w:pPr>
      <w:r w:rsidRPr="0098669B">
        <w:rPr>
          <w:lang w:val="en-US"/>
        </w:rPr>
        <w:t>Proxy object</w:t>
      </w:r>
      <w:r>
        <w:tab/>
        <w:t>103</w:t>
      </w:r>
    </w:p>
    <w:p w14:paraId="2DD39263" w14:textId="77777777" w:rsidR="005309C2" w:rsidRDefault="005309C2">
      <w:pPr>
        <w:pStyle w:val="Index1"/>
      </w:pPr>
      <w:r w:rsidRPr="0098669B">
        <w:rPr>
          <w:lang w:val="en-US"/>
        </w:rPr>
        <w:t>Put to use what already exists</w:t>
      </w:r>
      <w:r>
        <w:tab/>
        <w:t>16</w:t>
      </w:r>
    </w:p>
    <w:p w14:paraId="28A3B157" w14:textId="77777777" w:rsidR="005309C2" w:rsidRDefault="005309C2">
      <w:pPr>
        <w:pStyle w:val="Indexberschrift"/>
        <w:rPr>
          <w:rFonts w:ascii="Times New Roman" w:hAnsi="Times New Roman"/>
          <w:b w:val="0"/>
          <w:bCs/>
        </w:rPr>
      </w:pPr>
      <w:r>
        <w:t>R</w:t>
      </w:r>
    </w:p>
    <w:p w14:paraId="2AD71420" w14:textId="77777777" w:rsidR="005309C2" w:rsidRDefault="005309C2">
      <w:pPr>
        <w:pStyle w:val="Index1"/>
      </w:pPr>
      <w:r w:rsidRPr="0098669B">
        <w:rPr>
          <w:lang w:val="en-US"/>
        </w:rPr>
        <w:t>Radius</w:t>
      </w:r>
      <w:r>
        <w:tab/>
        <w:t>100</w:t>
      </w:r>
    </w:p>
    <w:p w14:paraId="182BC7F9" w14:textId="77777777" w:rsidR="005309C2" w:rsidRDefault="005309C2">
      <w:pPr>
        <w:pStyle w:val="Index1"/>
      </w:pPr>
      <w:r w:rsidRPr="0098669B">
        <w:rPr>
          <w:lang w:val="en-US"/>
        </w:rPr>
        <w:t>Real (floating point number)</w:t>
      </w:r>
      <w:r>
        <w:tab/>
        <w:t>49</w:t>
      </w:r>
    </w:p>
    <w:p w14:paraId="62A365B6" w14:textId="77777777" w:rsidR="005309C2" w:rsidRDefault="005309C2">
      <w:pPr>
        <w:pStyle w:val="Index1"/>
      </w:pPr>
      <w:r w:rsidRPr="0098669B">
        <w:rPr>
          <w:lang w:val="en-US"/>
        </w:rPr>
        <w:t>Reference</w:t>
      </w:r>
      <w:r>
        <w:tab/>
      </w:r>
      <w:r w:rsidRPr="0098669B">
        <w:rPr>
          <w:i/>
          <w:lang w:val="en-US"/>
        </w:rPr>
        <w:t>See</w:t>
      </w:r>
      <w:r w:rsidRPr="0098669B">
        <w:rPr>
          <w:lang w:val="en-US"/>
        </w:rPr>
        <w:t xml:space="preserve"> Relationship</w:t>
      </w:r>
    </w:p>
    <w:p w14:paraId="3181D12F" w14:textId="77777777" w:rsidR="005309C2" w:rsidRDefault="005309C2">
      <w:pPr>
        <w:pStyle w:val="Index1"/>
      </w:pPr>
      <w:r w:rsidRPr="0098669B">
        <w:rPr>
          <w:lang w:val="en-US"/>
        </w:rPr>
        <w:t>Reference system</w:t>
      </w:r>
    </w:p>
    <w:p w14:paraId="5C42B849" w14:textId="77777777" w:rsidR="005309C2" w:rsidRDefault="005309C2">
      <w:pPr>
        <w:pStyle w:val="Index2"/>
      </w:pPr>
      <w:r w:rsidRPr="0098669B">
        <w:rPr>
          <w:lang w:val="en-US"/>
        </w:rPr>
        <w:t>of coordinates</w:t>
      </w:r>
      <w:r>
        <w:tab/>
        <w:t>63</w:t>
      </w:r>
    </w:p>
    <w:p w14:paraId="06A4BBEA" w14:textId="77777777" w:rsidR="005309C2" w:rsidRDefault="005309C2">
      <w:pPr>
        <w:pStyle w:val="Index2"/>
      </w:pPr>
      <w:r w:rsidRPr="0098669B">
        <w:rPr>
          <w:lang w:val="en-US"/>
        </w:rPr>
        <w:t>of moments in time</w:t>
      </w:r>
      <w:r>
        <w:tab/>
        <w:t>75</w:t>
      </w:r>
    </w:p>
    <w:p w14:paraId="78C9A8FE" w14:textId="77777777" w:rsidR="005309C2" w:rsidRDefault="005309C2">
      <w:pPr>
        <w:pStyle w:val="Index1"/>
        <w:rPr>
          <w:iCs/>
        </w:rPr>
      </w:pPr>
      <w:r w:rsidRPr="0098669B">
        <w:rPr>
          <w:lang w:val="en-US"/>
        </w:rPr>
        <w:t>Relationship</w:t>
      </w:r>
      <w:r>
        <w:tab/>
        <w:t xml:space="preserve">11, </w:t>
      </w:r>
      <w:r>
        <w:rPr>
          <w:i/>
          <w:iCs/>
        </w:rPr>
        <w:t>35</w:t>
      </w:r>
      <w:r>
        <w:rPr>
          <w:iCs/>
        </w:rPr>
        <w:t>, 75</w:t>
      </w:r>
    </w:p>
    <w:p w14:paraId="6B64FFD2" w14:textId="77777777" w:rsidR="005309C2" w:rsidRDefault="005309C2">
      <w:pPr>
        <w:pStyle w:val="Index2"/>
      </w:pPr>
      <w:r w:rsidRPr="0098669B">
        <w:rPr>
          <w:lang w:val="en-US"/>
        </w:rPr>
        <w:t>aggregation</w:t>
      </w:r>
      <w:r>
        <w:tab/>
        <w:t>76</w:t>
      </w:r>
    </w:p>
    <w:p w14:paraId="1CB71C8B" w14:textId="77777777" w:rsidR="005309C2" w:rsidRDefault="005309C2">
      <w:pPr>
        <w:pStyle w:val="Index2"/>
      </w:pPr>
      <w:r w:rsidRPr="0098669B">
        <w:rPr>
          <w:lang w:val="en-US"/>
        </w:rPr>
        <w:t>and inheritance</w:t>
      </w:r>
      <w:r>
        <w:tab/>
        <w:t>80</w:t>
      </w:r>
    </w:p>
    <w:p w14:paraId="37CEC0B6" w14:textId="77777777" w:rsidR="005309C2" w:rsidRDefault="005309C2">
      <w:pPr>
        <w:pStyle w:val="Index2"/>
      </w:pPr>
      <w:r w:rsidRPr="0098669B">
        <w:rPr>
          <w:lang w:val="en-US"/>
        </w:rPr>
        <w:t>association</w:t>
      </w:r>
      <w:r>
        <w:tab/>
        <w:t>76</w:t>
      </w:r>
    </w:p>
    <w:p w14:paraId="11C3D326" w14:textId="77777777" w:rsidR="005309C2" w:rsidRDefault="005309C2">
      <w:pPr>
        <w:pStyle w:val="Index2"/>
        <w:rPr>
          <w:iCs/>
        </w:rPr>
      </w:pPr>
      <w:r w:rsidRPr="0098669B">
        <w:rPr>
          <w:lang w:val="en-US"/>
        </w:rPr>
        <w:t>association class</w:t>
      </w:r>
      <w:r>
        <w:tab/>
      </w:r>
      <w:r>
        <w:rPr>
          <w:i/>
          <w:iCs/>
        </w:rPr>
        <w:t>36</w:t>
      </w:r>
    </w:p>
    <w:p w14:paraId="208801CB" w14:textId="77777777" w:rsidR="005309C2" w:rsidRDefault="005309C2">
      <w:pPr>
        <w:pStyle w:val="Index2"/>
        <w:rPr>
          <w:iCs/>
        </w:rPr>
      </w:pPr>
      <w:r w:rsidRPr="0098669B">
        <w:rPr>
          <w:lang w:val="en-US"/>
        </w:rPr>
        <w:t>composition</w:t>
      </w:r>
      <w:r>
        <w:tab/>
      </w:r>
      <w:r>
        <w:rPr>
          <w:i/>
          <w:iCs/>
        </w:rPr>
        <w:t>39</w:t>
      </w:r>
      <w:r>
        <w:rPr>
          <w:iCs/>
        </w:rPr>
        <w:t>, 76</w:t>
      </w:r>
    </w:p>
    <w:p w14:paraId="1CB989F0" w14:textId="77777777" w:rsidR="005309C2" w:rsidRDefault="005309C2">
      <w:pPr>
        <w:pStyle w:val="Index2"/>
        <w:rPr>
          <w:iCs/>
        </w:rPr>
      </w:pPr>
      <w:r w:rsidRPr="0098669B">
        <w:rPr>
          <w:lang w:val="en-US"/>
        </w:rPr>
        <w:t>derivable</w:t>
      </w:r>
      <w:r>
        <w:tab/>
      </w:r>
      <w:r>
        <w:rPr>
          <w:i/>
          <w:iCs/>
        </w:rPr>
        <w:t>38</w:t>
      </w:r>
      <w:r>
        <w:rPr>
          <w:iCs/>
        </w:rPr>
        <w:t>, 82</w:t>
      </w:r>
    </w:p>
    <w:p w14:paraId="14ED70B7" w14:textId="77777777" w:rsidR="005309C2" w:rsidRDefault="005309C2">
      <w:pPr>
        <w:pStyle w:val="Index2"/>
      </w:pPr>
      <w:r w:rsidRPr="0098669B">
        <w:rPr>
          <w:lang w:val="en-US"/>
        </w:rPr>
        <w:t>force</w:t>
      </w:r>
      <w:r>
        <w:tab/>
        <w:t>76, 82</w:t>
      </w:r>
    </w:p>
    <w:p w14:paraId="7409DC9E" w14:textId="77777777" w:rsidR="005309C2" w:rsidRDefault="005309C2">
      <w:pPr>
        <w:pStyle w:val="Index2"/>
        <w:rPr>
          <w:iCs/>
        </w:rPr>
      </w:pPr>
      <w:r w:rsidRPr="0098669B">
        <w:rPr>
          <w:lang w:val="en-US"/>
        </w:rPr>
        <w:t>multiple</w:t>
      </w:r>
      <w:r>
        <w:tab/>
      </w:r>
      <w:r>
        <w:rPr>
          <w:i/>
          <w:iCs/>
        </w:rPr>
        <w:t>36</w:t>
      </w:r>
      <w:r>
        <w:rPr>
          <w:iCs/>
        </w:rPr>
        <w:t>, 78</w:t>
      </w:r>
    </w:p>
    <w:p w14:paraId="396185D2" w14:textId="77777777" w:rsidR="005309C2" w:rsidRDefault="005309C2">
      <w:pPr>
        <w:pStyle w:val="Index2"/>
      </w:pPr>
      <w:r w:rsidRPr="0098669B">
        <w:rPr>
          <w:lang w:val="en-US"/>
        </w:rPr>
        <w:t>ordered</w:t>
      </w:r>
      <w:r>
        <w:tab/>
        <w:t>79</w:t>
      </w:r>
    </w:p>
    <w:p w14:paraId="6D579CD5" w14:textId="77777777" w:rsidR="005309C2" w:rsidRDefault="005309C2">
      <w:pPr>
        <w:pStyle w:val="Index2"/>
      </w:pPr>
      <w:r w:rsidRPr="0098669B">
        <w:rPr>
          <w:lang w:val="en-US"/>
        </w:rPr>
        <w:t>topic independence</w:t>
      </w:r>
      <w:r>
        <w:tab/>
        <w:t>88</w:t>
      </w:r>
    </w:p>
    <w:p w14:paraId="55288586" w14:textId="77777777" w:rsidR="005309C2" w:rsidRDefault="005309C2">
      <w:pPr>
        <w:pStyle w:val="Index1"/>
      </w:pPr>
      <w:r w:rsidRPr="0098669B">
        <w:rPr>
          <w:lang w:val="en-US"/>
        </w:rPr>
        <w:t>Replica</w:t>
      </w:r>
      <w:r>
        <w:tab/>
        <w:t>103</w:t>
      </w:r>
    </w:p>
    <w:p w14:paraId="0E973FF9" w14:textId="77777777" w:rsidR="005309C2" w:rsidRDefault="005309C2">
      <w:pPr>
        <w:pStyle w:val="Index1"/>
      </w:pPr>
      <w:r w:rsidRPr="0098669B">
        <w:rPr>
          <w:lang w:val="en-US"/>
        </w:rPr>
        <w:t>Restriction</w:t>
      </w:r>
      <w:r>
        <w:tab/>
      </w:r>
      <w:r w:rsidRPr="0098669B">
        <w:rPr>
          <w:i/>
          <w:lang w:val="en-US"/>
        </w:rPr>
        <w:t>See</w:t>
      </w:r>
      <w:r w:rsidRPr="0098669B">
        <w:rPr>
          <w:lang w:val="en-US"/>
        </w:rPr>
        <w:t xml:space="preserve"> Inheritance</w:t>
      </w:r>
    </w:p>
    <w:p w14:paraId="5B7DE236" w14:textId="77777777" w:rsidR="005309C2" w:rsidRDefault="005309C2">
      <w:pPr>
        <w:pStyle w:val="Index1"/>
        <w:rPr>
          <w:iCs/>
        </w:rPr>
      </w:pPr>
      <w:r w:rsidRPr="0098669B">
        <w:rPr>
          <w:lang w:val="en-US"/>
        </w:rPr>
        <w:t>Role</w:t>
      </w:r>
      <w:r>
        <w:tab/>
      </w:r>
      <w:r>
        <w:rPr>
          <w:i/>
          <w:iCs/>
        </w:rPr>
        <w:t>35</w:t>
      </w:r>
      <w:r>
        <w:rPr>
          <w:iCs/>
        </w:rPr>
        <w:t>, 75</w:t>
      </w:r>
    </w:p>
    <w:p w14:paraId="075C18A6" w14:textId="77777777" w:rsidR="005309C2" w:rsidRDefault="005309C2">
      <w:pPr>
        <w:pStyle w:val="Indexberschrift"/>
        <w:rPr>
          <w:rFonts w:ascii="Times New Roman" w:hAnsi="Times New Roman"/>
          <w:b w:val="0"/>
          <w:bCs/>
        </w:rPr>
      </w:pPr>
      <w:r>
        <w:t>S</w:t>
      </w:r>
    </w:p>
    <w:p w14:paraId="732A4269" w14:textId="77777777" w:rsidR="005309C2" w:rsidRDefault="005309C2">
      <w:pPr>
        <w:pStyle w:val="Index1"/>
      </w:pPr>
      <w:r w:rsidRPr="0098669B">
        <w:rPr>
          <w:lang w:val="en-US"/>
        </w:rPr>
        <w:t>Schema</w:t>
      </w:r>
      <w:r>
        <w:tab/>
      </w:r>
      <w:r w:rsidRPr="0098669B">
        <w:rPr>
          <w:i/>
          <w:lang w:val="en-US"/>
        </w:rPr>
        <w:t>See</w:t>
      </w:r>
      <w:r w:rsidRPr="0098669B">
        <w:rPr>
          <w:lang w:val="en-US"/>
        </w:rPr>
        <w:t xml:space="preserve"> Data model</w:t>
      </w:r>
    </w:p>
    <w:p w14:paraId="3742B97F" w14:textId="77777777" w:rsidR="005309C2" w:rsidRDefault="005309C2">
      <w:pPr>
        <w:pStyle w:val="Index1"/>
      </w:pPr>
      <w:r w:rsidRPr="0098669B">
        <w:rPr>
          <w:lang w:val="en-US"/>
        </w:rPr>
        <w:t>Segment</w:t>
      </w:r>
      <w:r>
        <w:tab/>
        <w:t>63</w:t>
      </w:r>
    </w:p>
    <w:p w14:paraId="15D300A6" w14:textId="77777777" w:rsidR="005309C2" w:rsidRDefault="005309C2">
      <w:pPr>
        <w:pStyle w:val="Index1"/>
      </w:pPr>
      <w:r w:rsidRPr="0098669B">
        <w:rPr>
          <w:lang w:val="en-US"/>
        </w:rPr>
        <w:t>Special case</w:t>
      </w:r>
      <w:r>
        <w:tab/>
      </w:r>
      <w:r w:rsidRPr="0098669B">
        <w:rPr>
          <w:i/>
          <w:lang w:val="en-US"/>
        </w:rPr>
        <w:t>See</w:t>
      </w:r>
      <w:r w:rsidRPr="0098669B">
        <w:rPr>
          <w:lang w:val="en-US"/>
        </w:rPr>
        <w:t xml:space="preserve"> Inheritance</w:t>
      </w:r>
    </w:p>
    <w:p w14:paraId="5ACCAD08" w14:textId="77777777" w:rsidR="005309C2" w:rsidRDefault="005309C2">
      <w:pPr>
        <w:pStyle w:val="Index1"/>
      </w:pPr>
      <w:r w:rsidRPr="0098669B">
        <w:rPr>
          <w:lang w:val="en-US"/>
        </w:rPr>
        <w:t>Spline</w:t>
      </w:r>
      <w:r>
        <w:tab/>
        <w:t>99</w:t>
      </w:r>
    </w:p>
    <w:p w14:paraId="7916E5BE" w14:textId="77777777" w:rsidR="005309C2" w:rsidRDefault="005309C2">
      <w:pPr>
        <w:pStyle w:val="Index1"/>
      </w:pPr>
      <w:r w:rsidRPr="0098669B">
        <w:rPr>
          <w:lang w:val="en-US"/>
        </w:rPr>
        <w:t>Straight segment</w:t>
      </w:r>
      <w:r>
        <w:tab/>
        <w:t>63, 99</w:t>
      </w:r>
    </w:p>
    <w:p w14:paraId="7E78A20E" w14:textId="77777777" w:rsidR="005309C2" w:rsidRDefault="005309C2">
      <w:pPr>
        <w:pStyle w:val="Index1"/>
        <w:rPr>
          <w:iCs/>
        </w:rPr>
      </w:pPr>
      <w:r w:rsidRPr="0098669B">
        <w:rPr>
          <w:lang w:val="en-US"/>
        </w:rPr>
        <w:t>String</w:t>
      </w:r>
      <w:r>
        <w:tab/>
      </w:r>
      <w:r>
        <w:rPr>
          <w:i/>
          <w:iCs/>
        </w:rPr>
        <w:t>34</w:t>
      </w:r>
      <w:r>
        <w:rPr>
          <w:iCs/>
        </w:rPr>
        <w:t>, 55</w:t>
      </w:r>
    </w:p>
    <w:p w14:paraId="74EDF2D6" w14:textId="77777777" w:rsidR="005309C2" w:rsidRDefault="005309C2">
      <w:pPr>
        <w:pStyle w:val="Index1"/>
      </w:pPr>
      <w:r w:rsidRPr="0098669B">
        <w:rPr>
          <w:lang w:val="en-US"/>
        </w:rPr>
        <w:t>Structure</w:t>
      </w:r>
      <w:r>
        <w:tab/>
        <w:t>68</w:t>
      </w:r>
    </w:p>
    <w:p w14:paraId="6789F067" w14:textId="77777777" w:rsidR="005309C2" w:rsidRDefault="005309C2">
      <w:pPr>
        <w:pStyle w:val="Index2"/>
      </w:pPr>
      <w:r w:rsidRPr="0098669B">
        <w:rPr>
          <w:lang w:val="en-US"/>
        </w:rPr>
        <w:t>and inheritance</w:t>
      </w:r>
      <w:r>
        <w:tab/>
        <w:t>68</w:t>
      </w:r>
    </w:p>
    <w:p w14:paraId="31D89894" w14:textId="77777777" w:rsidR="005309C2" w:rsidRDefault="005309C2">
      <w:pPr>
        <w:pStyle w:val="Index2"/>
      </w:pPr>
      <w:r w:rsidRPr="0098669B">
        <w:rPr>
          <w:lang w:val="en-US"/>
        </w:rPr>
        <w:t>as aggregation</w:t>
      </w:r>
      <w:r>
        <w:tab/>
        <w:t>93</w:t>
      </w:r>
    </w:p>
    <w:p w14:paraId="5D623497" w14:textId="77777777" w:rsidR="005309C2" w:rsidRDefault="005309C2">
      <w:pPr>
        <w:pStyle w:val="Index2"/>
      </w:pPr>
      <w:r w:rsidRPr="0098669B">
        <w:rPr>
          <w:lang w:val="en-US"/>
        </w:rPr>
        <w:t>as inspection</w:t>
      </w:r>
      <w:r>
        <w:tab/>
        <w:t>93</w:t>
      </w:r>
    </w:p>
    <w:p w14:paraId="1B8861FE" w14:textId="77777777" w:rsidR="005309C2" w:rsidRDefault="005309C2">
      <w:pPr>
        <w:pStyle w:val="Index1"/>
      </w:pPr>
      <w:r w:rsidRPr="0098669B">
        <w:rPr>
          <w:lang w:val="en-US"/>
        </w:rPr>
        <w:t>Sub class</w:t>
      </w:r>
      <w:r>
        <w:tab/>
      </w:r>
      <w:r w:rsidRPr="0098669B">
        <w:rPr>
          <w:i/>
          <w:lang w:val="en-US"/>
        </w:rPr>
        <w:t>See</w:t>
      </w:r>
      <w:r w:rsidRPr="0098669B">
        <w:rPr>
          <w:lang w:val="en-US"/>
        </w:rPr>
        <w:t xml:space="preserve"> Inheritance</w:t>
      </w:r>
    </w:p>
    <w:p w14:paraId="5A241EA5" w14:textId="77777777" w:rsidR="005309C2" w:rsidRDefault="005309C2">
      <w:pPr>
        <w:pStyle w:val="Index1"/>
      </w:pPr>
      <w:r w:rsidRPr="0098669B">
        <w:rPr>
          <w:lang w:val="en-US"/>
        </w:rPr>
        <w:t>Sub-enumeration</w:t>
      </w:r>
      <w:r>
        <w:tab/>
        <w:t>54</w:t>
      </w:r>
    </w:p>
    <w:p w14:paraId="36B883D2" w14:textId="77777777" w:rsidR="005309C2" w:rsidRDefault="005309C2">
      <w:pPr>
        <w:pStyle w:val="Index1"/>
      </w:pPr>
      <w:r w:rsidRPr="0098669B">
        <w:rPr>
          <w:lang w:val="en-US"/>
        </w:rPr>
        <w:t>Substitute</w:t>
      </w:r>
      <w:r>
        <w:tab/>
        <w:t>103</w:t>
      </w:r>
    </w:p>
    <w:p w14:paraId="5FA5EDFF" w14:textId="77777777" w:rsidR="005309C2" w:rsidRDefault="005309C2">
      <w:pPr>
        <w:pStyle w:val="Index1"/>
      </w:pPr>
      <w:r w:rsidRPr="0098669B">
        <w:rPr>
          <w:lang w:val="en-US"/>
        </w:rPr>
        <w:t>Super class</w:t>
      </w:r>
      <w:r>
        <w:tab/>
      </w:r>
      <w:r w:rsidRPr="0098669B">
        <w:rPr>
          <w:i/>
          <w:lang w:val="en-US"/>
        </w:rPr>
        <w:t>See</w:t>
      </w:r>
      <w:r w:rsidRPr="0098669B">
        <w:rPr>
          <w:lang w:val="en-US"/>
        </w:rPr>
        <w:t xml:space="preserve"> Inheritance</w:t>
      </w:r>
    </w:p>
    <w:p w14:paraId="7BA84040" w14:textId="77777777" w:rsidR="005309C2" w:rsidRDefault="005309C2">
      <w:pPr>
        <w:pStyle w:val="Index1"/>
      </w:pPr>
      <w:r w:rsidRPr="0098669B">
        <w:rPr>
          <w:lang w:val="en-US"/>
        </w:rPr>
        <w:t>Surface</w:t>
      </w:r>
      <w:r>
        <w:tab/>
        <w:t>64</w:t>
      </w:r>
    </w:p>
    <w:p w14:paraId="00B5D7AE" w14:textId="77777777" w:rsidR="005309C2" w:rsidRDefault="005309C2">
      <w:pPr>
        <w:pStyle w:val="Index1"/>
      </w:pPr>
      <w:r w:rsidRPr="0098669B">
        <w:rPr>
          <w:lang w:val="en-US"/>
        </w:rPr>
        <w:t>Surveying</w:t>
      </w:r>
      <w:r>
        <w:tab/>
        <w:t>29, 112</w:t>
      </w:r>
    </w:p>
    <w:p w14:paraId="5B1FEE6C" w14:textId="77777777" w:rsidR="005309C2" w:rsidRDefault="005309C2">
      <w:pPr>
        <w:pStyle w:val="Index1"/>
      </w:pPr>
      <w:r w:rsidRPr="0098669B">
        <w:rPr>
          <w:lang w:val="en-US"/>
        </w:rPr>
        <w:t>Sustainability</w:t>
      </w:r>
      <w:r>
        <w:tab/>
        <w:t>102</w:t>
      </w:r>
    </w:p>
    <w:p w14:paraId="730A989F" w14:textId="77777777" w:rsidR="005309C2" w:rsidRDefault="005309C2">
      <w:pPr>
        <w:pStyle w:val="Index1"/>
      </w:pPr>
      <w:r w:rsidRPr="0098669B">
        <w:rPr>
          <w:lang w:val="en-US"/>
        </w:rPr>
        <w:t>System neutrality</w:t>
      </w:r>
      <w:r>
        <w:tab/>
        <w:t>97</w:t>
      </w:r>
    </w:p>
    <w:p w14:paraId="788E0CEF" w14:textId="77777777" w:rsidR="005309C2" w:rsidRDefault="005309C2">
      <w:pPr>
        <w:pStyle w:val="Indexberschrift"/>
        <w:rPr>
          <w:rFonts w:ascii="Times New Roman" w:hAnsi="Times New Roman"/>
          <w:b w:val="0"/>
          <w:bCs/>
        </w:rPr>
      </w:pPr>
      <w:r>
        <w:t>T</w:t>
      </w:r>
    </w:p>
    <w:p w14:paraId="7C9332B8" w14:textId="77777777" w:rsidR="005309C2" w:rsidRDefault="005309C2">
      <w:pPr>
        <w:pStyle w:val="Index1"/>
      </w:pPr>
      <w:r w:rsidRPr="0098669B">
        <w:rPr>
          <w:lang w:val="en-US"/>
        </w:rPr>
        <w:t>Table</w:t>
      </w:r>
      <w:r>
        <w:tab/>
        <w:t>11</w:t>
      </w:r>
    </w:p>
    <w:p w14:paraId="360DAD76" w14:textId="77777777" w:rsidR="005309C2" w:rsidRDefault="005309C2">
      <w:pPr>
        <w:pStyle w:val="Index1"/>
        <w:rPr>
          <w:iCs/>
        </w:rPr>
      </w:pPr>
      <w:r w:rsidRPr="0098669B">
        <w:rPr>
          <w:lang w:val="en-US"/>
        </w:rPr>
        <w:t>Tessellation</w:t>
      </w:r>
      <w:r>
        <w:tab/>
      </w:r>
      <w:r>
        <w:rPr>
          <w:i/>
          <w:iCs/>
        </w:rPr>
        <w:t>40</w:t>
      </w:r>
      <w:r>
        <w:rPr>
          <w:iCs/>
        </w:rPr>
        <w:t>, 66</w:t>
      </w:r>
    </w:p>
    <w:p w14:paraId="45C46202" w14:textId="77777777" w:rsidR="005309C2" w:rsidRDefault="005309C2">
      <w:pPr>
        <w:pStyle w:val="Index1"/>
        <w:rPr>
          <w:iCs/>
        </w:rPr>
      </w:pPr>
      <w:r w:rsidRPr="0098669B">
        <w:rPr>
          <w:lang w:val="en-US"/>
        </w:rPr>
        <w:t>Text</w:t>
      </w:r>
      <w:r>
        <w:tab/>
      </w:r>
      <w:r>
        <w:rPr>
          <w:i/>
          <w:iCs/>
        </w:rPr>
        <w:t>34</w:t>
      </w:r>
      <w:r>
        <w:rPr>
          <w:iCs/>
        </w:rPr>
        <w:t>, 55</w:t>
      </w:r>
    </w:p>
    <w:p w14:paraId="19F0ADE9" w14:textId="77777777" w:rsidR="005309C2" w:rsidRDefault="005309C2">
      <w:pPr>
        <w:pStyle w:val="Index1"/>
      </w:pPr>
      <w:r w:rsidRPr="0098669B">
        <w:rPr>
          <w:lang w:val="en-US"/>
        </w:rPr>
        <w:t>Topic</w:t>
      </w:r>
      <w:r>
        <w:tab/>
        <w:t>19, 87</w:t>
      </w:r>
    </w:p>
    <w:p w14:paraId="414C8C8D" w14:textId="77777777" w:rsidR="005309C2" w:rsidRDefault="005309C2">
      <w:pPr>
        <w:pStyle w:val="Index1"/>
      </w:pPr>
      <w:r w:rsidRPr="0098669B">
        <w:rPr>
          <w:lang w:val="en-US"/>
        </w:rPr>
        <w:t>Transfer</w:t>
      </w:r>
      <w:r>
        <w:tab/>
        <w:t>15, 101</w:t>
      </w:r>
    </w:p>
    <w:p w14:paraId="30B8CCF3" w14:textId="77777777" w:rsidR="005309C2" w:rsidRDefault="005309C2">
      <w:pPr>
        <w:pStyle w:val="Index2"/>
      </w:pPr>
      <w:r w:rsidRPr="0098669B">
        <w:rPr>
          <w:lang w:val="en-US"/>
        </w:rPr>
        <w:t>and multilingualism</w:t>
      </w:r>
      <w:r>
        <w:tab/>
        <w:t>105</w:t>
      </w:r>
    </w:p>
    <w:p w14:paraId="3C9B43F2" w14:textId="77777777" w:rsidR="005309C2" w:rsidRDefault="005309C2">
      <w:pPr>
        <w:pStyle w:val="Index2"/>
      </w:pPr>
      <w:r w:rsidRPr="0098669B">
        <w:rPr>
          <w:lang w:val="en-US"/>
        </w:rPr>
        <w:t>format</w:t>
      </w:r>
      <w:r>
        <w:tab/>
        <w:t>22</w:t>
      </w:r>
    </w:p>
    <w:p w14:paraId="2B8A6133" w14:textId="77777777" w:rsidR="005309C2" w:rsidRDefault="005309C2">
      <w:pPr>
        <w:pStyle w:val="Index2"/>
      </w:pPr>
      <w:r w:rsidRPr="0098669B">
        <w:rPr>
          <w:lang w:val="en-US"/>
        </w:rPr>
        <w:t>full</w:t>
      </w:r>
      <w:r>
        <w:tab/>
        <w:t>16, 104</w:t>
      </w:r>
    </w:p>
    <w:p w14:paraId="76BFA389" w14:textId="77777777" w:rsidR="005309C2" w:rsidRDefault="005309C2">
      <w:pPr>
        <w:pStyle w:val="Index2"/>
      </w:pPr>
      <w:r w:rsidRPr="0098669B">
        <w:rPr>
          <w:lang w:val="en-US"/>
        </w:rPr>
        <w:t>identification</w:t>
      </w:r>
      <w:r>
        <w:tab/>
        <w:t>102</w:t>
      </w:r>
    </w:p>
    <w:p w14:paraId="30F1BFF2" w14:textId="77777777" w:rsidR="005309C2" w:rsidRDefault="005309C2">
      <w:pPr>
        <w:pStyle w:val="Index2"/>
      </w:pPr>
      <w:r w:rsidRPr="0098669B">
        <w:rPr>
          <w:lang w:val="en-US"/>
        </w:rPr>
        <w:t>incremental</w:t>
      </w:r>
      <w:r>
        <w:tab/>
        <w:t>103, 104</w:t>
      </w:r>
    </w:p>
    <w:p w14:paraId="455D8673" w14:textId="77777777" w:rsidR="005309C2" w:rsidRDefault="005309C2">
      <w:pPr>
        <w:pStyle w:val="Index2"/>
      </w:pPr>
      <w:r w:rsidRPr="0098669B">
        <w:rPr>
          <w:lang w:val="en-US"/>
        </w:rPr>
        <w:t>model based</w:t>
      </w:r>
      <w:r>
        <w:tab/>
        <w:t>22, 112</w:t>
      </w:r>
    </w:p>
    <w:p w14:paraId="2FFBB3F5" w14:textId="77777777" w:rsidR="005309C2" w:rsidRDefault="005309C2">
      <w:pPr>
        <w:pStyle w:val="Index2"/>
      </w:pPr>
      <w:r w:rsidRPr="0098669B">
        <w:rPr>
          <w:lang w:val="en-US"/>
        </w:rPr>
        <w:t>of lines</w:t>
      </w:r>
      <w:r>
        <w:tab/>
        <w:t>99</w:t>
      </w:r>
    </w:p>
    <w:p w14:paraId="66339119" w14:textId="77777777" w:rsidR="005309C2" w:rsidRDefault="005309C2">
      <w:pPr>
        <w:pStyle w:val="Index2"/>
        <w:rPr>
          <w:iCs/>
        </w:rPr>
      </w:pPr>
      <w:r w:rsidRPr="0098669B">
        <w:rPr>
          <w:lang w:val="en-US"/>
        </w:rPr>
        <w:t>of test data</w:t>
      </w:r>
      <w:r>
        <w:tab/>
      </w:r>
      <w:r>
        <w:rPr>
          <w:i/>
          <w:iCs/>
        </w:rPr>
        <w:t>41</w:t>
      </w:r>
    </w:p>
    <w:p w14:paraId="635256C7" w14:textId="77777777" w:rsidR="005309C2" w:rsidRDefault="005309C2">
      <w:pPr>
        <w:pStyle w:val="Index2"/>
      </w:pPr>
      <w:r w:rsidRPr="0098669B">
        <w:rPr>
          <w:lang w:val="en-US"/>
        </w:rPr>
        <w:t>polymorph reading</w:t>
      </w:r>
      <w:r>
        <w:tab/>
        <w:t>103</w:t>
      </w:r>
    </w:p>
    <w:p w14:paraId="68D8034E" w14:textId="77777777" w:rsidR="005309C2" w:rsidRDefault="005309C2">
      <w:pPr>
        <w:pStyle w:val="Index2"/>
      </w:pPr>
      <w:r w:rsidRPr="0098669B">
        <w:rPr>
          <w:lang w:val="en-US"/>
        </w:rPr>
        <w:t>system independent</w:t>
      </w:r>
      <w:r>
        <w:tab/>
        <w:t>112</w:t>
      </w:r>
    </w:p>
    <w:p w14:paraId="4203C092" w14:textId="77777777" w:rsidR="005309C2" w:rsidRDefault="005309C2">
      <w:pPr>
        <w:pStyle w:val="Index2"/>
      </w:pPr>
      <w:r w:rsidRPr="0098669B">
        <w:rPr>
          <w:b/>
          <w:lang w:val="en-US"/>
        </w:rPr>
        <w:t>system specific</w:t>
      </w:r>
      <w:r>
        <w:tab/>
        <w:t>23</w:t>
      </w:r>
    </w:p>
    <w:p w14:paraId="24FF76D5" w14:textId="77777777" w:rsidR="005309C2" w:rsidRDefault="005309C2">
      <w:pPr>
        <w:pStyle w:val="Index2"/>
      </w:pPr>
      <w:r w:rsidRPr="0098669B">
        <w:rPr>
          <w:lang w:val="en-US"/>
        </w:rPr>
        <w:t>to a higher position</w:t>
      </w:r>
      <w:r>
        <w:tab/>
        <w:t>24</w:t>
      </w:r>
    </w:p>
    <w:p w14:paraId="777EA264" w14:textId="77777777" w:rsidR="005309C2" w:rsidRDefault="005309C2">
      <w:pPr>
        <w:pStyle w:val="Index2"/>
      </w:pPr>
      <w:r w:rsidRPr="0098669B">
        <w:rPr>
          <w:lang w:val="en-US"/>
        </w:rPr>
        <w:t>with a conversion program</w:t>
      </w:r>
      <w:r>
        <w:tab/>
        <w:t>24, 97</w:t>
      </w:r>
    </w:p>
    <w:p w14:paraId="5028CE70" w14:textId="77777777" w:rsidR="005309C2" w:rsidRDefault="005309C2">
      <w:pPr>
        <w:pStyle w:val="Index1"/>
      </w:pPr>
      <w:r w:rsidRPr="0098669B">
        <w:rPr>
          <w:lang w:val="en-US"/>
        </w:rPr>
        <w:t>Tuple</w:t>
      </w:r>
      <w:r>
        <w:tab/>
        <w:t>11</w:t>
      </w:r>
    </w:p>
    <w:p w14:paraId="48847F1F" w14:textId="77777777" w:rsidR="005309C2" w:rsidRDefault="005309C2">
      <w:pPr>
        <w:pStyle w:val="Index1"/>
      </w:pPr>
      <w:r w:rsidRPr="0098669B">
        <w:rPr>
          <w:lang w:val="en-US"/>
        </w:rPr>
        <w:t>Type</w:t>
      </w:r>
      <w:r>
        <w:tab/>
      </w:r>
      <w:r w:rsidRPr="0098669B">
        <w:rPr>
          <w:i/>
          <w:lang w:val="en-US"/>
        </w:rPr>
        <w:t>See</w:t>
      </w:r>
      <w:r w:rsidRPr="0098669B">
        <w:rPr>
          <w:lang w:val="en-US"/>
        </w:rPr>
        <w:t xml:space="preserve"> Data type</w:t>
      </w:r>
    </w:p>
    <w:p w14:paraId="1E0D9956" w14:textId="77777777" w:rsidR="005309C2" w:rsidRDefault="005309C2">
      <w:pPr>
        <w:pStyle w:val="Index1"/>
      </w:pPr>
      <w:r w:rsidRPr="0098669B">
        <w:rPr>
          <w:lang w:val="en-US"/>
        </w:rPr>
        <w:t>Type of attribute</w:t>
      </w:r>
      <w:r>
        <w:tab/>
      </w:r>
      <w:r w:rsidRPr="0098669B">
        <w:rPr>
          <w:i/>
          <w:lang w:val="en-US"/>
        </w:rPr>
        <w:t>See</w:t>
      </w:r>
      <w:r w:rsidRPr="0098669B">
        <w:rPr>
          <w:lang w:val="en-US"/>
        </w:rPr>
        <w:t xml:space="preserve"> Data type</w:t>
      </w:r>
    </w:p>
    <w:p w14:paraId="0AC04040" w14:textId="77777777" w:rsidR="005309C2" w:rsidRDefault="005309C2">
      <w:pPr>
        <w:pStyle w:val="Index1"/>
        <w:rPr>
          <w:iCs/>
        </w:rPr>
      </w:pPr>
      <w:r w:rsidRPr="0098669B">
        <w:rPr>
          <w:lang w:val="en-US"/>
        </w:rPr>
        <w:t>Types</w:t>
      </w:r>
      <w:r>
        <w:tab/>
      </w:r>
      <w:r>
        <w:rPr>
          <w:i/>
          <w:iCs/>
        </w:rPr>
        <w:t>35</w:t>
      </w:r>
      <w:r>
        <w:rPr>
          <w:iCs/>
        </w:rPr>
        <w:t>, 51</w:t>
      </w:r>
    </w:p>
    <w:p w14:paraId="0C6DA015" w14:textId="77777777" w:rsidR="005309C2" w:rsidRDefault="005309C2">
      <w:pPr>
        <w:pStyle w:val="Indexberschrift"/>
        <w:rPr>
          <w:rFonts w:ascii="Times New Roman" w:hAnsi="Times New Roman"/>
          <w:b w:val="0"/>
          <w:bCs/>
        </w:rPr>
      </w:pPr>
      <w:r>
        <w:t>U</w:t>
      </w:r>
    </w:p>
    <w:p w14:paraId="64A30E62" w14:textId="77777777" w:rsidR="005309C2" w:rsidRDefault="005309C2">
      <w:pPr>
        <w:pStyle w:val="Index1"/>
      </w:pPr>
      <w:r w:rsidRPr="0098669B">
        <w:rPr>
          <w:lang w:val="en-US"/>
        </w:rPr>
        <w:t>Umlauts</w:t>
      </w:r>
      <w:r>
        <w:tab/>
        <w:t>24</w:t>
      </w:r>
    </w:p>
    <w:p w14:paraId="5E6BADC0" w14:textId="77777777" w:rsidR="005309C2" w:rsidRDefault="005309C2">
      <w:pPr>
        <w:pStyle w:val="Index1"/>
      </w:pPr>
      <w:r w:rsidRPr="0098669B">
        <w:rPr>
          <w:lang w:val="en-US"/>
        </w:rPr>
        <w:t>Undefined</w:t>
      </w:r>
      <w:r>
        <w:tab/>
        <w:t>55</w:t>
      </w:r>
    </w:p>
    <w:p w14:paraId="63F58B05" w14:textId="77777777" w:rsidR="005309C2" w:rsidRDefault="005309C2">
      <w:pPr>
        <w:pStyle w:val="Index1"/>
      </w:pPr>
      <w:r w:rsidRPr="0098669B">
        <w:rPr>
          <w:lang w:val="en-US"/>
        </w:rPr>
        <w:t>Underground cadastre</w:t>
      </w:r>
      <w:r>
        <w:tab/>
        <w:t>29</w:t>
      </w:r>
    </w:p>
    <w:p w14:paraId="5DE32AB6" w14:textId="77777777" w:rsidR="005309C2" w:rsidRDefault="005309C2">
      <w:pPr>
        <w:pStyle w:val="Index1"/>
      </w:pPr>
      <w:r w:rsidRPr="0098669B">
        <w:rPr>
          <w:lang w:val="en-US"/>
        </w:rPr>
        <w:t>Unified Modeling Language</w:t>
      </w:r>
      <w:r>
        <w:tab/>
        <w:t>27, 112</w:t>
      </w:r>
    </w:p>
    <w:p w14:paraId="6EEA7788" w14:textId="77777777" w:rsidR="005309C2" w:rsidRDefault="005309C2">
      <w:pPr>
        <w:pStyle w:val="Index2"/>
      </w:pPr>
      <w:r w:rsidRPr="0098669B">
        <w:rPr>
          <w:lang w:val="en-US"/>
        </w:rPr>
        <w:t>UML-Editor</w:t>
      </w:r>
      <w:r>
        <w:tab/>
        <w:t>30</w:t>
      </w:r>
    </w:p>
    <w:p w14:paraId="33F8A06E" w14:textId="77777777" w:rsidR="005309C2" w:rsidRDefault="005309C2">
      <w:pPr>
        <w:pStyle w:val="Index1"/>
      </w:pPr>
      <w:r w:rsidRPr="0098669B">
        <w:rPr>
          <w:lang w:val="en-US"/>
        </w:rPr>
        <w:t>Union</w:t>
      </w:r>
      <w:r>
        <w:tab/>
        <w:t>93</w:t>
      </w:r>
    </w:p>
    <w:p w14:paraId="642F77BF" w14:textId="77777777" w:rsidR="005309C2" w:rsidRDefault="005309C2">
      <w:pPr>
        <w:pStyle w:val="Index1"/>
        <w:rPr>
          <w:iCs/>
        </w:rPr>
      </w:pPr>
      <w:r w:rsidRPr="0098669B">
        <w:rPr>
          <w:lang w:val="en-US"/>
        </w:rPr>
        <w:t>Uniqueness</w:t>
      </w:r>
      <w:r>
        <w:tab/>
      </w:r>
      <w:r>
        <w:rPr>
          <w:i/>
          <w:iCs/>
        </w:rPr>
        <w:t>34</w:t>
      </w:r>
      <w:r>
        <w:rPr>
          <w:iCs/>
        </w:rPr>
        <w:t>, 84, 104</w:t>
      </w:r>
    </w:p>
    <w:p w14:paraId="0C11C7C9" w14:textId="77777777" w:rsidR="005309C2" w:rsidRDefault="005309C2">
      <w:pPr>
        <w:pStyle w:val="Index1"/>
        <w:rPr>
          <w:iCs/>
        </w:rPr>
      </w:pPr>
      <w:r w:rsidRPr="0098669B">
        <w:rPr>
          <w:lang w:val="en-US"/>
        </w:rPr>
        <w:t>Unit</w:t>
      </w:r>
      <w:r>
        <w:tab/>
      </w:r>
      <w:r>
        <w:rPr>
          <w:i/>
          <w:iCs/>
        </w:rPr>
        <w:t>32</w:t>
      </w:r>
      <w:r>
        <w:rPr>
          <w:iCs/>
        </w:rPr>
        <w:t>, 50</w:t>
      </w:r>
    </w:p>
    <w:p w14:paraId="212A24FE" w14:textId="77777777" w:rsidR="005309C2" w:rsidRDefault="005309C2">
      <w:pPr>
        <w:pStyle w:val="Index1"/>
      </w:pPr>
      <w:r w:rsidRPr="0098669B">
        <w:rPr>
          <w:lang w:val="en-US"/>
        </w:rPr>
        <w:t>Update</w:t>
      </w:r>
      <w:r>
        <w:tab/>
        <w:t>16, 111</w:t>
      </w:r>
    </w:p>
    <w:p w14:paraId="68D9D5E0" w14:textId="77777777" w:rsidR="005309C2" w:rsidRDefault="005309C2">
      <w:pPr>
        <w:pStyle w:val="Index1"/>
      </w:pPr>
      <w:r w:rsidRPr="0098669B">
        <w:rPr>
          <w:lang w:val="en-US"/>
        </w:rPr>
        <w:t>Upper class</w:t>
      </w:r>
      <w:r>
        <w:tab/>
      </w:r>
      <w:r w:rsidRPr="0098669B">
        <w:rPr>
          <w:i/>
          <w:lang w:val="en-US"/>
        </w:rPr>
        <w:t>See</w:t>
      </w:r>
      <w:r w:rsidRPr="0098669B">
        <w:rPr>
          <w:lang w:val="en-US"/>
        </w:rPr>
        <w:t xml:space="preserve"> Inheritance</w:t>
      </w:r>
    </w:p>
    <w:p w14:paraId="07EED5A9" w14:textId="77777777" w:rsidR="005309C2" w:rsidRDefault="005309C2">
      <w:pPr>
        <w:pStyle w:val="Index1"/>
        <w:rPr>
          <w:iCs/>
        </w:rPr>
      </w:pPr>
      <w:r w:rsidRPr="0098669B">
        <w:rPr>
          <w:lang w:val="en-US"/>
        </w:rPr>
        <w:t>URI</w:t>
      </w:r>
      <w:r>
        <w:tab/>
      </w:r>
      <w:r>
        <w:rPr>
          <w:i/>
          <w:iCs/>
        </w:rPr>
        <w:t>38</w:t>
      </w:r>
      <w:r>
        <w:rPr>
          <w:iCs/>
        </w:rPr>
        <w:t>, 55</w:t>
      </w:r>
    </w:p>
    <w:p w14:paraId="70875B5B" w14:textId="77777777" w:rsidR="005309C2" w:rsidRDefault="005309C2">
      <w:pPr>
        <w:pStyle w:val="Indexberschrift"/>
        <w:rPr>
          <w:rFonts w:ascii="Times New Roman" w:hAnsi="Times New Roman"/>
          <w:b w:val="0"/>
          <w:bCs/>
        </w:rPr>
      </w:pPr>
      <w:r>
        <w:t>V</w:t>
      </w:r>
    </w:p>
    <w:p w14:paraId="13C89D49" w14:textId="77777777" w:rsidR="005309C2" w:rsidRDefault="005309C2">
      <w:pPr>
        <w:pStyle w:val="Index1"/>
        <w:rPr>
          <w:iCs/>
        </w:rPr>
      </w:pPr>
      <w:r w:rsidRPr="0098669B">
        <w:rPr>
          <w:lang w:val="en-US"/>
        </w:rPr>
        <w:t>Value domain</w:t>
      </w:r>
      <w:r>
        <w:tab/>
        <w:t xml:space="preserve">13, </w:t>
      </w:r>
      <w:r>
        <w:rPr>
          <w:i/>
          <w:iCs/>
        </w:rPr>
        <w:t>32</w:t>
      </w:r>
      <w:r>
        <w:rPr>
          <w:iCs/>
        </w:rPr>
        <w:t>, 56</w:t>
      </w:r>
    </w:p>
    <w:p w14:paraId="1246AA4D" w14:textId="77777777" w:rsidR="005309C2" w:rsidRDefault="005309C2">
      <w:pPr>
        <w:pStyle w:val="Index2"/>
      </w:pPr>
      <w:r w:rsidRPr="0098669B">
        <w:rPr>
          <w:lang w:val="en-US"/>
        </w:rPr>
        <w:t>geometrical</w:t>
      </w:r>
      <w:r>
        <w:tab/>
        <w:t>63</w:t>
      </w:r>
    </w:p>
    <w:p w14:paraId="3C0008F7" w14:textId="77777777" w:rsidR="005309C2" w:rsidRDefault="005309C2">
      <w:pPr>
        <w:pStyle w:val="Index2"/>
        <w:rPr>
          <w:iCs/>
        </w:rPr>
      </w:pPr>
      <w:r w:rsidRPr="0098669B">
        <w:rPr>
          <w:lang w:val="en-US"/>
        </w:rPr>
        <w:t>numeric</w:t>
      </w:r>
      <w:r>
        <w:tab/>
      </w:r>
      <w:r>
        <w:rPr>
          <w:i/>
          <w:iCs/>
        </w:rPr>
        <w:t>36</w:t>
      </w:r>
      <w:r>
        <w:rPr>
          <w:iCs/>
        </w:rPr>
        <w:t>, 50</w:t>
      </w:r>
    </w:p>
    <w:p w14:paraId="6864C006" w14:textId="77777777" w:rsidR="005309C2" w:rsidRDefault="005309C2">
      <w:pPr>
        <w:pStyle w:val="Index2"/>
      </w:pPr>
      <w:r w:rsidRPr="0098669B">
        <w:rPr>
          <w:lang w:val="en-US"/>
        </w:rPr>
        <w:t>structured</w:t>
      </w:r>
      <w:r>
        <w:tab/>
        <w:t>73</w:t>
      </w:r>
    </w:p>
    <w:p w14:paraId="7C278D47" w14:textId="77777777" w:rsidR="005309C2" w:rsidRDefault="005309C2">
      <w:pPr>
        <w:pStyle w:val="Index1"/>
        <w:rPr>
          <w:iCs/>
        </w:rPr>
      </w:pPr>
      <w:r w:rsidRPr="0098669B">
        <w:rPr>
          <w:lang w:val="en-US"/>
        </w:rPr>
        <w:t>View</w:t>
      </w:r>
      <w:r>
        <w:tab/>
        <w:t xml:space="preserve">25, </w:t>
      </w:r>
      <w:r>
        <w:rPr>
          <w:i/>
          <w:iCs/>
        </w:rPr>
        <w:t>38</w:t>
      </w:r>
      <w:r>
        <w:rPr>
          <w:iCs/>
        </w:rPr>
        <w:t>, 90</w:t>
      </w:r>
    </w:p>
    <w:p w14:paraId="1463DA9A" w14:textId="77777777" w:rsidR="005309C2" w:rsidRDefault="005309C2">
      <w:pPr>
        <w:pStyle w:val="Index2"/>
      </w:pPr>
      <w:r w:rsidRPr="0098669B">
        <w:rPr>
          <w:lang w:val="en-US"/>
        </w:rPr>
        <w:t>aggregation</w:t>
      </w:r>
      <w:r>
        <w:tab/>
        <w:t>93</w:t>
      </w:r>
    </w:p>
    <w:p w14:paraId="55C5F885" w14:textId="77777777" w:rsidR="005309C2" w:rsidRDefault="005309C2">
      <w:pPr>
        <w:pStyle w:val="Index2"/>
      </w:pPr>
      <w:r w:rsidRPr="0098669B">
        <w:rPr>
          <w:lang w:val="en-US"/>
        </w:rPr>
        <w:t>and inheritance</w:t>
      </w:r>
      <w:r>
        <w:tab/>
        <w:t>94</w:t>
      </w:r>
    </w:p>
    <w:p w14:paraId="26DBF776" w14:textId="77777777" w:rsidR="005309C2" w:rsidRDefault="005309C2">
      <w:pPr>
        <w:pStyle w:val="Index2"/>
      </w:pPr>
      <w:r w:rsidRPr="0098669B">
        <w:rPr>
          <w:lang w:val="en-US"/>
        </w:rPr>
        <w:t>building step by step</w:t>
      </w:r>
      <w:r>
        <w:tab/>
        <w:t>93</w:t>
      </w:r>
    </w:p>
    <w:p w14:paraId="5FB127FB" w14:textId="77777777" w:rsidR="005309C2" w:rsidRDefault="005309C2">
      <w:pPr>
        <w:pStyle w:val="Index2"/>
      </w:pPr>
      <w:r w:rsidRPr="0098669B">
        <w:rPr>
          <w:lang w:val="en-US"/>
        </w:rPr>
        <w:t>formation law</w:t>
      </w:r>
      <w:r>
        <w:tab/>
        <w:t>90</w:t>
      </w:r>
    </w:p>
    <w:p w14:paraId="2A57B847" w14:textId="77777777" w:rsidR="005309C2" w:rsidRDefault="005309C2">
      <w:pPr>
        <w:pStyle w:val="Index2"/>
      </w:pPr>
      <w:r w:rsidRPr="0098669B">
        <w:rPr>
          <w:lang w:val="en-US"/>
        </w:rPr>
        <w:t>inspection</w:t>
      </w:r>
      <w:r>
        <w:tab/>
        <w:t>93</w:t>
      </w:r>
    </w:p>
    <w:p w14:paraId="02454B72" w14:textId="77777777" w:rsidR="005309C2" w:rsidRDefault="005309C2">
      <w:pPr>
        <w:pStyle w:val="Index2"/>
      </w:pPr>
      <w:r w:rsidRPr="0098669B">
        <w:rPr>
          <w:lang w:val="en-US"/>
        </w:rPr>
        <w:t>join</w:t>
      </w:r>
      <w:r>
        <w:tab/>
        <w:t>91</w:t>
      </w:r>
    </w:p>
    <w:p w14:paraId="376C0B1D" w14:textId="77777777" w:rsidR="005309C2" w:rsidRDefault="005309C2">
      <w:pPr>
        <w:pStyle w:val="Index2"/>
      </w:pPr>
      <w:r w:rsidRPr="0098669B">
        <w:rPr>
          <w:lang w:val="en-US"/>
        </w:rPr>
        <w:t>union</w:t>
      </w:r>
      <w:r>
        <w:tab/>
        <w:t>93</w:t>
      </w:r>
    </w:p>
    <w:p w14:paraId="46F321F1" w14:textId="77777777" w:rsidR="005309C2" w:rsidRDefault="005309C2">
      <w:pPr>
        <w:pStyle w:val="Indexberschrift"/>
        <w:rPr>
          <w:rFonts w:ascii="Times New Roman" w:hAnsi="Times New Roman"/>
          <w:b w:val="0"/>
          <w:bCs/>
        </w:rPr>
      </w:pPr>
      <w:r>
        <w:t>X</w:t>
      </w:r>
    </w:p>
    <w:p w14:paraId="7869F330" w14:textId="77777777" w:rsidR="005309C2" w:rsidRDefault="005309C2">
      <w:pPr>
        <w:pStyle w:val="Index1"/>
      </w:pPr>
      <w:r w:rsidRPr="0098669B">
        <w:rPr>
          <w:lang w:val="en-US"/>
        </w:rPr>
        <w:t>XML</w:t>
      </w:r>
      <w:r>
        <w:tab/>
        <w:t>29, 101, 113</w:t>
      </w:r>
    </w:p>
    <w:p w14:paraId="13A37412" w14:textId="77777777" w:rsidR="005309C2" w:rsidRDefault="005309C2">
      <w:pPr>
        <w:rPr>
          <w:noProof/>
          <w:lang w:val="en-US"/>
        </w:rPr>
        <w:sectPr w:rsidR="005309C2" w:rsidSect="005309C2">
          <w:footnotePr>
            <w:pos w:val="beneathText"/>
          </w:footnotePr>
          <w:type w:val="continuous"/>
          <w:pgSz w:w="11905" w:h="16837"/>
          <w:pgMar w:top="1701" w:right="1418" w:bottom="1701" w:left="1418" w:header="1418" w:footer="720" w:gutter="0"/>
          <w:cols w:num="3" w:space="720"/>
          <w:titlePg/>
        </w:sectPr>
      </w:pPr>
    </w:p>
    <w:p w14:paraId="00A8A525" w14:textId="77777777" w:rsidR="00026FE6" w:rsidRPr="003D3060" w:rsidRDefault="00026FE6">
      <w:pPr>
        <w:rPr>
          <w:lang w:val="en-US"/>
        </w:rPr>
      </w:pPr>
      <w:r w:rsidRPr="003D3060">
        <w:rPr>
          <w:lang w:val="en-US"/>
        </w:rPr>
        <w:lastRenderedPageBreak/>
        <w:fldChar w:fldCharType="end"/>
      </w:r>
    </w:p>
    <w:sectPr w:rsidR="00026FE6" w:rsidRPr="003D3060" w:rsidSect="005309C2">
      <w:footnotePr>
        <w:pos w:val="beneathText"/>
      </w:footnotePr>
      <w:type w:val="continuous"/>
      <w:pgSz w:w="11905" w:h="16837"/>
      <w:pgMar w:top="1701" w:right="1418" w:bottom="1701" w:left="1418" w:header="1418" w:footer="720" w:gutter="0"/>
      <w:cols w:num="3" w:space="567"/>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A4AB5" w14:textId="77777777" w:rsidR="00836499" w:rsidRDefault="00836499">
      <w:r>
        <w:separator/>
      </w:r>
    </w:p>
  </w:endnote>
  <w:endnote w:type="continuationSeparator" w:id="0">
    <w:p w14:paraId="08C9AE90" w14:textId="77777777" w:rsidR="00836499" w:rsidRDefault="0083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25B54" w14:textId="77777777" w:rsidR="00A811FE" w:rsidRDefault="00A811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FE38B" w14:textId="77777777" w:rsidR="00A811FE" w:rsidRDefault="00A811F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D459" w14:textId="77777777" w:rsidR="00A811FE" w:rsidRDefault="00A811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B7C84" w14:textId="77777777" w:rsidR="00836499" w:rsidRDefault="00836499">
      <w:r>
        <w:separator/>
      </w:r>
    </w:p>
  </w:footnote>
  <w:footnote w:type="continuationSeparator" w:id="0">
    <w:p w14:paraId="55D9832B" w14:textId="77777777" w:rsidR="00836499" w:rsidRDefault="0083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C663" w14:textId="77777777" w:rsidR="00EE5D8D" w:rsidRPr="003C0CD5" w:rsidRDefault="00EE5D8D">
    <w:pPr>
      <w:pStyle w:val="Kopfzeile"/>
      <w:rPr>
        <w:lang w:val="en-US"/>
      </w:rPr>
    </w:pPr>
    <w:r w:rsidRPr="003C0CD5">
      <w:rPr>
        <w:lang w:val="en-US"/>
      </w:rPr>
      <w:fldChar w:fldCharType="begin"/>
    </w:r>
    <w:r w:rsidRPr="003C0CD5">
      <w:rPr>
        <w:lang w:val="en-US"/>
      </w:rPr>
      <w:instrText xml:space="preserve"> PAGE </w:instrText>
    </w:r>
    <w:r w:rsidRPr="003C0CD5">
      <w:rPr>
        <w:lang w:val="en-US"/>
      </w:rPr>
      <w:fldChar w:fldCharType="separate"/>
    </w:r>
    <w:r w:rsidR="003D2A14">
      <w:rPr>
        <w:noProof/>
        <w:lang w:val="en-US"/>
      </w:rPr>
      <w:t>114</w:t>
    </w:r>
    <w:r w:rsidRPr="003C0CD5">
      <w:rPr>
        <w:lang w:val="en-US"/>
      </w:rPr>
      <w:fldChar w:fldCharType="end"/>
    </w:r>
    <w:r w:rsidRPr="003C0CD5">
      <w:rPr>
        <w:lang w:val="en-US"/>
      </w:rPr>
      <w:tab/>
      <w:t>Modeling of Space Related Data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E5333" w14:textId="77777777" w:rsidR="00EE5D8D" w:rsidRDefault="00EE5D8D">
    <w:pPr>
      <w:pStyle w:val="Kopfzeile"/>
      <w:pBdr>
        <w:top w:val="single" w:sz="1" w:space="4" w:color="000000"/>
        <w:bottom w:val="single" w:sz="1" w:space="2" w:color="000000"/>
      </w:pBdr>
      <w:rPr>
        <w:lang w:val="en-GB"/>
      </w:rPr>
    </w:pPr>
    <w:r>
      <w:rPr>
        <w:lang w:val="en-GB"/>
      </w:rPr>
      <w:t>3. Possibilities for the description of data</w:t>
    </w:r>
    <w:r>
      <w:rPr>
        <w:lang w:val="en-GB"/>
      </w:rPr>
      <w:tab/>
    </w:r>
    <w:r>
      <w:fldChar w:fldCharType="begin"/>
    </w:r>
    <w:r>
      <w:rPr>
        <w:lang w:val="en-GB"/>
      </w:rPr>
      <w:instrText xml:space="preserve"> PAGE </w:instrText>
    </w:r>
    <w:r>
      <w:fldChar w:fldCharType="separate"/>
    </w:r>
    <w:r w:rsidR="003D2A14">
      <w:rPr>
        <w:noProof/>
        <w:lang w:val="en-GB"/>
      </w:rPr>
      <w:t>29</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217FE" w14:textId="77777777" w:rsidR="00EE5D8D" w:rsidRDefault="00EE5D8D">
    <w:pPr>
      <w:pStyle w:val="Kopfzeile"/>
      <w:rPr>
        <w:lang w:val="en-GB"/>
      </w:rPr>
    </w:pPr>
    <w:r>
      <w:rPr>
        <w:lang w:val="en-GB"/>
      </w:rPr>
      <w:t>3. Possibilities for the description of data</w:t>
    </w:r>
    <w:r>
      <w:rPr>
        <w:lang w:val="en-GB"/>
      </w:rPr>
      <w:tab/>
    </w:r>
    <w:r>
      <w:fldChar w:fldCharType="begin"/>
    </w:r>
    <w:r>
      <w:rPr>
        <w:lang w:val="en-GB"/>
      </w:rPr>
      <w:instrText xml:space="preserve"> PAGE </w:instrText>
    </w:r>
    <w:r>
      <w:fldChar w:fldCharType="separate"/>
    </w:r>
    <w:r w:rsidR="003D2A14">
      <w:rPr>
        <w:noProof/>
        <w:lang w:val="en-GB"/>
      </w:rPr>
      <w:t>27</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66592" w14:textId="77777777" w:rsidR="00EE5D8D" w:rsidRDefault="00EE5D8D">
    <w:pPr>
      <w:pStyle w:val="Kopfzeile"/>
      <w:pBdr>
        <w:top w:val="single" w:sz="1" w:space="4" w:color="000000"/>
        <w:bottom w:val="single" w:sz="1" w:space="2" w:color="000000"/>
      </w:pBdr>
      <w:rPr>
        <w:lang w:val="en-GB"/>
      </w:rPr>
    </w:pPr>
    <w:r>
      <w:rPr>
        <w:lang w:val="en-GB"/>
      </w:rPr>
      <w:t>4. For example Illis Valley in particular</w:t>
    </w:r>
    <w:r>
      <w:rPr>
        <w:lang w:val="en-GB"/>
      </w:rPr>
      <w:tab/>
    </w:r>
    <w:r>
      <w:fldChar w:fldCharType="begin"/>
    </w:r>
    <w:r>
      <w:rPr>
        <w:lang w:val="en-GB"/>
      </w:rPr>
      <w:instrText xml:space="preserve"> PAGE </w:instrText>
    </w:r>
    <w:r>
      <w:fldChar w:fldCharType="separate"/>
    </w:r>
    <w:r w:rsidR="003D2A14">
      <w:rPr>
        <w:noProof/>
        <w:lang w:val="en-GB"/>
      </w:rPr>
      <w:t>41</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990E0" w14:textId="77777777" w:rsidR="00EE5D8D" w:rsidRDefault="00EE5D8D">
    <w:pPr>
      <w:pStyle w:val="Kopfzeile"/>
      <w:rPr>
        <w:lang w:val="en-GB"/>
      </w:rPr>
    </w:pPr>
    <w:r>
      <w:rPr>
        <w:lang w:val="en-GB"/>
      </w:rPr>
      <w:t>4. For example Ilis Valley in particular</w:t>
    </w:r>
    <w:r>
      <w:rPr>
        <w:lang w:val="en-GB"/>
      </w:rPr>
      <w:tab/>
    </w:r>
    <w:r>
      <w:fldChar w:fldCharType="begin"/>
    </w:r>
    <w:r>
      <w:rPr>
        <w:lang w:val="en-GB"/>
      </w:rPr>
      <w:instrText xml:space="preserve"> PAGE </w:instrText>
    </w:r>
    <w:r>
      <w:fldChar w:fldCharType="separate"/>
    </w:r>
    <w:r w:rsidR="003D2A14">
      <w:rPr>
        <w:noProof/>
        <w:lang w:val="en-GB"/>
      </w:rPr>
      <w:t>31</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A23E6" w14:textId="77777777" w:rsidR="00EE5D8D" w:rsidRDefault="00EE5D8D">
    <w:pPr>
      <w:pStyle w:val="Kopfzeile"/>
      <w:pBdr>
        <w:top w:val="single" w:sz="1" w:space="4" w:color="000000"/>
        <w:bottom w:val="single" w:sz="1" w:space="2" w:color="000000"/>
      </w:pBdr>
      <w:rPr>
        <w:lang w:val="en-GB"/>
      </w:rPr>
    </w:pPr>
    <w:r>
      <w:rPr>
        <w:lang w:val="en-GB"/>
      </w:rPr>
      <w:t>5. Inheriting becomes the fashion</w:t>
    </w:r>
    <w:r>
      <w:rPr>
        <w:lang w:val="en-GB"/>
      </w:rPr>
      <w:tab/>
    </w:r>
    <w:r>
      <w:fldChar w:fldCharType="begin"/>
    </w:r>
    <w:r>
      <w:rPr>
        <w:lang w:val="en-GB"/>
      </w:rPr>
      <w:instrText xml:space="preserve"> PAGE </w:instrText>
    </w:r>
    <w:r>
      <w:fldChar w:fldCharType="separate"/>
    </w:r>
    <w:r w:rsidR="003D2A14">
      <w:rPr>
        <w:noProof/>
        <w:lang w:val="en-GB"/>
      </w:rPr>
      <w:t>47</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1A148" w14:textId="77777777" w:rsidR="00EE5D8D" w:rsidRDefault="00EE5D8D">
    <w:pPr>
      <w:pStyle w:val="Kopfzeile"/>
      <w:rPr>
        <w:lang w:val="en-GB"/>
      </w:rPr>
    </w:pPr>
    <w:r>
      <w:rPr>
        <w:lang w:val="en-GB"/>
      </w:rPr>
      <w:t>5. Inheriting becomes the fashion</w:t>
    </w:r>
    <w:r>
      <w:rPr>
        <w:lang w:val="en-GB"/>
      </w:rPr>
      <w:tab/>
    </w:r>
    <w:r>
      <w:fldChar w:fldCharType="begin"/>
    </w:r>
    <w:r>
      <w:rPr>
        <w:lang w:val="en-GB"/>
      </w:rPr>
      <w:instrText xml:space="preserve"> PAGE </w:instrText>
    </w:r>
    <w:r>
      <w:fldChar w:fldCharType="separate"/>
    </w:r>
    <w:r w:rsidR="003D2A14">
      <w:rPr>
        <w:noProof/>
        <w:lang w:val="en-GB"/>
      </w:rPr>
      <w:t>43</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65DE" w14:textId="77777777" w:rsidR="00EE5D8D" w:rsidRDefault="00EE5D8D">
    <w:pPr>
      <w:pStyle w:val="Kopfzeile"/>
      <w:pBdr>
        <w:top w:val="single" w:sz="1" w:space="4" w:color="000000"/>
        <w:bottom w:val="single" w:sz="1" w:space="2" w:color="000000"/>
      </w:pBdr>
      <w:rPr>
        <w:lang w:val="en-GB"/>
      </w:rPr>
    </w:pPr>
    <w:r>
      <w:rPr>
        <w:lang w:val="en-GB"/>
      </w:rPr>
      <w:t>6. The data model under closer scrutiny</w:t>
    </w:r>
    <w:r>
      <w:rPr>
        <w:lang w:val="en-GB"/>
      </w:rPr>
      <w:tab/>
    </w:r>
    <w:r>
      <w:fldChar w:fldCharType="begin"/>
    </w:r>
    <w:r>
      <w:rPr>
        <w:lang w:val="en-GB"/>
      </w:rPr>
      <w:instrText xml:space="preserve"> PAGE </w:instrText>
    </w:r>
    <w:r>
      <w:fldChar w:fldCharType="separate"/>
    </w:r>
    <w:r w:rsidR="003D2A14">
      <w:rPr>
        <w:noProof/>
        <w:lang w:val="en-GB"/>
      </w:rPr>
      <w:t>95</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F810" w14:textId="77777777" w:rsidR="00EE5D8D" w:rsidRDefault="00EE5D8D">
    <w:pPr>
      <w:pStyle w:val="Kopfzeile"/>
      <w:rPr>
        <w:lang w:val="en-GB"/>
      </w:rPr>
    </w:pPr>
    <w:r>
      <w:rPr>
        <w:lang w:val="en-GB"/>
      </w:rPr>
      <w:t>6. The data model under closer scrutiny</w:t>
    </w:r>
    <w:r>
      <w:rPr>
        <w:lang w:val="en-GB"/>
      </w:rPr>
      <w:tab/>
    </w:r>
    <w:r>
      <w:fldChar w:fldCharType="begin"/>
    </w:r>
    <w:r>
      <w:rPr>
        <w:lang w:val="en-GB"/>
      </w:rPr>
      <w:instrText xml:space="preserve"> PAGE </w:instrText>
    </w:r>
    <w:r>
      <w:fldChar w:fldCharType="separate"/>
    </w:r>
    <w:r w:rsidR="003D2A14">
      <w:rPr>
        <w:noProof/>
        <w:lang w:val="en-GB"/>
      </w:rPr>
      <w:t>49</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45D9D" w14:textId="77777777" w:rsidR="00EE5D8D" w:rsidRDefault="00EE5D8D">
    <w:pPr>
      <w:pStyle w:val="Kopfzeile"/>
      <w:pBdr>
        <w:top w:val="single" w:sz="1" w:space="4" w:color="000000"/>
        <w:bottom w:val="single" w:sz="1" w:space="2" w:color="000000"/>
      </w:pBdr>
    </w:pPr>
    <w:r>
      <w:rPr>
        <w:lang w:val="de-CH"/>
      </w:rPr>
      <w:t xml:space="preserve">7. </w:t>
    </w:r>
    <w:r w:rsidRPr="002E4BFF">
      <w:rPr>
        <w:lang w:val="en-US"/>
      </w:rPr>
      <w:t>Illis Valley systems in focus</w:t>
    </w:r>
    <w:r>
      <w:tab/>
    </w:r>
    <w:r>
      <w:fldChar w:fldCharType="begin"/>
    </w:r>
    <w:r>
      <w:instrText xml:space="preserve"> PAGE </w:instrText>
    </w:r>
    <w:r>
      <w:fldChar w:fldCharType="separate"/>
    </w:r>
    <w:r w:rsidR="003D2A14">
      <w:rPr>
        <w:noProof/>
      </w:rPr>
      <w:t>99</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50BEE" w14:textId="77777777" w:rsidR="00EE5D8D" w:rsidRPr="002E4BFF" w:rsidRDefault="00EE5D8D">
    <w:pPr>
      <w:pStyle w:val="Kopfzeile"/>
      <w:rPr>
        <w:lang w:val="en-US"/>
      </w:rPr>
    </w:pPr>
    <w:r w:rsidRPr="002E4BFF">
      <w:rPr>
        <w:lang w:val="en-US"/>
      </w:rPr>
      <w:t>7. Illis Valley systems in focus</w:t>
    </w:r>
    <w:r w:rsidRPr="002E4BFF">
      <w:rPr>
        <w:lang w:val="en-US"/>
      </w:rPr>
      <w:tab/>
    </w:r>
    <w:r w:rsidRPr="002E4BFF">
      <w:rPr>
        <w:lang w:val="en-US"/>
      </w:rPr>
      <w:fldChar w:fldCharType="begin"/>
    </w:r>
    <w:r w:rsidRPr="002E4BFF">
      <w:rPr>
        <w:lang w:val="en-US"/>
      </w:rPr>
      <w:instrText xml:space="preserve"> PAGE </w:instrText>
    </w:r>
    <w:r w:rsidRPr="002E4BFF">
      <w:rPr>
        <w:lang w:val="en-US"/>
      </w:rPr>
      <w:fldChar w:fldCharType="separate"/>
    </w:r>
    <w:r w:rsidR="003D2A14">
      <w:rPr>
        <w:noProof/>
        <w:lang w:val="en-US"/>
      </w:rPr>
      <w:t>97</w:t>
    </w:r>
    <w:r w:rsidRPr="002E4BFF">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0E716" w14:textId="77777777" w:rsidR="00EE5D8D" w:rsidRDefault="00EE5D8D">
    <w:pPr>
      <w:pStyle w:val="Kopfzeile"/>
      <w:pBdr>
        <w:top w:val="single" w:sz="1" w:space="4" w:color="000000"/>
        <w:bottom w:val="single" w:sz="1" w:space="2" w:color="000000"/>
      </w:pBdr>
    </w:pPr>
    <w:r>
      <w:t>Index</w:t>
    </w:r>
    <w:r>
      <w:tab/>
    </w:r>
    <w:r>
      <w:tab/>
    </w:r>
    <w:r>
      <w:fldChar w:fldCharType="begin"/>
    </w:r>
    <w:r>
      <w:instrText xml:space="preserve"> PAGE </w:instrText>
    </w:r>
    <w:r>
      <w:fldChar w:fldCharType="separate"/>
    </w:r>
    <w:r w:rsidR="005309C2">
      <w:rPr>
        <w:noProof/>
      </w:rPr>
      <w:t>3</w:t>
    </w:r>
    <w: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BA6E5" w14:textId="77777777" w:rsidR="00EE5D8D" w:rsidRPr="00797EC9" w:rsidRDefault="00EE5D8D">
    <w:pPr>
      <w:pStyle w:val="Kopfzeile"/>
      <w:pBdr>
        <w:top w:val="single" w:sz="1" w:space="4" w:color="000000"/>
        <w:bottom w:val="single" w:sz="1" w:space="2" w:color="000000"/>
      </w:pBdr>
      <w:rPr>
        <w:lang w:val="en-US"/>
      </w:rPr>
    </w:pPr>
    <w:r w:rsidRPr="00797EC9">
      <w:rPr>
        <w:lang w:val="en-US"/>
      </w:rPr>
      <w:t>9. Data modeling beyond Ilis Valley</w:t>
    </w:r>
    <w:r w:rsidRPr="00797EC9">
      <w:rPr>
        <w:lang w:val="en-US"/>
      </w:rPr>
      <w:tab/>
    </w:r>
    <w:r w:rsidRPr="00797EC9">
      <w:rPr>
        <w:lang w:val="en-US"/>
      </w:rPr>
      <w:fldChar w:fldCharType="begin"/>
    </w:r>
    <w:r w:rsidRPr="00797EC9">
      <w:rPr>
        <w:lang w:val="en-US"/>
      </w:rPr>
      <w:instrText xml:space="preserve"> PAGE </w:instrText>
    </w:r>
    <w:r w:rsidRPr="00797EC9">
      <w:rPr>
        <w:lang w:val="en-US"/>
      </w:rPr>
      <w:fldChar w:fldCharType="separate"/>
    </w:r>
    <w:r w:rsidR="003D2A14">
      <w:rPr>
        <w:noProof/>
        <w:lang w:val="en-US"/>
      </w:rPr>
      <w:t>105</w:t>
    </w:r>
    <w:r w:rsidRPr="00797EC9">
      <w:rPr>
        <w:lang w:val="en-US"/>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1DA7C" w14:textId="77777777" w:rsidR="00EE5D8D" w:rsidRDefault="00EE5D8D">
    <w:pPr>
      <w:pStyle w:val="Kopfzeile"/>
      <w:rPr>
        <w:lang w:val="en-GB"/>
      </w:rPr>
    </w:pPr>
    <w:r>
      <w:rPr>
        <w:lang w:val="en-GB"/>
      </w:rPr>
      <w:t>8. Ilis Valley data on their way</w:t>
    </w:r>
    <w:r>
      <w:rPr>
        <w:lang w:val="en-GB"/>
      </w:rPr>
      <w:tab/>
    </w:r>
    <w:r>
      <w:fldChar w:fldCharType="begin"/>
    </w:r>
    <w:r>
      <w:rPr>
        <w:lang w:val="en-GB"/>
      </w:rPr>
      <w:instrText xml:space="preserve"> PAGE </w:instrText>
    </w:r>
    <w:r>
      <w:fldChar w:fldCharType="separate"/>
    </w:r>
    <w:r w:rsidR="003D2A14">
      <w:rPr>
        <w:noProof/>
        <w:lang w:val="en-GB"/>
      </w:rPr>
      <w:t>101</w: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5A756" w14:textId="77777777" w:rsidR="00EE5D8D" w:rsidRPr="001F4B5A" w:rsidRDefault="00EE5D8D">
    <w:pPr>
      <w:pStyle w:val="Kopfzeile"/>
      <w:pBdr>
        <w:top w:val="single" w:sz="1" w:space="4" w:color="000000"/>
        <w:bottom w:val="single" w:sz="1" w:space="2" w:color="000000"/>
      </w:pBdr>
      <w:rPr>
        <w:lang w:val="en-US"/>
      </w:rPr>
    </w:pPr>
    <w:r w:rsidRPr="001F4B5A">
      <w:rPr>
        <w:lang w:val="en-US"/>
      </w:rPr>
      <w:t>9. Data modeling beyond Ilis Valley</w:t>
    </w:r>
    <w:r w:rsidRPr="001F4B5A">
      <w:rPr>
        <w:lang w:val="en-US"/>
      </w:rPr>
      <w:tab/>
    </w:r>
    <w:r w:rsidRPr="001F4B5A">
      <w:rPr>
        <w:lang w:val="en-US"/>
      </w:rPr>
      <w:fldChar w:fldCharType="begin"/>
    </w:r>
    <w:r w:rsidRPr="001F4B5A">
      <w:rPr>
        <w:lang w:val="en-US"/>
      </w:rPr>
      <w:instrText xml:space="preserve"> PAGE </w:instrText>
    </w:r>
    <w:r w:rsidRPr="001F4B5A">
      <w:rPr>
        <w:lang w:val="en-US"/>
      </w:rPr>
      <w:fldChar w:fldCharType="separate"/>
    </w:r>
    <w:r w:rsidR="003D2A14">
      <w:rPr>
        <w:noProof/>
        <w:lang w:val="en-US"/>
      </w:rPr>
      <w:t>109</w:t>
    </w:r>
    <w:r w:rsidRPr="001F4B5A">
      <w:rPr>
        <w:lang w:val="en-US"/>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80D11" w14:textId="77777777" w:rsidR="00EE5D8D" w:rsidRDefault="00EE5D8D">
    <w:pPr>
      <w:pStyle w:val="Kopfzeile"/>
      <w:rPr>
        <w:lang w:val="en-GB"/>
      </w:rPr>
    </w:pPr>
    <w:r>
      <w:rPr>
        <w:lang w:val="en-GB"/>
      </w:rPr>
      <w:t>9. Data modeling beyond Ilis Valley</w:t>
    </w:r>
    <w:r>
      <w:rPr>
        <w:lang w:val="en-GB"/>
      </w:rPr>
      <w:tab/>
    </w:r>
    <w:r>
      <w:fldChar w:fldCharType="begin"/>
    </w:r>
    <w:r>
      <w:rPr>
        <w:lang w:val="en-GB"/>
      </w:rPr>
      <w:instrText xml:space="preserve"> PAGE </w:instrText>
    </w:r>
    <w:r>
      <w:fldChar w:fldCharType="separate"/>
    </w:r>
    <w:r w:rsidR="003D2A14">
      <w:rPr>
        <w:noProof/>
        <w:lang w:val="en-GB"/>
      </w:rPr>
      <w:t>107</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BD899" w14:textId="77777777" w:rsidR="00EE5D8D" w:rsidRDefault="00EE5D8D">
    <w:pPr>
      <w:pStyle w:val="Kopfzeile"/>
      <w:pBdr>
        <w:top w:val="single" w:sz="1" w:space="4" w:color="000000"/>
        <w:bottom w:val="single" w:sz="1" w:space="2" w:color="000000"/>
      </w:pBdr>
      <w:rPr>
        <w:lang w:val="en-GB"/>
      </w:rPr>
    </w:pPr>
    <w:r>
      <w:rPr>
        <w:lang w:val="en-GB"/>
      </w:rPr>
      <w:t>10. Conclusion for authorities and management</w:t>
    </w:r>
    <w:r>
      <w:rPr>
        <w:lang w:val="en-GB"/>
      </w:rPr>
      <w:tab/>
    </w:r>
    <w:r>
      <w:fldChar w:fldCharType="begin"/>
    </w:r>
    <w:r>
      <w:rPr>
        <w:lang w:val="en-GB"/>
      </w:rPr>
      <w:instrText xml:space="preserve"> PAGE </w:instrText>
    </w:r>
    <w:r>
      <w:fldChar w:fldCharType="separate"/>
    </w:r>
    <w:r w:rsidR="003D2A14">
      <w:rPr>
        <w:noProof/>
        <w:lang w:val="en-GB"/>
      </w:rPr>
      <w:t>113</w: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19642" w14:textId="77777777" w:rsidR="00EE5D8D" w:rsidRDefault="00EE5D8D">
    <w:pPr>
      <w:pStyle w:val="Kopfzeile"/>
      <w:rPr>
        <w:lang w:val="en-GB"/>
      </w:rPr>
    </w:pPr>
    <w:r>
      <w:rPr>
        <w:lang w:val="en-GB"/>
      </w:rPr>
      <w:t>10. Conclusion for authorities and management</w:t>
    </w:r>
    <w:r>
      <w:rPr>
        <w:lang w:val="en-GB"/>
      </w:rPr>
      <w:tab/>
    </w:r>
    <w:r>
      <w:fldChar w:fldCharType="begin"/>
    </w:r>
    <w:r>
      <w:rPr>
        <w:lang w:val="en-GB"/>
      </w:rPr>
      <w:instrText xml:space="preserve"> PAGE </w:instrText>
    </w:r>
    <w:r>
      <w:fldChar w:fldCharType="separate"/>
    </w:r>
    <w:r w:rsidR="003D2A14">
      <w:rPr>
        <w:noProof/>
        <w:lang w:val="en-GB"/>
      </w:rPr>
      <w:t>111</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7049" w14:textId="77777777" w:rsidR="00EE5D8D" w:rsidRDefault="00EE5D8D">
    <w:pPr>
      <w:pStyle w:val="Kopfzeile"/>
      <w:pBdr>
        <w:top w:val="single" w:sz="1" w:space="4" w:color="000000"/>
        <w:bottom w:val="single" w:sz="1" w:space="2" w:color="000000"/>
      </w:pBdr>
    </w:pPr>
    <w:r>
      <w:t>Register</w:t>
    </w:r>
    <w:r>
      <w:tab/>
    </w:r>
    <w:r>
      <w:fldChar w:fldCharType="begin"/>
    </w:r>
    <w:r>
      <w:instrText xml:space="preserve"> PAGE </w:instrText>
    </w:r>
    <w:r>
      <w:fldChar w:fldCharType="separate"/>
    </w:r>
    <w:r w:rsidR="003D2A14">
      <w:rPr>
        <w:noProof/>
      </w:rPr>
      <w:t>115</w:t>
    </w:r>
    <w:r>
      <w:fldChar w:fldCharType="end"/>
    </w:r>
    <w:bookmarkStart w:id="201" w:name="_Toc33591717"/>
    <w:bookmarkEnd w:id="201"/>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13DF7" w14:textId="77777777" w:rsidR="00EE5D8D" w:rsidRDefault="00EE5D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C460" w14:textId="77777777" w:rsidR="00A811FE" w:rsidRDefault="00A811F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71D0" w14:textId="77777777" w:rsidR="00EE5D8D" w:rsidRDefault="00EE5D8D">
    <w:pPr>
      <w:pStyle w:val="Kopfzeile"/>
      <w:pBdr>
        <w:top w:val="single" w:sz="1" w:space="4" w:color="000000"/>
        <w:bottom w:val="single" w:sz="1" w:space="2" w:color="000000"/>
      </w:pBdr>
    </w:pPr>
    <w:r>
      <w:t>Index</w:t>
    </w:r>
    <w:r>
      <w:tab/>
    </w:r>
    <w:r>
      <w:fldChar w:fldCharType="begin"/>
    </w:r>
    <w:r>
      <w:instrText xml:space="preserve"> PAGE </w:instrText>
    </w:r>
    <w:r>
      <w:fldChar w:fldCharType="separate"/>
    </w:r>
    <w:r w:rsidR="003D2A14">
      <w:rPr>
        <w:noProof/>
      </w:rPr>
      <w:t>5</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2859A" w14:textId="77777777" w:rsidR="00EE5D8D" w:rsidRDefault="00EE5D8D">
    <w:pPr>
      <w:pStyle w:val="Kopfzeile"/>
      <w:rPr>
        <w:lang w:val="de-CH"/>
      </w:rPr>
    </w:pPr>
    <w:r>
      <w:rPr>
        <w:lang w:val="de-CH"/>
      </w:rPr>
      <w:t>Index</w:t>
    </w:r>
    <w:r>
      <w:rPr>
        <w:lang w:val="de-CH"/>
      </w:rPr>
      <w:tab/>
    </w:r>
    <w:r>
      <w:fldChar w:fldCharType="begin"/>
    </w:r>
    <w:r>
      <w:instrText xml:space="preserve"> PAGE </w:instrText>
    </w:r>
    <w:r>
      <w:fldChar w:fldCharType="separate"/>
    </w:r>
    <w:r w:rsidR="003D2A14">
      <w:rPr>
        <w:noProof/>
      </w:rP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FD60C" w14:textId="77777777" w:rsidR="00EE5D8D" w:rsidRDefault="00EE5D8D">
    <w:pPr>
      <w:pStyle w:val="Kopfzeile"/>
      <w:pBdr>
        <w:top w:val="single" w:sz="1" w:space="4" w:color="000000"/>
        <w:bottom w:val="single" w:sz="1" w:space="2" w:color="000000"/>
      </w:pBdr>
      <w:rPr>
        <w:lang w:val="en-GB"/>
      </w:rPr>
    </w:pPr>
    <w:r>
      <w:rPr>
        <w:lang w:val="en-GB"/>
      </w:rPr>
      <w:t>1. Reading between fiction and truth</w:t>
    </w:r>
    <w:r>
      <w:rPr>
        <w:lang w:val="en-GB"/>
      </w:rPr>
      <w:tab/>
    </w:r>
    <w:r>
      <w:fldChar w:fldCharType="begin"/>
    </w:r>
    <w:r>
      <w:rPr>
        <w:lang w:val="en-GB"/>
      </w:rPr>
      <w:instrText xml:space="preserve"> PAGE </w:instrText>
    </w:r>
    <w:r>
      <w:fldChar w:fldCharType="separate"/>
    </w:r>
    <w:r w:rsidR="005309C2">
      <w:rPr>
        <w:noProof/>
        <w:lang w:val="en-GB"/>
      </w:rPr>
      <w:t>9</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00E8A" w14:textId="77777777" w:rsidR="00EE5D8D" w:rsidRDefault="00EE5D8D">
    <w:pPr>
      <w:pStyle w:val="Kopfzeile"/>
      <w:rPr>
        <w:lang w:val="en-GB"/>
      </w:rPr>
    </w:pPr>
    <w:r>
      <w:rPr>
        <w:lang w:val="en-GB"/>
      </w:rPr>
      <w:t>1. Reading between fiction and truth</w:t>
    </w:r>
    <w:r>
      <w:rPr>
        <w:lang w:val="en-GB"/>
      </w:rPr>
      <w:tab/>
    </w:r>
    <w:r>
      <w:fldChar w:fldCharType="begin"/>
    </w:r>
    <w:r>
      <w:rPr>
        <w:lang w:val="en-GB"/>
      </w:rPr>
      <w:instrText xml:space="preserve"> PAGE </w:instrText>
    </w:r>
    <w:r>
      <w:fldChar w:fldCharType="separate"/>
    </w:r>
    <w:r w:rsidR="003D2A14">
      <w:rPr>
        <w:noProof/>
        <w:lang w:val="en-GB"/>
      </w:rPr>
      <w:t>7</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FF9F" w14:textId="77777777" w:rsidR="00EE5D8D" w:rsidRDefault="00EE5D8D">
    <w:pPr>
      <w:pStyle w:val="Kopfzeile"/>
      <w:pBdr>
        <w:top w:val="single" w:sz="1" w:space="4" w:color="000000"/>
        <w:bottom w:val="single" w:sz="1" w:space="2" w:color="000000"/>
      </w:pBdr>
      <w:rPr>
        <w:lang w:val="en-GB"/>
      </w:rPr>
    </w:pPr>
    <w:r>
      <w:rPr>
        <w:lang w:val="en-GB"/>
      </w:rPr>
      <w:t>2. An overview with Ilis Valley taken as an example</w:t>
    </w:r>
    <w:r>
      <w:rPr>
        <w:lang w:val="en-GB"/>
      </w:rPr>
      <w:tab/>
    </w:r>
    <w:r>
      <w:fldChar w:fldCharType="begin"/>
    </w:r>
    <w:r>
      <w:rPr>
        <w:lang w:val="en-GB"/>
      </w:rPr>
      <w:instrText xml:space="preserve"> PAGE </w:instrText>
    </w:r>
    <w:r>
      <w:fldChar w:fldCharType="separate"/>
    </w:r>
    <w:r w:rsidR="003D2A14">
      <w:rPr>
        <w:noProof/>
        <w:lang w:val="en-GB"/>
      </w:rPr>
      <w:t>25</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FBB83" w14:textId="77777777" w:rsidR="00EE5D8D" w:rsidRDefault="00EE5D8D">
    <w:pPr>
      <w:pStyle w:val="Kopfzeile"/>
      <w:rPr>
        <w:lang w:val="en-GB"/>
      </w:rPr>
    </w:pPr>
    <w:r>
      <w:rPr>
        <w:lang w:val="en-GB"/>
      </w:rPr>
      <w:t>2. An overview with Ilis Valley taken as an example</w:t>
    </w:r>
    <w:r>
      <w:rPr>
        <w:lang w:val="en-GB"/>
      </w:rPr>
      <w:tab/>
    </w:r>
    <w:r>
      <w:fldChar w:fldCharType="begin"/>
    </w:r>
    <w:r>
      <w:rPr>
        <w:lang w:val="en-GB"/>
      </w:rPr>
      <w:instrText xml:space="preserve"> PAGE </w:instrText>
    </w:r>
    <w:r>
      <w:fldChar w:fldCharType="separate"/>
    </w:r>
    <w:r w:rsidR="003D2A14">
      <w:rPr>
        <w:noProof/>
        <w:lang w:val="en-GB"/>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C3CBA1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F4050E6"/>
    <w:name w:val="WW8Num7"/>
    <w:lvl w:ilvl="0">
      <w:start w:val="1"/>
      <w:numFmt w:val="bullet"/>
      <w:pStyle w:val="Aufzahlung"/>
      <w:lvlText w:val=""/>
      <w:lvlJc w:val="left"/>
      <w:pPr>
        <w:tabs>
          <w:tab w:val="num" w:pos="360"/>
        </w:tabs>
        <w:ind w:left="360" w:hanging="360"/>
      </w:pPr>
      <w:rPr>
        <w:rFonts w:ascii="Symbol" w:hAnsi="Symbol" w:hint="default"/>
        <w:b w:val="0"/>
        <w:i w:val="0"/>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2" w15:restartNumberingAfterBreak="0">
    <w:nsid w:val="00000002"/>
    <w:multiLevelType w:val="multilevel"/>
    <w:tmpl w:val="BEE4DACC"/>
    <w:lvl w:ilvl="0">
      <w:start w:val="1"/>
      <w:numFmt w:val="decimal"/>
      <w:pStyle w:val="berschrift1"/>
      <w:suff w:val="nothing"/>
      <w:lvlText w:val="%1. "/>
      <w:lvlJc w:val="left"/>
      <w:pPr>
        <w:ind w:left="432" w:hanging="432"/>
      </w:pPr>
    </w:lvl>
    <w:lvl w:ilvl="1">
      <w:start w:val="1"/>
      <w:numFmt w:val="decimal"/>
      <w:suff w:val="space"/>
      <w:lvlText w:val="%1.%2"/>
      <w:lvlJc w:val="left"/>
      <w:pPr>
        <w:ind w:left="860" w:hanging="576"/>
      </w:pPr>
    </w:lvl>
    <w:lvl w:ilvl="2">
      <w:start w:val="1"/>
      <w:numFmt w:val="decimal"/>
      <w:pStyle w:val="berschrift3"/>
      <w:suff w:val="space"/>
      <w:lvlText w:val="%1.%2.%3"/>
      <w:lvlJc w:val="left"/>
      <w:pPr>
        <w:ind w:left="1288"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3" w15:restartNumberingAfterBreak="0">
    <w:nsid w:val="01210848"/>
    <w:multiLevelType w:val="hybridMultilevel"/>
    <w:tmpl w:val="AB3242DA"/>
    <w:lvl w:ilvl="0" w:tplc="6A50135C">
      <w:start w:val="1"/>
      <w:numFmt w:val="decimal"/>
      <w:pStyle w:val="berschrift2"/>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10F07220"/>
    <w:multiLevelType w:val="multilevel"/>
    <w:tmpl w:val="8D8825C0"/>
    <w:lvl w:ilvl="0">
      <w:start w:val="1"/>
      <w:numFmt w:val="decimal"/>
      <w:suff w:val="nothing"/>
      <w:lvlText w:val="%1. "/>
      <w:lvlJc w:val="left"/>
      <w:pPr>
        <w:ind w:left="432" w:hanging="432"/>
      </w:pPr>
    </w:lvl>
    <w:lvl w:ilvl="1">
      <w:start w:val="1"/>
      <w:numFmt w:val="decimal"/>
      <w:suff w:val="space"/>
      <w:lvlText w:val="%1.%2"/>
      <w:lvlJc w:val="left"/>
      <w:pPr>
        <w:ind w:left="860" w:hanging="576"/>
      </w:pPr>
    </w:lvl>
    <w:lvl w:ilvl="2">
      <w:start w:val="1"/>
      <w:numFmt w:val="decimal"/>
      <w:suff w:val="space"/>
      <w:lvlText w:val="%1.%2.%3"/>
      <w:lvlJc w:val="left"/>
      <w:pPr>
        <w:ind w:left="720"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5" w15:restartNumberingAfterBreak="0">
    <w:nsid w:val="11CE4970"/>
    <w:multiLevelType w:val="singleLevel"/>
    <w:tmpl w:val="46FA6AC8"/>
    <w:lvl w:ilvl="0">
      <w:numFmt w:val="bullet"/>
      <w:lvlText w:val="-"/>
      <w:lvlJc w:val="left"/>
      <w:pPr>
        <w:tabs>
          <w:tab w:val="num" w:pos="360"/>
        </w:tabs>
        <w:ind w:left="360" w:hanging="360"/>
      </w:pPr>
      <w:rPr>
        <w:rFonts w:hint="default"/>
      </w:rPr>
    </w:lvl>
  </w:abstractNum>
  <w:abstractNum w:abstractNumId="6" w15:restartNumberingAfterBreak="0">
    <w:nsid w:val="211C6D15"/>
    <w:multiLevelType w:val="singleLevel"/>
    <w:tmpl w:val="368852A6"/>
    <w:lvl w:ilvl="0">
      <w:start w:val="4"/>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23105503"/>
    <w:multiLevelType w:val="singleLevel"/>
    <w:tmpl w:val="0407000F"/>
    <w:lvl w:ilvl="0">
      <w:start w:val="1"/>
      <w:numFmt w:val="decimal"/>
      <w:lvlText w:val="%1."/>
      <w:lvlJc w:val="left"/>
      <w:pPr>
        <w:tabs>
          <w:tab w:val="num" w:pos="360"/>
        </w:tabs>
        <w:ind w:left="360" w:hanging="360"/>
      </w:pPr>
      <w:rPr>
        <w:rFonts w:hint="default"/>
      </w:rPr>
    </w:lvl>
  </w:abstractNum>
  <w:abstractNum w:abstractNumId="8" w15:restartNumberingAfterBreak="0">
    <w:nsid w:val="4B8E5E11"/>
    <w:multiLevelType w:val="singleLevel"/>
    <w:tmpl w:val="1BE0C0F6"/>
    <w:lvl w:ilvl="0">
      <w:start w:val="4"/>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4C406B0D"/>
    <w:multiLevelType w:val="multilevel"/>
    <w:tmpl w:val="8D8825C0"/>
    <w:lvl w:ilvl="0">
      <w:start w:val="1"/>
      <w:numFmt w:val="decimal"/>
      <w:suff w:val="nothing"/>
      <w:lvlText w:val="%1. "/>
      <w:lvlJc w:val="left"/>
      <w:pPr>
        <w:ind w:left="432" w:hanging="432"/>
      </w:pPr>
    </w:lvl>
    <w:lvl w:ilvl="1">
      <w:start w:val="1"/>
      <w:numFmt w:val="decimal"/>
      <w:suff w:val="space"/>
      <w:lvlText w:val="%1.%2"/>
      <w:lvlJc w:val="left"/>
      <w:pPr>
        <w:ind w:left="860" w:hanging="576"/>
      </w:pPr>
    </w:lvl>
    <w:lvl w:ilvl="2">
      <w:start w:val="1"/>
      <w:numFmt w:val="decimal"/>
      <w:suff w:val="space"/>
      <w:lvlText w:val="%1.%2.%3"/>
      <w:lvlJc w:val="left"/>
      <w:pPr>
        <w:ind w:left="720"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10" w15:restartNumberingAfterBreak="0">
    <w:nsid w:val="6BA1494A"/>
    <w:multiLevelType w:val="singleLevel"/>
    <w:tmpl w:val="B5EA73F2"/>
    <w:lvl w:ilvl="0">
      <w:start w:val="4"/>
      <w:numFmt w:val="bullet"/>
      <w:lvlText w:val="-"/>
      <w:lvlJc w:val="left"/>
      <w:pPr>
        <w:tabs>
          <w:tab w:val="num" w:pos="360"/>
        </w:tabs>
        <w:ind w:left="360" w:hanging="360"/>
      </w:pPr>
      <w:rPr>
        <w:rFonts w:ascii="Times New Roman" w:hAnsi="Times New Roman" w:hint="default"/>
      </w:rPr>
    </w:lvl>
  </w:abstractNum>
  <w:num w:numId="1" w16cid:durableId="276375368">
    <w:abstractNumId w:val="1"/>
  </w:num>
  <w:num w:numId="2" w16cid:durableId="1057775842">
    <w:abstractNumId w:val="2"/>
  </w:num>
  <w:num w:numId="3" w16cid:durableId="276178760">
    <w:abstractNumId w:val="7"/>
  </w:num>
  <w:num w:numId="4" w16cid:durableId="686324321">
    <w:abstractNumId w:val="10"/>
  </w:num>
  <w:num w:numId="5" w16cid:durableId="504780392">
    <w:abstractNumId w:val="0"/>
  </w:num>
  <w:num w:numId="6" w16cid:durableId="517423729">
    <w:abstractNumId w:val="8"/>
  </w:num>
  <w:num w:numId="7" w16cid:durableId="929587235">
    <w:abstractNumId w:val="6"/>
  </w:num>
  <w:num w:numId="8" w16cid:durableId="1877815161">
    <w:abstractNumId w:val="5"/>
  </w:num>
  <w:num w:numId="9" w16cid:durableId="2020352348">
    <w:abstractNumId w:val="3"/>
  </w:num>
  <w:num w:numId="10" w16cid:durableId="1878202664">
    <w:abstractNumId w:val="9"/>
  </w:num>
  <w:num w:numId="11" w16cid:durableId="1204634701">
    <w:abstractNumId w:val="4"/>
  </w:num>
  <w:num w:numId="12" w16cid:durableId="78063101">
    <w:abstractNumId w:val="2"/>
  </w:num>
  <w:num w:numId="13" w16cid:durableId="6290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n-GB" w:vendorID="64" w:dllVersion="131077" w:nlCheck="1" w:checkStyle="1"/>
  <w:activeWritingStyle w:appName="MSWord" w:lang="fr-CH" w:vendorID="64" w:dllVersion="131078" w:nlCheck="1" w:checkStyle="1"/>
  <w:activeWritingStyle w:appName="MSWord" w:lang="en-US" w:vendorID="64" w:dllVersion="0" w:nlCheck="1" w:checkStyle="0"/>
  <w:activeWritingStyle w:appName="MSWord" w:lang="de-CH"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indow" stroke="f">
      <v:fill color="window" on="f"/>
      <v:stroke on="f"/>
    </o:shapedefaults>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63"/>
    <w:rsid w:val="00002621"/>
    <w:rsid w:val="00003FCD"/>
    <w:rsid w:val="00005B52"/>
    <w:rsid w:val="0000616B"/>
    <w:rsid w:val="00010D64"/>
    <w:rsid w:val="00026FE6"/>
    <w:rsid w:val="00033367"/>
    <w:rsid w:val="000532FA"/>
    <w:rsid w:val="00062714"/>
    <w:rsid w:val="000731AE"/>
    <w:rsid w:val="00074DBE"/>
    <w:rsid w:val="00077D5F"/>
    <w:rsid w:val="0008383D"/>
    <w:rsid w:val="000838B5"/>
    <w:rsid w:val="000849A6"/>
    <w:rsid w:val="00091C67"/>
    <w:rsid w:val="000958FB"/>
    <w:rsid w:val="000A0A91"/>
    <w:rsid w:val="000B7229"/>
    <w:rsid w:val="000C0B6A"/>
    <w:rsid w:val="000C1312"/>
    <w:rsid w:val="000C3A44"/>
    <w:rsid w:val="000C6730"/>
    <w:rsid w:val="00110548"/>
    <w:rsid w:val="00113B57"/>
    <w:rsid w:val="00113D85"/>
    <w:rsid w:val="0013481C"/>
    <w:rsid w:val="00135315"/>
    <w:rsid w:val="00147FA2"/>
    <w:rsid w:val="00150D89"/>
    <w:rsid w:val="0015230E"/>
    <w:rsid w:val="00157353"/>
    <w:rsid w:val="00161CE3"/>
    <w:rsid w:val="0016282B"/>
    <w:rsid w:val="0016628D"/>
    <w:rsid w:val="0017432A"/>
    <w:rsid w:val="00175DE2"/>
    <w:rsid w:val="0017685E"/>
    <w:rsid w:val="00183941"/>
    <w:rsid w:val="001904E6"/>
    <w:rsid w:val="00191648"/>
    <w:rsid w:val="00192DDC"/>
    <w:rsid w:val="0019329F"/>
    <w:rsid w:val="00196C2A"/>
    <w:rsid w:val="001A1D32"/>
    <w:rsid w:val="001C0CB3"/>
    <w:rsid w:val="001C1AFF"/>
    <w:rsid w:val="001D7C63"/>
    <w:rsid w:val="001E30A9"/>
    <w:rsid w:val="001F4B5A"/>
    <w:rsid w:val="001F775F"/>
    <w:rsid w:val="0020689C"/>
    <w:rsid w:val="00215BAC"/>
    <w:rsid w:val="00215D43"/>
    <w:rsid w:val="00221F9B"/>
    <w:rsid w:val="002372E2"/>
    <w:rsid w:val="002518A5"/>
    <w:rsid w:val="0026537A"/>
    <w:rsid w:val="0027147F"/>
    <w:rsid w:val="00290A0A"/>
    <w:rsid w:val="00291AF4"/>
    <w:rsid w:val="002B27F7"/>
    <w:rsid w:val="002B5391"/>
    <w:rsid w:val="002C334B"/>
    <w:rsid w:val="002C5BED"/>
    <w:rsid w:val="002E2339"/>
    <w:rsid w:val="002E4BFF"/>
    <w:rsid w:val="002F61C6"/>
    <w:rsid w:val="00307247"/>
    <w:rsid w:val="00307F30"/>
    <w:rsid w:val="00331B35"/>
    <w:rsid w:val="00342125"/>
    <w:rsid w:val="003624EF"/>
    <w:rsid w:val="00383371"/>
    <w:rsid w:val="003859BA"/>
    <w:rsid w:val="00386D3C"/>
    <w:rsid w:val="00394C77"/>
    <w:rsid w:val="003C0CD5"/>
    <w:rsid w:val="003C21F0"/>
    <w:rsid w:val="003C3BBB"/>
    <w:rsid w:val="003C3EF4"/>
    <w:rsid w:val="003C7972"/>
    <w:rsid w:val="003D2A14"/>
    <w:rsid w:val="003D3060"/>
    <w:rsid w:val="003D4DD3"/>
    <w:rsid w:val="003E0C82"/>
    <w:rsid w:val="003F6724"/>
    <w:rsid w:val="003F7AED"/>
    <w:rsid w:val="0040319F"/>
    <w:rsid w:val="004035C4"/>
    <w:rsid w:val="00407CD7"/>
    <w:rsid w:val="004266D2"/>
    <w:rsid w:val="00431792"/>
    <w:rsid w:val="00433642"/>
    <w:rsid w:val="00437DFE"/>
    <w:rsid w:val="00441A75"/>
    <w:rsid w:val="00444D46"/>
    <w:rsid w:val="00445863"/>
    <w:rsid w:val="00454908"/>
    <w:rsid w:val="00461B15"/>
    <w:rsid w:val="00480777"/>
    <w:rsid w:val="00495F51"/>
    <w:rsid w:val="004A13C8"/>
    <w:rsid w:val="004A348A"/>
    <w:rsid w:val="004D7D79"/>
    <w:rsid w:val="00500D79"/>
    <w:rsid w:val="0050233F"/>
    <w:rsid w:val="005056D3"/>
    <w:rsid w:val="00513167"/>
    <w:rsid w:val="00522FC6"/>
    <w:rsid w:val="0052320C"/>
    <w:rsid w:val="005256CD"/>
    <w:rsid w:val="005309C2"/>
    <w:rsid w:val="00535E4E"/>
    <w:rsid w:val="00554FA5"/>
    <w:rsid w:val="00572100"/>
    <w:rsid w:val="00593471"/>
    <w:rsid w:val="00593B89"/>
    <w:rsid w:val="0059505C"/>
    <w:rsid w:val="005A614D"/>
    <w:rsid w:val="005A6E38"/>
    <w:rsid w:val="005C30C0"/>
    <w:rsid w:val="005D7299"/>
    <w:rsid w:val="005E23D3"/>
    <w:rsid w:val="00604E8F"/>
    <w:rsid w:val="00615862"/>
    <w:rsid w:val="00627DCB"/>
    <w:rsid w:val="006312D4"/>
    <w:rsid w:val="00631CE4"/>
    <w:rsid w:val="006561DA"/>
    <w:rsid w:val="006746C2"/>
    <w:rsid w:val="00687385"/>
    <w:rsid w:val="00687880"/>
    <w:rsid w:val="006975BA"/>
    <w:rsid w:val="006A39A8"/>
    <w:rsid w:val="006A7E7D"/>
    <w:rsid w:val="006B41FA"/>
    <w:rsid w:val="006C135F"/>
    <w:rsid w:val="006C156A"/>
    <w:rsid w:val="006C63DF"/>
    <w:rsid w:val="00704B0D"/>
    <w:rsid w:val="00705CED"/>
    <w:rsid w:val="00706192"/>
    <w:rsid w:val="007061A0"/>
    <w:rsid w:val="00714EF4"/>
    <w:rsid w:val="007201C9"/>
    <w:rsid w:val="00720E04"/>
    <w:rsid w:val="00722B8E"/>
    <w:rsid w:val="00723BB5"/>
    <w:rsid w:val="0072522A"/>
    <w:rsid w:val="00735DA5"/>
    <w:rsid w:val="007468DE"/>
    <w:rsid w:val="00757CBE"/>
    <w:rsid w:val="007677A8"/>
    <w:rsid w:val="007836BB"/>
    <w:rsid w:val="007838D4"/>
    <w:rsid w:val="00786298"/>
    <w:rsid w:val="00787F1D"/>
    <w:rsid w:val="00797EC9"/>
    <w:rsid w:val="007A7D0B"/>
    <w:rsid w:val="007C05D8"/>
    <w:rsid w:val="007C63D3"/>
    <w:rsid w:val="007D225C"/>
    <w:rsid w:val="007D4670"/>
    <w:rsid w:val="007D4D51"/>
    <w:rsid w:val="007E172A"/>
    <w:rsid w:val="007E778C"/>
    <w:rsid w:val="007F4BE8"/>
    <w:rsid w:val="007F73A6"/>
    <w:rsid w:val="008067F2"/>
    <w:rsid w:val="008149CC"/>
    <w:rsid w:val="00815A48"/>
    <w:rsid w:val="008275EA"/>
    <w:rsid w:val="00833CF8"/>
    <w:rsid w:val="00836499"/>
    <w:rsid w:val="00844382"/>
    <w:rsid w:val="00847FB3"/>
    <w:rsid w:val="008524EC"/>
    <w:rsid w:val="0086653B"/>
    <w:rsid w:val="0087209B"/>
    <w:rsid w:val="0087454E"/>
    <w:rsid w:val="008A2153"/>
    <w:rsid w:val="008B0128"/>
    <w:rsid w:val="008B4B95"/>
    <w:rsid w:val="008C1457"/>
    <w:rsid w:val="008C3CD4"/>
    <w:rsid w:val="008C702F"/>
    <w:rsid w:val="008C73EB"/>
    <w:rsid w:val="008D14B6"/>
    <w:rsid w:val="008E794C"/>
    <w:rsid w:val="008F7E94"/>
    <w:rsid w:val="009021E6"/>
    <w:rsid w:val="0090423B"/>
    <w:rsid w:val="00904299"/>
    <w:rsid w:val="009064DA"/>
    <w:rsid w:val="00910588"/>
    <w:rsid w:val="00912FCD"/>
    <w:rsid w:val="00914618"/>
    <w:rsid w:val="00915F11"/>
    <w:rsid w:val="00917A73"/>
    <w:rsid w:val="0092225F"/>
    <w:rsid w:val="00923114"/>
    <w:rsid w:val="00925D0E"/>
    <w:rsid w:val="00926543"/>
    <w:rsid w:val="00931F1D"/>
    <w:rsid w:val="00942668"/>
    <w:rsid w:val="00942E0B"/>
    <w:rsid w:val="00947D5B"/>
    <w:rsid w:val="00957677"/>
    <w:rsid w:val="00966C31"/>
    <w:rsid w:val="00983E51"/>
    <w:rsid w:val="0098429E"/>
    <w:rsid w:val="009844DF"/>
    <w:rsid w:val="009933DF"/>
    <w:rsid w:val="009B61D9"/>
    <w:rsid w:val="009B76F5"/>
    <w:rsid w:val="009D3067"/>
    <w:rsid w:val="009E67A9"/>
    <w:rsid w:val="009E6D0D"/>
    <w:rsid w:val="009F435C"/>
    <w:rsid w:val="00A13AA3"/>
    <w:rsid w:val="00A211C5"/>
    <w:rsid w:val="00A35775"/>
    <w:rsid w:val="00A45DDC"/>
    <w:rsid w:val="00A473E8"/>
    <w:rsid w:val="00A541D9"/>
    <w:rsid w:val="00A61B43"/>
    <w:rsid w:val="00A63E7B"/>
    <w:rsid w:val="00A811FE"/>
    <w:rsid w:val="00A823C6"/>
    <w:rsid w:val="00A82D14"/>
    <w:rsid w:val="00A9471E"/>
    <w:rsid w:val="00A95559"/>
    <w:rsid w:val="00AA6E18"/>
    <w:rsid w:val="00AB50E6"/>
    <w:rsid w:val="00AB6ECB"/>
    <w:rsid w:val="00AC11C1"/>
    <w:rsid w:val="00B0552F"/>
    <w:rsid w:val="00B07B3F"/>
    <w:rsid w:val="00B22B41"/>
    <w:rsid w:val="00B3135F"/>
    <w:rsid w:val="00B36C5F"/>
    <w:rsid w:val="00B548E0"/>
    <w:rsid w:val="00B67B34"/>
    <w:rsid w:val="00B74049"/>
    <w:rsid w:val="00B762FD"/>
    <w:rsid w:val="00B83BFC"/>
    <w:rsid w:val="00B96E21"/>
    <w:rsid w:val="00BA08CA"/>
    <w:rsid w:val="00BA1F04"/>
    <w:rsid w:val="00BA4B08"/>
    <w:rsid w:val="00BC6F3A"/>
    <w:rsid w:val="00BD0952"/>
    <w:rsid w:val="00BE09F2"/>
    <w:rsid w:val="00C02C95"/>
    <w:rsid w:val="00C27288"/>
    <w:rsid w:val="00C43CBE"/>
    <w:rsid w:val="00C45CCF"/>
    <w:rsid w:val="00C51B9C"/>
    <w:rsid w:val="00C54B8C"/>
    <w:rsid w:val="00C562F1"/>
    <w:rsid w:val="00C57196"/>
    <w:rsid w:val="00C57A54"/>
    <w:rsid w:val="00C7649C"/>
    <w:rsid w:val="00C80E8E"/>
    <w:rsid w:val="00CA5433"/>
    <w:rsid w:val="00CB1A7A"/>
    <w:rsid w:val="00CD12A6"/>
    <w:rsid w:val="00CD2CF5"/>
    <w:rsid w:val="00CD4E9A"/>
    <w:rsid w:val="00CE08DA"/>
    <w:rsid w:val="00CF120B"/>
    <w:rsid w:val="00D0210B"/>
    <w:rsid w:val="00D0306C"/>
    <w:rsid w:val="00D216ED"/>
    <w:rsid w:val="00D35F58"/>
    <w:rsid w:val="00D36A63"/>
    <w:rsid w:val="00D42955"/>
    <w:rsid w:val="00D466E9"/>
    <w:rsid w:val="00D71F04"/>
    <w:rsid w:val="00D821BB"/>
    <w:rsid w:val="00D91BDF"/>
    <w:rsid w:val="00D94E74"/>
    <w:rsid w:val="00D95FA8"/>
    <w:rsid w:val="00DA1420"/>
    <w:rsid w:val="00DB24DE"/>
    <w:rsid w:val="00DC05C7"/>
    <w:rsid w:val="00DC0F5C"/>
    <w:rsid w:val="00DF1055"/>
    <w:rsid w:val="00DF6254"/>
    <w:rsid w:val="00E02BCB"/>
    <w:rsid w:val="00E0795A"/>
    <w:rsid w:val="00E102BB"/>
    <w:rsid w:val="00E22D9E"/>
    <w:rsid w:val="00E32644"/>
    <w:rsid w:val="00E45F35"/>
    <w:rsid w:val="00E60C2D"/>
    <w:rsid w:val="00E71405"/>
    <w:rsid w:val="00E71F48"/>
    <w:rsid w:val="00E90F00"/>
    <w:rsid w:val="00EB16B2"/>
    <w:rsid w:val="00ED7B39"/>
    <w:rsid w:val="00EE0624"/>
    <w:rsid w:val="00EE1627"/>
    <w:rsid w:val="00EE2806"/>
    <w:rsid w:val="00EE559A"/>
    <w:rsid w:val="00EE5D8D"/>
    <w:rsid w:val="00F072B1"/>
    <w:rsid w:val="00F162B9"/>
    <w:rsid w:val="00F20609"/>
    <w:rsid w:val="00F3685E"/>
    <w:rsid w:val="00F518DD"/>
    <w:rsid w:val="00F668AB"/>
    <w:rsid w:val="00F73A66"/>
    <w:rsid w:val="00F75C4B"/>
    <w:rsid w:val="00F80390"/>
    <w:rsid w:val="00F872CC"/>
    <w:rsid w:val="00F9108B"/>
    <w:rsid w:val="00F978D3"/>
    <w:rsid w:val="00FA6C21"/>
    <w:rsid w:val="00FB3A93"/>
    <w:rsid w:val="00FB6864"/>
    <w:rsid w:val="00FC2B42"/>
    <w:rsid w:val="00FC4BB9"/>
    <w:rsid w:val="00FC6982"/>
    <w:rsid w:val="00FD5315"/>
    <w:rsid w:val="00FF4A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4A700725"/>
  <w15:chartTrackingRefBased/>
  <w15:docId w15:val="{99186ABE-2A58-BB40-A8B2-B0142F43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80" w:line="264" w:lineRule="auto"/>
      <w:jc w:val="both"/>
    </w:pPr>
    <w:rPr>
      <w:rFonts w:ascii="Arial" w:hAnsi="Arial"/>
      <w:kern w:val="1"/>
      <w:sz w:val="22"/>
      <w:lang w:val="de-DE"/>
    </w:rPr>
  </w:style>
  <w:style w:type="paragraph" w:styleId="berschrift1">
    <w:name w:val="heading 1"/>
    <w:basedOn w:val="Standard"/>
    <w:next w:val="Standard"/>
    <w:qFormat/>
    <w:pPr>
      <w:keepNext/>
      <w:pageBreakBefore/>
      <w:numPr>
        <w:numId w:val="2"/>
      </w:numPr>
      <w:spacing w:before="1600" w:after="280"/>
      <w:jc w:val="center"/>
      <w:outlineLvl w:val="0"/>
    </w:pPr>
    <w:rPr>
      <w:b/>
      <w:kern w:val="20"/>
      <w:sz w:val="36"/>
      <w:lang w:val="de-CH"/>
    </w:rPr>
  </w:style>
  <w:style w:type="paragraph" w:styleId="berschrift2">
    <w:name w:val="heading 2"/>
    <w:basedOn w:val="Standard"/>
    <w:next w:val="Standard"/>
    <w:qFormat/>
    <w:pPr>
      <w:keepNext/>
      <w:numPr>
        <w:numId w:val="9"/>
      </w:numPr>
      <w:tabs>
        <w:tab w:val="left" w:pos="567"/>
      </w:tabs>
      <w:spacing w:before="240" w:after="60"/>
      <w:ind w:left="624" w:hanging="567"/>
      <w:jc w:val="left"/>
      <w:outlineLvl w:val="1"/>
    </w:pPr>
    <w:rPr>
      <w:b/>
      <w:kern w:val="26"/>
      <w:sz w:val="26"/>
      <w:szCs w:val="26"/>
    </w:rPr>
  </w:style>
  <w:style w:type="paragraph" w:styleId="berschrift3">
    <w:name w:val="heading 3"/>
    <w:basedOn w:val="Standard"/>
    <w:next w:val="Standard"/>
    <w:qFormat/>
    <w:rsid w:val="008E794C"/>
    <w:pPr>
      <w:keepNext/>
      <w:numPr>
        <w:ilvl w:val="2"/>
        <w:numId w:val="2"/>
      </w:numPr>
      <w:spacing w:before="240" w:after="60"/>
      <w:ind w:left="567" w:hanging="567"/>
      <w:outlineLvl w:val="2"/>
    </w:pPr>
    <w:rPr>
      <w:b/>
      <w:kern w:val="16"/>
    </w:rPr>
  </w:style>
  <w:style w:type="paragraph" w:styleId="berschrift4">
    <w:name w:val="heading 4"/>
    <w:basedOn w:val="Standard"/>
    <w:next w:val="Standard"/>
    <w:qFormat/>
    <w:pPr>
      <w:keepNext/>
      <w:spacing w:before="240" w:after="60"/>
      <w:ind w:left="864" w:hanging="864"/>
      <w:outlineLvl w:val="3"/>
    </w:pPr>
    <w:rPr>
      <w:b/>
      <w:sz w:val="24"/>
    </w:rPr>
  </w:style>
  <w:style w:type="paragraph" w:styleId="berschrift5">
    <w:name w:val="heading 5"/>
    <w:basedOn w:val="Standard"/>
    <w:next w:val="Standard"/>
    <w:qFormat/>
    <w:pPr>
      <w:spacing w:before="240" w:after="60"/>
      <w:ind w:left="1008" w:hanging="1008"/>
      <w:outlineLvl w:val="4"/>
    </w:pPr>
  </w:style>
  <w:style w:type="paragraph" w:styleId="berschrift6">
    <w:name w:val="heading 6"/>
    <w:basedOn w:val="Standard"/>
    <w:next w:val="Standard"/>
    <w:qFormat/>
    <w:pPr>
      <w:spacing w:before="240" w:after="60"/>
      <w:ind w:left="1152" w:hanging="1152"/>
      <w:outlineLvl w:val="5"/>
    </w:pPr>
    <w:rPr>
      <w:rFonts w:ascii="Times New Roman" w:hAnsi="Times New Roman"/>
      <w:i/>
    </w:rPr>
  </w:style>
  <w:style w:type="paragraph" w:styleId="berschrift7">
    <w:name w:val="heading 7"/>
    <w:basedOn w:val="Standard"/>
    <w:next w:val="Standard"/>
    <w:qFormat/>
    <w:pPr>
      <w:spacing w:before="240" w:after="60"/>
      <w:ind w:left="1296" w:hanging="1296"/>
      <w:outlineLvl w:val="6"/>
    </w:pPr>
    <w:rPr>
      <w:sz w:val="20"/>
    </w:rPr>
  </w:style>
  <w:style w:type="paragraph" w:styleId="berschrift8">
    <w:name w:val="heading 8"/>
    <w:basedOn w:val="Standard"/>
    <w:next w:val="Standard"/>
    <w:qFormat/>
    <w:pPr>
      <w:spacing w:before="240" w:after="60"/>
      <w:ind w:left="1440" w:hanging="1440"/>
      <w:outlineLvl w:val="7"/>
    </w:pPr>
    <w:rPr>
      <w:i/>
      <w:sz w:val="20"/>
    </w:rPr>
  </w:style>
  <w:style w:type="paragraph" w:styleId="berschrift9">
    <w:name w:val="heading 9"/>
    <w:basedOn w:val="Standard"/>
    <w:next w:val="Standard"/>
    <w:qFormat/>
    <w:pPr>
      <w:spacing w:before="240" w:after="60"/>
      <w:ind w:left="1584" w:hanging="1584"/>
      <w:outlineLvl w:val="8"/>
    </w:pPr>
    <w:rPr>
      <w:b/>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unotenzeichen">
    <w:name w:val="footnote reference"/>
    <w:basedOn w:val="Absatz-Standardschriftart"/>
    <w:semiHidden/>
    <w:rPr>
      <w:vertAlign w:val="superscript"/>
    </w:rPr>
  </w:style>
  <w:style w:type="character" w:styleId="Hyperlink">
    <w:name w:val="Hyperlink"/>
    <w:basedOn w:val="Absatz-Standardschriftart"/>
    <w:rPr>
      <w:color w:val="000000"/>
      <w:u w:val="none"/>
    </w:rPr>
  </w:style>
  <w:style w:type="paragraph" w:styleId="Textkrper">
    <w:name w:val="Body Text"/>
    <w:basedOn w:val="Standard"/>
    <w:pPr>
      <w:spacing w:after="120"/>
    </w:pPr>
  </w:style>
  <w:style w:type="paragraph" w:styleId="Kopfzeile">
    <w:name w:val="header"/>
    <w:basedOn w:val="Standard"/>
    <w:pPr>
      <w:pBdr>
        <w:top w:val="single" w:sz="1" w:space="6" w:color="000000"/>
        <w:bottom w:val="single" w:sz="1" w:space="3" w:color="000000"/>
      </w:pBdr>
      <w:tabs>
        <w:tab w:val="right" w:pos="9072"/>
      </w:tabs>
      <w:spacing w:after="280"/>
    </w:pPr>
    <w:rPr>
      <w:kern w:val="18"/>
      <w:sz w:val="18"/>
    </w:rPr>
  </w:style>
  <w:style w:type="paragraph" w:styleId="Funotentext">
    <w:name w:val="footnote text"/>
    <w:basedOn w:val="Standard"/>
    <w:semiHidden/>
    <w:pPr>
      <w:tabs>
        <w:tab w:val="right" w:pos="238"/>
      </w:tabs>
      <w:spacing w:line="240" w:lineRule="auto"/>
      <w:ind w:left="284" w:hanging="284"/>
    </w:pPr>
    <w:rPr>
      <w:sz w:val="20"/>
    </w:rPr>
  </w:style>
  <w:style w:type="paragraph" w:customStyle="1" w:styleId="Bildunterschrift">
    <w:name w:val="Bildunterschrift"/>
    <w:basedOn w:val="Standard"/>
    <w:pPr>
      <w:spacing w:before="160" w:after="480"/>
      <w:ind w:left="1418" w:right="567" w:hanging="1418"/>
      <w:jc w:val="left"/>
    </w:pPr>
    <w:rPr>
      <w:b/>
      <w:sz w:val="18"/>
    </w:rPr>
  </w:style>
  <w:style w:type="paragraph" w:styleId="Titel">
    <w:name w:val="Title"/>
    <w:basedOn w:val="Standard"/>
    <w:next w:val="Standard"/>
    <w:qFormat/>
    <w:pPr>
      <w:spacing w:before="240" w:after="60"/>
      <w:jc w:val="center"/>
    </w:pPr>
  </w:style>
  <w:style w:type="paragraph" w:customStyle="1" w:styleId="Bild">
    <w:name w:val="Bild"/>
    <w:basedOn w:val="Bildunterschrift"/>
    <w:next w:val="Bildunterschrift"/>
    <w:pPr>
      <w:keepNext/>
      <w:keepLines/>
      <w:spacing w:before="400" w:after="80"/>
      <w:ind w:left="1411" w:right="562" w:hanging="1411"/>
    </w:pPr>
    <w:rPr>
      <w:rFonts w:ascii="Courier New" w:hAnsi="Courier New"/>
      <w:b w:val="0"/>
    </w:rPr>
  </w:style>
  <w:style w:type="paragraph" w:customStyle="1" w:styleId="Kapitelinhalt">
    <w:name w:val="Kapitelinhalt"/>
    <w:basedOn w:val="Standard"/>
    <w:pPr>
      <w:jc w:val="center"/>
    </w:pPr>
  </w:style>
  <w:style w:type="paragraph" w:customStyle="1" w:styleId="Aufzahlung">
    <w:name w:val="Aufzahlung"/>
    <w:basedOn w:val="Standard"/>
    <w:pPr>
      <w:numPr>
        <w:numId w:val="1"/>
      </w:numPr>
      <w:ind w:left="568" w:hanging="284"/>
    </w:pPr>
  </w:style>
  <w:style w:type="paragraph" w:customStyle="1" w:styleId="WW-Blocktext">
    <w:name w:val="WW-Blocktext"/>
    <w:basedOn w:val="Standard"/>
    <w:pPr>
      <w:ind w:left="567" w:right="567" w:firstLine="1"/>
    </w:pPr>
    <w:rPr>
      <w:lang w:val="en-GB"/>
    </w:rPr>
  </w:style>
  <w:style w:type="paragraph" w:styleId="Fuzeile">
    <w:name w:val="footer"/>
    <w:basedOn w:val="Standard"/>
    <w:rsid w:val="003C0CD5"/>
    <w:pPr>
      <w:tabs>
        <w:tab w:val="center" w:pos="4536"/>
        <w:tab w:val="right" w:pos="9072"/>
      </w:tabs>
    </w:pPr>
  </w:style>
  <w:style w:type="paragraph" w:customStyle="1" w:styleId="Achtung">
    <w:name w:val="Achtung"/>
    <w:basedOn w:val="WW-Blocktext"/>
    <w:pPr>
      <w:spacing w:before="200"/>
      <w:ind w:right="0"/>
    </w:pPr>
  </w:style>
  <w:style w:type="paragraph" w:customStyle="1" w:styleId="Synonyme">
    <w:name w:val="Synonyme"/>
    <w:basedOn w:val="WW-Blocktext"/>
    <w:rPr>
      <w:sz w:val="18"/>
    </w:rPr>
  </w:style>
  <w:style w:type="paragraph" w:customStyle="1" w:styleId="Hinweis">
    <w:name w:val="Hinweis"/>
    <w:basedOn w:val="WW-Blocktext"/>
  </w:style>
  <w:style w:type="paragraph" w:styleId="Aufzhlungszeichen">
    <w:name w:val="List Bullet"/>
    <w:basedOn w:val="Standard"/>
    <w:autoRedefine/>
    <w:pPr>
      <w:numPr>
        <w:numId w:val="5"/>
      </w:numPr>
    </w:pPr>
  </w:style>
  <w:style w:type="paragraph" w:customStyle="1" w:styleId="Beispielcode">
    <w:name w:val="Beispielcode"/>
    <w:basedOn w:val="Standard"/>
    <w:next w:val="Standard"/>
    <w:autoRedefine/>
    <w:rsid w:val="00A9471E"/>
    <w:pPr>
      <w:keepLines/>
      <w:suppressAutoHyphens/>
      <w:spacing w:before="160" w:after="160"/>
      <w:ind w:left="567" w:right="-3"/>
      <w:jc w:val="left"/>
    </w:pPr>
    <w:rPr>
      <w:rFonts w:ascii="Courier New" w:hAnsi="Courier New"/>
      <w:noProof/>
      <w:kern w:val="18"/>
      <w:sz w:val="18"/>
    </w:rPr>
  </w:style>
  <w:style w:type="paragraph" w:customStyle="1" w:styleId="Beispielcodeeng">
    <w:name w:val="Beispielcode eng"/>
    <w:basedOn w:val="Beispielcode"/>
    <w:pPr>
      <w:keepLines w:val="0"/>
      <w:widowControl w:val="0"/>
      <w:spacing w:before="0" w:after="0"/>
      <w:ind w:left="0" w:right="0"/>
    </w:pPr>
  </w:style>
  <w:style w:type="paragraph" w:styleId="Textkrper2">
    <w:name w:val="Body Text 2"/>
    <w:basedOn w:val="Standard"/>
    <w:rPr>
      <w:sz w:val="18"/>
    </w:rPr>
  </w:style>
  <w:style w:type="paragraph" w:styleId="Verzeichnis2">
    <w:name w:val="toc 2"/>
    <w:basedOn w:val="Standard"/>
    <w:next w:val="Standard"/>
    <w:autoRedefine/>
    <w:semiHidden/>
    <w:pPr>
      <w:tabs>
        <w:tab w:val="right" w:leader="dot" w:pos="9059"/>
      </w:tabs>
      <w:spacing w:before="40" w:after="20"/>
      <w:ind w:left="221"/>
    </w:pPr>
    <w:rPr>
      <w:noProof/>
      <w:kern w:val="16"/>
      <w:sz w:val="20"/>
    </w:rPr>
  </w:style>
  <w:style w:type="paragraph" w:styleId="Verzeichnis1">
    <w:name w:val="toc 1"/>
    <w:basedOn w:val="Standard"/>
    <w:next w:val="Standard"/>
    <w:autoRedefine/>
    <w:semiHidden/>
    <w:pPr>
      <w:tabs>
        <w:tab w:val="right" w:leader="dot" w:pos="9059"/>
      </w:tabs>
      <w:spacing w:before="160"/>
    </w:pPr>
    <w:rPr>
      <w:b/>
      <w:noProof/>
      <w:kern w:val="18"/>
      <w:sz w:val="20"/>
    </w:rPr>
  </w:style>
  <w:style w:type="paragraph" w:styleId="Verzeichnis3">
    <w:name w:val="toc 3"/>
    <w:basedOn w:val="Standard"/>
    <w:next w:val="Standard"/>
    <w:autoRedefine/>
    <w:semiHidden/>
    <w:pPr>
      <w:tabs>
        <w:tab w:val="right" w:leader="dot" w:pos="9072"/>
      </w:tabs>
      <w:spacing w:after="0"/>
      <w:ind w:left="442"/>
    </w:pPr>
    <w:rPr>
      <w:noProof/>
      <w:kern w:val="16"/>
      <w:sz w:val="18"/>
    </w:rPr>
  </w:style>
  <w:style w:type="paragraph" w:styleId="Verzeichnis4">
    <w:name w:val="toc 4"/>
    <w:basedOn w:val="Standard"/>
    <w:next w:val="Standard"/>
    <w:autoRedefine/>
    <w:semiHidden/>
    <w:pPr>
      <w:ind w:left="660"/>
    </w:p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BildAlsTabelle">
    <w:name w:val="BildAlsTabelle"/>
    <w:basedOn w:val="Bild"/>
    <w:rsid w:val="0090423B"/>
    <w:pPr>
      <w:tabs>
        <w:tab w:val="left" w:pos="3686"/>
      </w:tabs>
      <w:spacing w:before="0"/>
      <w:ind w:left="1412" w:right="561" w:hanging="1412"/>
    </w:pPr>
    <w:rPr>
      <w:rFonts w:ascii="Arial" w:hAnsi="Arial"/>
    </w:rPr>
  </w:style>
  <w:style w:type="paragraph" w:styleId="Textkrper3">
    <w:name w:val="Body Text 3"/>
    <w:basedOn w:val="Standard"/>
    <w:rPr>
      <w:i/>
    </w:rPr>
  </w:style>
  <w:style w:type="paragraph" w:customStyle="1" w:styleId="berschriftOhneNummer">
    <w:name w:val="Überschrift Ohne Nummer"/>
    <w:basedOn w:val="berschrift2"/>
    <w:pPr>
      <w:numPr>
        <w:numId w:val="0"/>
      </w:numPr>
      <w:outlineLvl w:val="9"/>
    </w:pPr>
  </w:style>
  <w:style w:type="paragraph" w:styleId="Index1">
    <w:name w:val="index 1"/>
    <w:basedOn w:val="Standard"/>
    <w:next w:val="Standard"/>
    <w:autoRedefine/>
    <w:semiHidden/>
    <w:pPr>
      <w:tabs>
        <w:tab w:val="right" w:leader="dot" w:pos="2533"/>
      </w:tabs>
      <w:spacing w:after="0"/>
      <w:ind w:left="220" w:hanging="220"/>
      <w:jc w:val="left"/>
    </w:pPr>
    <w:rPr>
      <w:noProof/>
      <w:sz w:val="17"/>
    </w:rPr>
  </w:style>
  <w:style w:type="paragraph" w:styleId="Index2">
    <w:name w:val="index 2"/>
    <w:basedOn w:val="Standard"/>
    <w:next w:val="Standard"/>
    <w:autoRedefine/>
    <w:semiHidden/>
    <w:pPr>
      <w:tabs>
        <w:tab w:val="right" w:leader="dot" w:pos="2533"/>
      </w:tabs>
      <w:spacing w:after="0"/>
      <w:ind w:left="440" w:hanging="220"/>
      <w:jc w:val="left"/>
    </w:pPr>
    <w:rPr>
      <w:noProof/>
      <w:sz w:val="17"/>
    </w:rPr>
  </w:style>
  <w:style w:type="paragraph" w:styleId="Index3">
    <w:name w:val="index 3"/>
    <w:basedOn w:val="Standard"/>
    <w:next w:val="Standard"/>
    <w:autoRedefine/>
    <w:semiHidden/>
    <w:pPr>
      <w:spacing w:after="0"/>
      <w:ind w:left="660" w:hanging="220"/>
      <w:jc w:val="left"/>
    </w:pPr>
    <w:rPr>
      <w:rFonts w:ascii="Times New Roman" w:hAnsi="Times New Roman"/>
      <w:sz w:val="18"/>
    </w:rPr>
  </w:style>
  <w:style w:type="paragraph" w:styleId="Index4">
    <w:name w:val="index 4"/>
    <w:basedOn w:val="Standard"/>
    <w:next w:val="Standard"/>
    <w:autoRedefine/>
    <w:semiHidden/>
    <w:pPr>
      <w:spacing w:after="0"/>
      <w:ind w:left="880" w:hanging="220"/>
      <w:jc w:val="left"/>
    </w:pPr>
    <w:rPr>
      <w:rFonts w:ascii="Times New Roman" w:hAnsi="Times New Roman"/>
      <w:sz w:val="18"/>
    </w:rPr>
  </w:style>
  <w:style w:type="paragraph" w:styleId="Index5">
    <w:name w:val="index 5"/>
    <w:basedOn w:val="Standard"/>
    <w:next w:val="Standard"/>
    <w:autoRedefine/>
    <w:semiHidden/>
    <w:pPr>
      <w:spacing w:after="0"/>
      <w:ind w:left="1100" w:hanging="220"/>
      <w:jc w:val="left"/>
    </w:pPr>
    <w:rPr>
      <w:rFonts w:ascii="Times New Roman" w:hAnsi="Times New Roman"/>
      <w:sz w:val="18"/>
    </w:rPr>
  </w:style>
  <w:style w:type="paragraph" w:styleId="Index6">
    <w:name w:val="index 6"/>
    <w:basedOn w:val="Standard"/>
    <w:next w:val="Standard"/>
    <w:autoRedefine/>
    <w:semiHidden/>
    <w:pPr>
      <w:spacing w:after="0"/>
      <w:ind w:left="1320" w:hanging="220"/>
      <w:jc w:val="left"/>
    </w:pPr>
    <w:rPr>
      <w:rFonts w:ascii="Times New Roman" w:hAnsi="Times New Roman"/>
      <w:sz w:val="18"/>
    </w:rPr>
  </w:style>
  <w:style w:type="paragraph" w:styleId="Index7">
    <w:name w:val="index 7"/>
    <w:basedOn w:val="Standard"/>
    <w:next w:val="Standard"/>
    <w:autoRedefine/>
    <w:semiHidden/>
    <w:pPr>
      <w:spacing w:after="0"/>
      <w:ind w:left="1540" w:hanging="220"/>
      <w:jc w:val="left"/>
    </w:pPr>
    <w:rPr>
      <w:rFonts w:ascii="Times New Roman" w:hAnsi="Times New Roman"/>
      <w:sz w:val="18"/>
    </w:rPr>
  </w:style>
  <w:style w:type="paragraph" w:styleId="Index8">
    <w:name w:val="index 8"/>
    <w:basedOn w:val="Standard"/>
    <w:next w:val="Standard"/>
    <w:autoRedefine/>
    <w:semiHidden/>
    <w:pPr>
      <w:spacing w:after="0"/>
      <w:ind w:left="1760" w:hanging="220"/>
      <w:jc w:val="left"/>
    </w:pPr>
    <w:rPr>
      <w:rFonts w:ascii="Times New Roman" w:hAnsi="Times New Roman"/>
      <w:sz w:val="18"/>
    </w:rPr>
  </w:style>
  <w:style w:type="paragraph" w:styleId="Index9">
    <w:name w:val="index 9"/>
    <w:basedOn w:val="Standard"/>
    <w:next w:val="Standard"/>
    <w:autoRedefine/>
    <w:semiHidden/>
    <w:pPr>
      <w:spacing w:after="0"/>
      <w:ind w:left="1980" w:hanging="220"/>
      <w:jc w:val="left"/>
    </w:pPr>
    <w:rPr>
      <w:rFonts w:ascii="Times New Roman" w:hAnsi="Times New Roman"/>
      <w:sz w:val="18"/>
    </w:rPr>
  </w:style>
  <w:style w:type="paragraph" w:styleId="Indexberschrift">
    <w:name w:val="index heading"/>
    <w:basedOn w:val="Standard"/>
    <w:next w:val="Index1"/>
    <w:semiHidden/>
    <w:pPr>
      <w:keepNext/>
      <w:tabs>
        <w:tab w:val="right" w:leader="dot" w:pos="2533"/>
      </w:tabs>
      <w:spacing w:before="240" w:after="120"/>
      <w:jc w:val="center"/>
    </w:pPr>
    <w:rPr>
      <w:b/>
      <w:noProof/>
      <w:sz w:val="26"/>
    </w:rPr>
  </w:style>
  <w:style w:type="paragraph" w:styleId="Dokumentstruktur">
    <w:name w:val="Document Map"/>
    <w:basedOn w:val="Standard"/>
    <w:semiHidden/>
    <w:pPr>
      <w:shd w:val="clear" w:color="auto" w:fill="000080"/>
    </w:pPr>
    <w:rPr>
      <w:rFonts w:ascii="Tahoma" w:hAnsi="Tahoma"/>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 w:val="20"/>
    </w:rPr>
  </w:style>
  <w:style w:type="paragraph" w:styleId="Kommentarthema">
    <w:name w:val="annotation subject"/>
    <w:basedOn w:val="Kommentartext"/>
    <w:next w:val="Kommentartext"/>
    <w:semiHidden/>
    <w:rPr>
      <w:b/>
      <w:bCs/>
    </w:rPr>
  </w:style>
  <w:style w:type="paragraph" w:styleId="NurText">
    <w:name w:val="Plain Text"/>
    <w:basedOn w:val="Standard"/>
    <w:link w:val="NurTextZchn"/>
    <w:unhideWhenUsed/>
    <w:rsid w:val="007D4D51"/>
    <w:pPr>
      <w:spacing w:after="0" w:line="240" w:lineRule="auto"/>
      <w:jc w:val="left"/>
    </w:pPr>
    <w:rPr>
      <w:rFonts w:ascii="Consolas" w:eastAsia="Calibri" w:hAnsi="Consolas"/>
      <w:sz w:val="21"/>
      <w:szCs w:val="21"/>
      <w:lang w:eastAsia="en-US"/>
    </w:rPr>
  </w:style>
  <w:style w:type="character" w:customStyle="1" w:styleId="NurTextZchn">
    <w:name w:val="Nur Text Zchn"/>
    <w:basedOn w:val="Absatz-Standardschriftart"/>
    <w:link w:val="NurText"/>
    <w:rsid w:val="007D4D51"/>
    <w:rPr>
      <w:rFonts w:ascii="Consolas" w:eastAsia="Calibri" w:hAnsi="Consolas"/>
      <w:kern w:val="1"/>
      <w:sz w:val="21"/>
      <w:szCs w:val="21"/>
      <w:lang w:val="de-DE" w:eastAsia="en-US" w:bidi="ar-SA"/>
    </w:rPr>
  </w:style>
  <w:style w:type="paragraph" w:styleId="Umschlagabsenderadresse">
    <w:name w:val="envelope return"/>
    <w:basedOn w:val="Textkrper"/>
    <w:rsid w:val="005309C2"/>
    <w:pPr>
      <w:spacing w:line="280" w:lineRule="atLeast"/>
      <w:jc w:val="center"/>
    </w:pPr>
    <w:rPr>
      <w:kern w:val="0"/>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hyperlink" Target="file:///Users/niklaus.bucher/dev/github/nikbucher/ili23-Handbuch/originale/6.17.2" TargetMode="External"/><Relationship Id="rId21" Type="http://schemas.openxmlformats.org/officeDocument/2006/relationships/image" Target="media/image3.png"/><Relationship Id="rId42" Type="http://schemas.openxmlformats.org/officeDocument/2006/relationships/hyperlink" Target="http://www.w3.org/" TargetMode="External"/><Relationship Id="rId47" Type="http://schemas.openxmlformats.org/officeDocument/2006/relationships/header" Target="header12.xml"/><Relationship Id="rId63" Type="http://schemas.openxmlformats.org/officeDocument/2006/relationships/image" Target="media/image33.png"/><Relationship Id="rId68" Type="http://schemas.openxmlformats.org/officeDocument/2006/relationships/image" Target="media/image38.png"/><Relationship Id="rId84" Type="http://schemas.openxmlformats.org/officeDocument/2006/relationships/image" Target="media/image54.png"/><Relationship Id="rId89" Type="http://schemas.openxmlformats.org/officeDocument/2006/relationships/image" Target="media/image59.png"/><Relationship Id="rId112" Type="http://schemas.openxmlformats.org/officeDocument/2006/relationships/header" Target="header19.xml"/><Relationship Id="rId16" Type="http://schemas.openxmlformats.org/officeDocument/2006/relationships/header" Target="header5.xml"/><Relationship Id="rId107" Type="http://schemas.openxmlformats.org/officeDocument/2006/relationships/hyperlink" Target="http://www.interlis.ch/models/ahland" TargetMode="External"/><Relationship Id="rId11" Type="http://schemas.openxmlformats.org/officeDocument/2006/relationships/footer" Target="footer1.xm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25.png"/><Relationship Id="rId58" Type="http://schemas.openxmlformats.org/officeDocument/2006/relationships/header" Target="header14.xml"/><Relationship Id="rId74" Type="http://schemas.openxmlformats.org/officeDocument/2006/relationships/image" Target="media/image44.png"/><Relationship Id="rId79" Type="http://schemas.openxmlformats.org/officeDocument/2006/relationships/image" Target="media/image49.png"/><Relationship Id="rId102" Type="http://schemas.openxmlformats.org/officeDocument/2006/relationships/image" Target="media/image72.png"/><Relationship Id="rId123" Type="http://schemas.openxmlformats.org/officeDocument/2006/relationships/header" Target="header27.xml"/><Relationship Id="rId5" Type="http://schemas.openxmlformats.org/officeDocument/2006/relationships/footnotes" Target="footnotes.xml"/><Relationship Id="rId90" Type="http://schemas.openxmlformats.org/officeDocument/2006/relationships/image" Target="media/image60.png"/><Relationship Id="rId95" Type="http://schemas.openxmlformats.org/officeDocument/2006/relationships/image" Target="media/image65.png"/><Relationship Id="rId22" Type="http://schemas.openxmlformats.org/officeDocument/2006/relationships/image" Target="media/image4.png"/><Relationship Id="rId27" Type="http://schemas.openxmlformats.org/officeDocument/2006/relationships/image" Target="media/image9.png"/><Relationship Id="rId43" Type="http://schemas.openxmlformats.org/officeDocument/2006/relationships/header" Target="header10.xml"/><Relationship Id="rId48" Type="http://schemas.openxmlformats.org/officeDocument/2006/relationships/header" Target="header13.xml"/><Relationship Id="rId64" Type="http://schemas.openxmlformats.org/officeDocument/2006/relationships/image" Target="media/image34.png"/><Relationship Id="rId69" Type="http://schemas.openxmlformats.org/officeDocument/2006/relationships/image" Target="media/image39.png"/><Relationship Id="rId113" Type="http://schemas.openxmlformats.org/officeDocument/2006/relationships/hyperlink" Target="http://www.ilishornbahnen.com/webcam?bahn=pony4" TargetMode="External"/><Relationship Id="rId118" Type="http://schemas.openxmlformats.org/officeDocument/2006/relationships/header" Target="header22.xml"/><Relationship Id="rId80" Type="http://schemas.openxmlformats.org/officeDocument/2006/relationships/image" Target="media/image50.png"/><Relationship Id="rId85" Type="http://schemas.openxmlformats.org/officeDocument/2006/relationships/image" Target="media/image55.png"/><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image" Target="media/image15.png"/><Relationship Id="rId38" Type="http://schemas.openxmlformats.org/officeDocument/2006/relationships/header" Target="header8.xml"/><Relationship Id="rId59" Type="http://schemas.openxmlformats.org/officeDocument/2006/relationships/header" Target="header15.xml"/><Relationship Id="rId103" Type="http://schemas.openxmlformats.org/officeDocument/2006/relationships/image" Target="media/image73.png"/><Relationship Id="rId108" Type="http://schemas.openxmlformats.org/officeDocument/2006/relationships/image" Target="media/image75.png"/><Relationship Id="rId124" Type="http://schemas.openxmlformats.org/officeDocument/2006/relationships/fontTable" Target="fontTable.xml"/><Relationship Id="rId54" Type="http://schemas.openxmlformats.org/officeDocument/2006/relationships/image" Target="media/image26.png"/><Relationship Id="rId70" Type="http://schemas.openxmlformats.org/officeDocument/2006/relationships/image" Target="media/image40.png"/><Relationship Id="rId75" Type="http://schemas.openxmlformats.org/officeDocument/2006/relationships/image" Target="media/image45.png"/><Relationship Id="rId91" Type="http://schemas.openxmlformats.org/officeDocument/2006/relationships/image" Target="media/image61.png"/><Relationship Id="rId96"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5.png"/><Relationship Id="rId28" Type="http://schemas.openxmlformats.org/officeDocument/2006/relationships/image" Target="media/image10.png"/><Relationship Id="rId49" Type="http://schemas.openxmlformats.org/officeDocument/2006/relationships/image" Target="media/image21.png"/><Relationship Id="rId114" Type="http://schemas.openxmlformats.org/officeDocument/2006/relationships/image" Target="media/image78.png"/><Relationship Id="rId119" Type="http://schemas.openxmlformats.org/officeDocument/2006/relationships/header" Target="header23.xml"/><Relationship Id="rId44" Type="http://schemas.openxmlformats.org/officeDocument/2006/relationships/header" Target="header11.xml"/><Relationship Id="rId60" Type="http://schemas.openxmlformats.org/officeDocument/2006/relationships/image" Target="media/image30.png"/><Relationship Id="rId65" Type="http://schemas.openxmlformats.org/officeDocument/2006/relationships/image" Target="media/image35.png"/><Relationship Id="rId81" Type="http://schemas.openxmlformats.org/officeDocument/2006/relationships/image" Target="media/image51.png"/><Relationship Id="rId86" Type="http://schemas.openxmlformats.org/officeDocument/2006/relationships/image" Target="media/image56.pn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9.xml"/><Relationship Id="rId109" Type="http://schemas.openxmlformats.org/officeDocument/2006/relationships/image" Target="media/image76.png"/><Relationship Id="rId34" Type="http://schemas.openxmlformats.org/officeDocument/2006/relationships/image" Target="media/image16.png"/><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6.png"/><Relationship Id="rId97" Type="http://schemas.openxmlformats.org/officeDocument/2006/relationships/image" Target="media/image67.png"/><Relationship Id="rId104" Type="http://schemas.openxmlformats.org/officeDocument/2006/relationships/image" Target="media/image74.png"/><Relationship Id="rId120" Type="http://schemas.openxmlformats.org/officeDocument/2006/relationships/header" Target="header24.xml"/><Relationship Id="rId125" Type="http://schemas.openxmlformats.org/officeDocument/2006/relationships/theme" Target="theme/theme1.xml"/><Relationship Id="rId7" Type="http://schemas.openxmlformats.org/officeDocument/2006/relationships/hyperlink" Target="http://www.kogis.ch" TargetMode="External"/><Relationship Id="rId71" Type="http://schemas.openxmlformats.org/officeDocument/2006/relationships/image" Target="media/image41.png"/><Relationship Id="rId92" Type="http://schemas.openxmlformats.org/officeDocument/2006/relationships/image" Target="media/image62.png"/><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6.png"/><Relationship Id="rId40" Type="http://schemas.openxmlformats.org/officeDocument/2006/relationships/hyperlink" Target="http://www.interlis.ch" TargetMode="External"/><Relationship Id="rId45" Type="http://schemas.openxmlformats.org/officeDocument/2006/relationships/image" Target="media/image20.png"/><Relationship Id="rId66" Type="http://schemas.openxmlformats.org/officeDocument/2006/relationships/image" Target="media/image36.png"/><Relationship Id="rId87" Type="http://schemas.openxmlformats.org/officeDocument/2006/relationships/image" Target="media/image57.png"/><Relationship Id="rId110" Type="http://schemas.openxmlformats.org/officeDocument/2006/relationships/image" Target="media/image77.png"/><Relationship Id="rId115" Type="http://schemas.openxmlformats.org/officeDocument/2006/relationships/header" Target="header20.xml"/><Relationship Id="rId61" Type="http://schemas.openxmlformats.org/officeDocument/2006/relationships/image" Target="media/image31.png"/><Relationship Id="rId82" Type="http://schemas.openxmlformats.org/officeDocument/2006/relationships/image" Target="media/image52.png"/><Relationship Id="rId19" Type="http://schemas.openxmlformats.org/officeDocument/2006/relationships/image" Target="media/image1.png"/><Relationship Id="rId14" Type="http://schemas.openxmlformats.org/officeDocument/2006/relationships/footer" Target="footer3.xml"/><Relationship Id="rId30" Type="http://schemas.openxmlformats.org/officeDocument/2006/relationships/image" Target="media/image12.png"/><Relationship Id="rId35" Type="http://schemas.openxmlformats.org/officeDocument/2006/relationships/image" Target="media/image17.png"/><Relationship Id="rId56" Type="http://schemas.openxmlformats.org/officeDocument/2006/relationships/image" Target="media/image28.png"/><Relationship Id="rId77" Type="http://schemas.openxmlformats.org/officeDocument/2006/relationships/image" Target="media/image47.png"/><Relationship Id="rId100" Type="http://schemas.openxmlformats.org/officeDocument/2006/relationships/image" Target="media/image70.png"/><Relationship Id="rId105" Type="http://schemas.openxmlformats.org/officeDocument/2006/relationships/header" Target="header16.xml"/><Relationship Id="rId8" Type="http://schemas.openxmlformats.org/officeDocument/2006/relationships/hyperlink" Target="http://www.adasys.ch/" TargetMode="External"/><Relationship Id="rId51" Type="http://schemas.openxmlformats.org/officeDocument/2006/relationships/image" Target="media/image23.png"/><Relationship Id="rId72" Type="http://schemas.openxmlformats.org/officeDocument/2006/relationships/image" Target="media/image42.png"/><Relationship Id="rId93" Type="http://schemas.openxmlformats.org/officeDocument/2006/relationships/image" Target="media/image63.png"/><Relationship Id="rId98" Type="http://schemas.openxmlformats.org/officeDocument/2006/relationships/image" Target="media/image68.png"/><Relationship Id="rId121" Type="http://schemas.openxmlformats.org/officeDocument/2006/relationships/header" Target="header25.xml"/><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hyperlink" Target="http://www.interlis.ch/models/ahland" TargetMode="External"/><Relationship Id="rId67" Type="http://schemas.openxmlformats.org/officeDocument/2006/relationships/image" Target="media/image37.png"/><Relationship Id="rId116" Type="http://schemas.openxmlformats.org/officeDocument/2006/relationships/header" Target="header21.xml"/><Relationship Id="rId20" Type="http://schemas.openxmlformats.org/officeDocument/2006/relationships/image" Target="media/image2.png"/><Relationship Id="rId41" Type="http://schemas.openxmlformats.org/officeDocument/2006/relationships/hyperlink" Target="http://www.omg.org" TargetMode="External"/><Relationship Id="rId62" Type="http://schemas.openxmlformats.org/officeDocument/2006/relationships/image" Target="media/image32.png"/><Relationship Id="rId83" Type="http://schemas.openxmlformats.org/officeDocument/2006/relationships/image" Target="media/image53.png"/><Relationship Id="rId88" Type="http://schemas.openxmlformats.org/officeDocument/2006/relationships/image" Target="media/image58.png"/><Relationship Id="rId111" Type="http://schemas.openxmlformats.org/officeDocument/2006/relationships/header" Target="header18.xml"/><Relationship Id="rId15" Type="http://schemas.openxmlformats.org/officeDocument/2006/relationships/header" Target="header4.xml"/><Relationship Id="rId36" Type="http://schemas.openxmlformats.org/officeDocument/2006/relationships/image" Target="media/image18.png"/><Relationship Id="rId57" Type="http://schemas.openxmlformats.org/officeDocument/2006/relationships/image" Target="media/image29.png"/><Relationship Id="rId106" Type="http://schemas.openxmlformats.org/officeDocument/2006/relationships/header" Target="header17.xml"/><Relationship Id="rId10" Type="http://schemas.openxmlformats.org/officeDocument/2006/relationships/header" Target="header2.xml"/><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image" Target="media/image43.png"/><Relationship Id="rId78" Type="http://schemas.openxmlformats.org/officeDocument/2006/relationships/image" Target="media/image48.png"/><Relationship Id="rId94" Type="http://schemas.openxmlformats.org/officeDocument/2006/relationships/image" Target="media/image64.png"/><Relationship Id="rId99" Type="http://schemas.openxmlformats.org/officeDocument/2006/relationships/image" Target="media/image69.png"/><Relationship Id="rId101" Type="http://schemas.openxmlformats.org/officeDocument/2006/relationships/image" Target="media/image71.png"/><Relationship Id="rId122" Type="http://schemas.openxmlformats.org/officeDocument/2006/relationships/header" Target="header26.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116</Pages>
  <Words>32132</Words>
  <Characters>202435</Characters>
  <Application>Microsoft Office Word</Application>
  <DocSecurity>0</DocSecurity>
  <Lines>1686</Lines>
  <Paragraphs>468</Paragraphs>
  <ScaleCrop>false</ScaleCrop>
  <HeadingPairs>
    <vt:vector size="2" baseType="variant">
      <vt:variant>
        <vt:lpstr>Titel</vt:lpstr>
      </vt:variant>
      <vt:variant>
        <vt:i4>1</vt:i4>
      </vt:variant>
    </vt:vector>
  </HeadingPairs>
  <TitlesOfParts>
    <vt:vector size="1" baseType="lpstr">
      <vt:lpstr>Was ist ein Datenmodell</vt:lpstr>
    </vt:vector>
  </TitlesOfParts>
  <Company>ADASYS</Company>
  <LinksUpToDate>false</LinksUpToDate>
  <CharactersWithSpaces>234099</CharactersWithSpaces>
  <SharedDoc>false</SharedDoc>
  <HLinks>
    <vt:vector size="54" baseType="variant">
      <vt:variant>
        <vt:i4>2818089</vt:i4>
      </vt:variant>
      <vt:variant>
        <vt:i4>462</vt:i4>
      </vt:variant>
      <vt:variant>
        <vt:i4>0</vt:i4>
      </vt:variant>
      <vt:variant>
        <vt:i4>5</vt:i4>
      </vt:variant>
      <vt:variant>
        <vt:lpwstr>6.17.2</vt:lpwstr>
      </vt:variant>
      <vt:variant>
        <vt:lpwstr/>
      </vt:variant>
      <vt:variant>
        <vt:i4>7995515</vt:i4>
      </vt:variant>
      <vt:variant>
        <vt:i4>456</vt:i4>
      </vt:variant>
      <vt:variant>
        <vt:i4>0</vt:i4>
      </vt:variant>
      <vt:variant>
        <vt:i4>5</vt:i4>
      </vt:variant>
      <vt:variant>
        <vt:lpwstr>http://www.ilishornbahnen.com/webcam?bahn=pony4</vt:lpwstr>
      </vt:variant>
      <vt:variant>
        <vt:lpwstr/>
      </vt:variant>
      <vt:variant>
        <vt:i4>4980754</vt:i4>
      </vt:variant>
      <vt:variant>
        <vt:i4>450</vt:i4>
      </vt:variant>
      <vt:variant>
        <vt:i4>0</vt:i4>
      </vt:variant>
      <vt:variant>
        <vt:i4>5</vt:i4>
      </vt:variant>
      <vt:variant>
        <vt:lpwstr>http://www.interlis.ch/models/ahland</vt:lpwstr>
      </vt:variant>
      <vt:variant>
        <vt:lpwstr/>
      </vt:variant>
      <vt:variant>
        <vt:i4>4980754</vt:i4>
      </vt:variant>
      <vt:variant>
        <vt:i4>408</vt:i4>
      </vt:variant>
      <vt:variant>
        <vt:i4>0</vt:i4>
      </vt:variant>
      <vt:variant>
        <vt:i4>5</vt:i4>
      </vt:variant>
      <vt:variant>
        <vt:lpwstr>http://www.interlis.ch/models/ahland</vt:lpwstr>
      </vt:variant>
      <vt:variant>
        <vt:lpwstr/>
      </vt:variant>
      <vt:variant>
        <vt:i4>3080299</vt:i4>
      </vt:variant>
      <vt:variant>
        <vt:i4>405</vt:i4>
      </vt:variant>
      <vt:variant>
        <vt:i4>0</vt:i4>
      </vt:variant>
      <vt:variant>
        <vt:i4>5</vt:i4>
      </vt:variant>
      <vt:variant>
        <vt:lpwstr>http://www.w3.org/</vt:lpwstr>
      </vt:variant>
      <vt:variant>
        <vt:lpwstr/>
      </vt:variant>
      <vt:variant>
        <vt:i4>2818145</vt:i4>
      </vt:variant>
      <vt:variant>
        <vt:i4>402</vt:i4>
      </vt:variant>
      <vt:variant>
        <vt:i4>0</vt:i4>
      </vt:variant>
      <vt:variant>
        <vt:i4>5</vt:i4>
      </vt:variant>
      <vt:variant>
        <vt:lpwstr>http://www.omg.org/</vt:lpwstr>
      </vt:variant>
      <vt:variant>
        <vt:lpwstr/>
      </vt:variant>
      <vt:variant>
        <vt:i4>7012391</vt:i4>
      </vt:variant>
      <vt:variant>
        <vt:i4>399</vt:i4>
      </vt:variant>
      <vt:variant>
        <vt:i4>0</vt:i4>
      </vt:variant>
      <vt:variant>
        <vt:i4>5</vt:i4>
      </vt:variant>
      <vt:variant>
        <vt:lpwstr>http://www.interlis.ch/</vt:lpwstr>
      </vt:variant>
      <vt:variant>
        <vt:lpwstr/>
      </vt:variant>
      <vt:variant>
        <vt:i4>1310807</vt:i4>
      </vt:variant>
      <vt:variant>
        <vt:i4>3</vt:i4>
      </vt:variant>
      <vt:variant>
        <vt:i4>0</vt:i4>
      </vt:variant>
      <vt:variant>
        <vt:i4>5</vt:i4>
      </vt:variant>
      <vt:variant>
        <vt:lpwstr>http://www.adasys.ch/</vt:lpwstr>
      </vt:variant>
      <vt:variant>
        <vt:lpwstr/>
      </vt:variant>
      <vt:variant>
        <vt:i4>1572880</vt:i4>
      </vt:variant>
      <vt:variant>
        <vt:i4>0</vt:i4>
      </vt:variant>
      <vt:variant>
        <vt:i4>0</vt:i4>
      </vt:variant>
      <vt:variant>
        <vt:i4>5</vt:i4>
      </vt:variant>
      <vt:variant>
        <vt:lpwstr>http://www.kogis.ch/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ist ein Datenmodell</dc:title>
  <dc:subject/>
  <dc:creator>Sascha Brawer</dc:creator>
  <cp:keywords/>
  <dc:description/>
  <cp:lastModifiedBy>Niklaus Bucher</cp:lastModifiedBy>
  <cp:revision>2</cp:revision>
  <cp:lastPrinted>2009-07-28T09:41:00Z</cp:lastPrinted>
  <dcterms:created xsi:type="dcterms:W3CDTF">2025-10-14T05:55:00Z</dcterms:created>
  <dcterms:modified xsi:type="dcterms:W3CDTF">2025-10-14T05:55:00Z</dcterms:modified>
</cp:coreProperties>
</file>